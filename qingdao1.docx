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896" w:rsidRPr="00CE5E74" w:rsidRDefault="003E4B81" w:rsidP="00193D42">
      <w:pPr>
        <w:spacing w:line="360" w:lineRule="auto"/>
        <w:rPr>
          <w:rFonts w:ascii="楷体_GB2312" w:eastAsia="楷体_GB2312"/>
          <w:szCs w:val="21"/>
        </w:rPr>
      </w:pPr>
      <w:r>
        <w:rPr>
          <w:rFonts w:ascii="楷体_GB2312" w:eastAsia="楷体_GB2312" w:hint="eastAsia"/>
          <w:noProof/>
          <w:szCs w:val="21"/>
        </w:rPr>
        <w:drawing>
          <wp:anchor distT="0" distB="0" distL="114300" distR="114300" simplePos="0" relativeHeight="251649024" behindDoc="0" locked="0" layoutInCell="1" allowOverlap="1">
            <wp:simplePos x="0" y="0"/>
            <wp:positionH relativeFrom="column">
              <wp:posOffset>1257300</wp:posOffset>
            </wp:positionH>
            <wp:positionV relativeFrom="paragraph">
              <wp:posOffset>575310</wp:posOffset>
            </wp:positionV>
            <wp:extent cx="2971800" cy="65278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652780"/>
                    </a:xfrm>
                    <a:prstGeom prst="rect">
                      <a:avLst/>
                    </a:prstGeom>
                    <a:noFill/>
                  </pic:spPr>
                </pic:pic>
              </a:graphicData>
            </a:graphic>
            <wp14:sizeRelH relativeFrom="page">
              <wp14:pctWidth>0</wp14:pctWidth>
            </wp14:sizeRelH>
            <wp14:sizeRelV relativeFrom="page">
              <wp14:pctHeight>0</wp14:pctHeight>
            </wp14:sizeRelV>
          </wp:anchor>
        </w:drawing>
      </w:r>
    </w:p>
    <w:p w:rsidR="00BD7896" w:rsidRPr="00CE5E74" w:rsidRDefault="00BD7896" w:rsidP="00193D42">
      <w:pPr>
        <w:spacing w:line="360" w:lineRule="auto"/>
        <w:rPr>
          <w:rFonts w:ascii="楷体_GB2312" w:eastAsia="楷体_GB2312"/>
          <w:szCs w:val="21"/>
        </w:rPr>
      </w:pPr>
    </w:p>
    <w:p w:rsidR="00BD7896" w:rsidRPr="00CE5E74" w:rsidRDefault="00BD7896" w:rsidP="00193D42">
      <w:pPr>
        <w:spacing w:line="360" w:lineRule="auto"/>
        <w:rPr>
          <w:rFonts w:ascii="楷体_GB2312" w:eastAsia="楷体_GB2312"/>
          <w:szCs w:val="21"/>
        </w:rPr>
      </w:pPr>
    </w:p>
    <w:p w:rsidR="009761AE" w:rsidRDefault="009761AE" w:rsidP="00193D42">
      <w:pPr>
        <w:spacing w:line="360" w:lineRule="auto"/>
        <w:rPr>
          <w:rFonts w:ascii="楷体_GB2312" w:eastAsia="楷体_GB2312"/>
          <w:szCs w:val="21"/>
        </w:rPr>
      </w:pPr>
    </w:p>
    <w:p w:rsidR="00214124" w:rsidRPr="00CE5E74" w:rsidRDefault="00214124" w:rsidP="00193D42">
      <w:pPr>
        <w:spacing w:line="360" w:lineRule="auto"/>
        <w:rPr>
          <w:rFonts w:ascii="楷体_GB2312" w:eastAsia="楷体_GB2312"/>
          <w:szCs w:val="21"/>
        </w:rPr>
      </w:pPr>
    </w:p>
    <w:p w:rsidR="00FA122F" w:rsidRPr="00CE5E74" w:rsidRDefault="00FA122F" w:rsidP="00193D42">
      <w:pPr>
        <w:spacing w:line="360" w:lineRule="auto"/>
        <w:rPr>
          <w:rFonts w:ascii="楷体_GB2312" w:eastAsia="楷体_GB2312"/>
          <w:szCs w:val="21"/>
        </w:rPr>
      </w:pPr>
    </w:p>
    <w:p w:rsidR="00FA122F" w:rsidRPr="00CE5E74" w:rsidRDefault="00FA122F" w:rsidP="00193D42">
      <w:pPr>
        <w:spacing w:line="360" w:lineRule="auto"/>
        <w:rPr>
          <w:rFonts w:ascii="楷体_GB2312" w:eastAsia="楷体_GB2312"/>
          <w:szCs w:val="21"/>
        </w:rPr>
      </w:pPr>
    </w:p>
    <w:p w:rsidR="009761AE" w:rsidRPr="00CE5E74" w:rsidRDefault="009761AE" w:rsidP="00193D42">
      <w:pPr>
        <w:spacing w:line="360" w:lineRule="auto"/>
        <w:rPr>
          <w:rFonts w:ascii="楷体_GB2312" w:eastAsia="楷体_GB2312"/>
          <w:szCs w:val="21"/>
        </w:rPr>
      </w:pPr>
    </w:p>
    <w:p w:rsidR="00BD7896" w:rsidRPr="00CE5E74" w:rsidRDefault="008B130C" w:rsidP="00C62DE4">
      <w:pPr>
        <w:spacing w:line="360" w:lineRule="auto"/>
        <w:jc w:val="center"/>
        <w:rPr>
          <w:rFonts w:ascii="楷体_GB2312" w:eastAsia="楷体_GB2312" w:hAnsi="宋体"/>
          <w:b/>
          <w:sz w:val="36"/>
          <w:szCs w:val="36"/>
        </w:rPr>
      </w:pPr>
      <w:r>
        <w:rPr>
          <w:rFonts w:ascii="楷体_GB2312" w:eastAsia="楷体_GB2312" w:hint="eastAsia"/>
          <w:b/>
          <w:sz w:val="36"/>
          <w:szCs w:val="36"/>
        </w:rPr>
        <w:t>青岛分行</w:t>
      </w:r>
      <w:r w:rsidR="004F4206">
        <w:rPr>
          <w:rFonts w:ascii="楷体_GB2312" w:eastAsia="楷体_GB2312" w:hint="eastAsia"/>
          <w:b/>
          <w:sz w:val="36"/>
          <w:szCs w:val="36"/>
        </w:rPr>
        <w:t>移动</w:t>
      </w:r>
      <w:r>
        <w:rPr>
          <w:rFonts w:ascii="楷体_GB2312" w:eastAsia="楷体_GB2312" w:hint="eastAsia"/>
          <w:b/>
          <w:sz w:val="36"/>
          <w:szCs w:val="36"/>
        </w:rPr>
        <w:t>缴费</w:t>
      </w:r>
      <w:r w:rsidR="00210874">
        <w:rPr>
          <w:rFonts w:ascii="楷体_GB2312" w:eastAsia="楷体_GB2312" w:hint="eastAsia"/>
          <w:b/>
          <w:sz w:val="36"/>
          <w:szCs w:val="36"/>
        </w:rPr>
        <w:t>产品</w:t>
      </w:r>
      <w:r w:rsidR="00753A08" w:rsidRPr="00CE5E74">
        <w:rPr>
          <w:rFonts w:ascii="楷体_GB2312" w:eastAsia="楷体_GB2312" w:hAnsi="宋体" w:hint="eastAsia"/>
          <w:b/>
          <w:sz w:val="36"/>
          <w:szCs w:val="36"/>
        </w:rPr>
        <w:t>说明书</w:t>
      </w:r>
    </w:p>
    <w:p w:rsidR="00BD7896" w:rsidRPr="00CE5E74" w:rsidRDefault="00BD7896" w:rsidP="00193D42">
      <w:pPr>
        <w:pStyle w:val="Normal0"/>
        <w:tabs>
          <w:tab w:val="left" w:pos="540"/>
          <w:tab w:val="center" w:pos="4153"/>
          <w:tab w:val="left" w:pos="7320"/>
        </w:tabs>
        <w:spacing w:after="120" w:line="360" w:lineRule="auto"/>
        <w:rPr>
          <w:rFonts w:ascii="楷体_GB2312" w:eastAsia="楷体_GB2312" w:hAnsi="宋体"/>
          <w:sz w:val="24"/>
          <w:szCs w:val="24"/>
          <w:lang w:eastAsia="zh-CN"/>
        </w:rPr>
      </w:pPr>
    </w:p>
    <w:p w:rsidR="00BD7896" w:rsidRPr="00CE5E74" w:rsidRDefault="00BD7896" w:rsidP="00193D42">
      <w:pPr>
        <w:pStyle w:val="Normal0"/>
        <w:tabs>
          <w:tab w:val="left" w:pos="540"/>
          <w:tab w:val="center" w:pos="4153"/>
          <w:tab w:val="left" w:pos="7320"/>
        </w:tabs>
        <w:spacing w:after="120" w:line="360" w:lineRule="auto"/>
        <w:rPr>
          <w:rFonts w:ascii="楷体_GB2312" w:eastAsia="楷体_GB2312" w:hAnsi="宋体"/>
          <w:sz w:val="24"/>
          <w:szCs w:val="24"/>
          <w:lang w:eastAsia="zh-CN"/>
        </w:rPr>
      </w:pPr>
    </w:p>
    <w:p w:rsidR="00D95987" w:rsidRPr="00CE5E74" w:rsidRDefault="00D95987" w:rsidP="00193D42">
      <w:pPr>
        <w:pStyle w:val="Normal0"/>
        <w:tabs>
          <w:tab w:val="left" w:pos="540"/>
          <w:tab w:val="center" w:pos="4153"/>
          <w:tab w:val="left" w:pos="7320"/>
        </w:tabs>
        <w:spacing w:after="120" w:line="360" w:lineRule="auto"/>
        <w:rPr>
          <w:rFonts w:ascii="楷体_GB2312" w:eastAsia="楷体_GB2312" w:hAnsi="宋体"/>
          <w:sz w:val="24"/>
          <w:szCs w:val="24"/>
          <w:lang w:eastAsia="zh-CN"/>
        </w:rPr>
      </w:pPr>
    </w:p>
    <w:p w:rsidR="00BD7896" w:rsidRPr="00CE5E74" w:rsidRDefault="00BD7896" w:rsidP="00193D42">
      <w:pPr>
        <w:pStyle w:val="Normal0"/>
        <w:tabs>
          <w:tab w:val="left" w:pos="540"/>
          <w:tab w:val="center" w:pos="4153"/>
          <w:tab w:val="left" w:pos="7320"/>
        </w:tabs>
        <w:spacing w:after="120" w:line="360" w:lineRule="auto"/>
        <w:rPr>
          <w:rFonts w:ascii="楷体_GB2312" w:eastAsia="楷体_GB2312" w:hAnsi="宋体"/>
          <w:sz w:val="24"/>
          <w:szCs w:val="24"/>
          <w:lang w:eastAsia="zh-CN"/>
        </w:rPr>
      </w:pPr>
    </w:p>
    <w:p w:rsidR="00BD7896" w:rsidRPr="00CE5E74" w:rsidRDefault="00BD7896" w:rsidP="00193D42">
      <w:pPr>
        <w:spacing w:line="360" w:lineRule="auto"/>
        <w:rPr>
          <w:rFonts w:ascii="楷体_GB2312" w:eastAsia="楷体_GB2312"/>
          <w:szCs w:val="21"/>
        </w:rPr>
      </w:pPr>
    </w:p>
    <w:p w:rsidR="002B6625" w:rsidRPr="00CE5E74" w:rsidRDefault="002B6625" w:rsidP="00193D42">
      <w:pPr>
        <w:spacing w:line="360" w:lineRule="auto"/>
        <w:rPr>
          <w:rFonts w:ascii="楷体_GB2312" w:eastAsia="楷体_GB2312"/>
        </w:rPr>
      </w:pPr>
    </w:p>
    <w:p w:rsidR="00BD7896" w:rsidRPr="00D93125" w:rsidRDefault="00BD7896" w:rsidP="00193D42">
      <w:pPr>
        <w:spacing w:line="360" w:lineRule="auto"/>
        <w:rPr>
          <w:rFonts w:ascii="楷体_GB2312" w:eastAsia="楷体_GB2312"/>
          <w:szCs w:val="21"/>
        </w:rPr>
      </w:pPr>
    </w:p>
    <w:p w:rsidR="00F608D9" w:rsidRPr="00CE5E74" w:rsidRDefault="00F608D9" w:rsidP="00193D42">
      <w:pPr>
        <w:tabs>
          <w:tab w:val="center" w:pos="4156"/>
          <w:tab w:val="left" w:pos="6045"/>
        </w:tabs>
        <w:spacing w:line="360" w:lineRule="auto"/>
        <w:jc w:val="center"/>
        <w:rPr>
          <w:rFonts w:ascii="楷体_GB2312" w:eastAsia="楷体_GB2312"/>
          <w:b/>
          <w:szCs w:val="21"/>
        </w:rPr>
      </w:pPr>
    </w:p>
    <w:p w:rsidR="00D93125" w:rsidRDefault="00FA122F" w:rsidP="00D93125">
      <w:pPr>
        <w:tabs>
          <w:tab w:val="center" w:pos="4156"/>
          <w:tab w:val="left" w:pos="6045"/>
        </w:tabs>
        <w:spacing w:line="360" w:lineRule="auto"/>
        <w:jc w:val="left"/>
        <w:rPr>
          <w:rFonts w:ascii="楷体_GB2312" w:eastAsia="楷体_GB2312"/>
          <w:b/>
          <w:color w:val="FF0000"/>
          <w:sz w:val="52"/>
          <w:szCs w:val="52"/>
        </w:rPr>
      </w:pPr>
      <w:r w:rsidRPr="00CE5E74">
        <w:rPr>
          <w:rFonts w:ascii="楷体_GB2312" w:eastAsia="楷体_GB2312" w:hint="eastAsia"/>
          <w:b/>
          <w:szCs w:val="21"/>
        </w:rPr>
        <w:br w:type="page"/>
      </w:r>
      <w:bookmarkStart w:id="0" w:name="_Toc228781702"/>
      <w:bookmarkStart w:id="1" w:name="_Toc229454804"/>
      <w:bookmarkStart w:id="2" w:name="_Toc252045371"/>
      <w:bookmarkStart w:id="3" w:name="_Toc255829566"/>
    </w:p>
    <w:p w:rsidR="008B01EA" w:rsidRPr="008B01EA" w:rsidRDefault="00430EB5" w:rsidP="008B01EA">
      <w:pPr>
        <w:pStyle w:val="20"/>
        <w:spacing w:before="624" w:after="312"/>
        <w:rPr>
          <w:rFonts w:ascii="楷体_GB2312" w:eastAsia="楷体_GB2312"/>
          <w:sz w:val="36"/>
          <w:szCs w:val="36"/>
        </w:rPr>
      </w:pPr>
      <w:bookmarkStart w:id="4" w:name="_Toc294007489"/>
      <w:proofErr w:type="spellStart"/>
      <w:r>
        <w:rPr>
          <w:rFonts w:ascii="楷体_GB2312" w:eastAsia="楷体_GB2312" w:hint="eastAsia"/>
          <w:sz w:val="36"/>
          <w:szCs w:val="36"/>
        </w:rPr>
        <w:lastRenderedPageBreak/>
        <w:t>代缴费欠费查询</w:t>
      </w:r>
      <w:bookmarkEnd w:id="4"/>
      <w:proofErr w:type="spellEnd"/>
    </w:p>
    <w:p w:rsidR="008B01EA" w:rsidRPr="004E5286" w:rsidRDefault="008B01EA" w:rsidP="008B01EA">
      <w:pPr>
        <w:pStyle w:val="3"/>
        <w:spacing w:before="62" w:after="62"/>
        <w:rPr>
          <w:rFonts w:ascii="楷体_GB2312" w:eastAsia="楷体_GB2312"/>
          <w:i w:val="0"/>
        </w:rPr>
      </w:pPr>
      <w:bookmarkStart w:id="5" w:name="_Toc294007490"/>
      <w:r w:rsidRPr="004E5286">
        <w:rPr>
          <w:rFonts w:ascii="楷体_GB2312" w:eastAsia="楷体_GB2312" w:hint="eastAsia"/>
          <w:i w:val="0"/>
        </w:rPr>
        <w:t>功能概述</w:t>
      </w:r>
      <w:bookmarkEnd w:id="5"/>
    </w:p>
    <w:p w:rsidR="008B01EA" w:rsidRPr="00430EB5" w:rsidRDefault="003C0C1C" w:rsidP="00430EB5">
      <w:pPr>
        <w:pStyle w:val="a2"/>
        <w:spacing w:line="360" w:lineRule="auto"/>
        <w:ind w:firstLineChars="100" w:firstLine="240"/>
        <w:rPr>
          <w:rFonts w:ascii="楷体_GB2312" w:eastAsia="楷体_GB2312"/>
          <w:szCs w:val="24"/>
        </w:rPr>
      </w:pPr>
      <w:r>
        <w:rPr>
          <w:rFonts w:hint="eastAsia"/>
        </w:rPr>
        <w:t>客户通过银行发起</w:t>
      </w:r>
      <w:r w:rsidR="00AF204B">
        <w:rPr>
          <w:rFonts w:hint="eastAsia"/>
        </w:rPr>
        <w:t>欠费查询，银行方</w:t>
      </w:r>
      <w:r>
        <w:rPr>
          <w:rFonts w:hint="eastAsia"/>
        </w:rPr>
        <w:t>发送</w:t>
      </w:r>
      <w:r w:rsidR="00AF204B">
        <w:rPr>
          <w:rFonts w:hint="eastAsia"/>
        </w:rPr>
        <w:t>交易</w:t>
      </w:r>
      <w:proofErr w:type="gramStart"/>
      <w:r w:rsidR="00AF204B">
        <w:rPr>
          <w:rFonts w:hint="eastAsia"/>
        </w:rPr>
        <w:t>至</w:t>
      </w:r>
      <w:r>
        <w:rPr>
          <w:rFonts w:hint="eastAsia"/>
        </w:rPr>
        <w:t>委托</w:t>
      </w:r>
      <w:proofErr w:type="gramEnd"/>
      <w:r>
        <w:rPr>
          <w:rFonts w:hint="eastAsia"/>
        </w:rPr>
        <w:t>单位</w:t>
      </w:r>
      <w:r w:rsidR="00EF3E2F">
        <w:rPr>
          <w:rFonts w:hint="eastAsia"/>
        </w:rPr>
        <w:t>进行查询欠费情况</w:t>
      </w:r>
      <w:r w:rsidR="00430EB5" w:rsidRPr="007B5631">
        <w:rPr>
          <w:rFonts w:hint="eastAsia"/>
        </w:rPr>
        <w:t>。</w:t>
      </w:r>
    </w:p>
    <w:p w:rsidR="008B01EA" w:rsidRPr="004E5286" w:rsidRDefault="008B01EA" w:rsidP="008B01EA">
      <w:pPr>
        <w:pStyle w:val="3"/>
        <w:spacing w:before="62" w:after="62"/>
        <w:rPr>
          <w:rFonts w:ascii="楷体_GB2312" w:eastAsia="楷体_GB2312"/>
          <w:i w:val="0"/>
        </w:rPr>
      </w:pPr>
      <w:bookmarkStart w:id="6" w:name="_Toc294007491"/>
      <w:r w:rsidRPr="004E5286">
        <w:rPr>
          <w:rFonts w:ascii="楷体_GB2312" w:eastAsia="楷体_GB2312" w:hint="eastAsia"/>
          <w:i w:val="0"/>
        </w:rPr>
        <w:t>业务规则</w:t>
      </w:r>
      <w:bookmarkEnd w:id="6"/>
    </w:p>
    <w:p w:rsidR="00EF3E2F" w:rsidRPr="00EF3E2F" w:rsidRDefault="00EF3E2F" w:rsidP="00EF3E2F">
      <w:pPr>
        <w:spacing w:line="360" w:lineRule="auto"/>
        <w:rPr>
          <w:rFonts w:ascii="宋体" w:hAnsi="宋体"/>
          <w:sz w:val="24"/>
        </w:rPr>
      </w:pPr>
      <w:r w:rsidRPr="00EF3E2F">
        <w:rPr>
          <w:rFonts w:ascii="宋体" w:hAnsi="宋体" w:hint="eastAsia"/>
          <w:sz w:val="24"/>
        </w:rPr>
        <w:t xml:space="preserve">  1、</w:t>
      </w:r>
      <w:r w:rsidR="003C0C1C" w:rsidRPr="003C0C1C">
        <w:rPr>
          <w:rFonts w:ascii="宋体" w:hAnsi="宋体" w:hint="eastAsia"/>
          <w:sz w:val="24"/>
        </w:rPr>
        <w:t>客户通过银行</w:t>
      </w:r>
      <w:r w:rsidRPr="00EF3E2F">
        <w:rPr>
          <w:rFonts w:ascii="宋体" w:hAnsi="宋体" w:hint="eastAsia"/>
          <w:sz w:val="24"/>
        </w:rPr>
        <w:t>发起</w:t>
      </w:r>
      <w:r w:rsidR="00450489">
        <w:rPr>
          <w:rFonts w:hint="eastAsia"/>
          <w:sz w:val="24"/>
        </w:rPr>
        <w:t>欠</w:t>
      </w:r>
      <w:r w:rsidRPr="00EF3E2F">
        <w:rPr>
          <w:rFonts w:hint="eastAsia"/>
          <w:sz w:val="24"/>
        </w:rPr>
        <w:t>费</w:t>
      </w:r>
      <w:r w:rsidR="00450489">
        <w:rPr>
          <w:rFonts w:hint="eastAsia"/>
          <w:sz w:val="24"/>
        </w:rPr>
        <w:t>查询</w:t>
      </w:r>
      <w:r w:rsidRPr="00EF3E2F">
        <w:rPr>
          <w:rFonts w:hint="eastAsia"/>
          <w:sz w:val="24"/>
        </w:rPr>
        <w:t>请求。</w:t>
      </w:r>
    </w:p>
    <w:p w:rsidR="00EF3E2F" w:rsidRPr="00EF3E2F" w:rsidRDefault="00EF3E2F" w:rsidP="00EF3E2F">
      <w:pPr>
        <w:spacing w:line="360" w:lineRule="auto"/>
        <w:ind w:firstLine="240"/>
        <w:rPr>
          <w:rFonts w:ascii="宋体" w:hAnsi="宋体"/>
          <w:sz w:val="24"/>
        </w:rPr>
      </w:pPr>
      <w:r w:rsidRPr="00EF3E2F">
        <w:rPr>
          <w:rFonts w:ascii="宋体" w:hAnsi="宋体" w:hint="eastAsia"/>
          <w:sz w:val="24"/>
        </w:rPr>
        <w:t>2、银行方传送业务要素</w:t>
      </w:r>
      <w:proofErr w:type="gramStart"/>
      <w:r w:rsidRPr="006765C8">
        <w:rPr>
          <w:rFonts w:ascii="宋体" w:hAnsi="宋体" w:hint="eastAsia"/>
          <w:sz w:val="24"/>
        </w:rPr>
        <w:t>至</w:t>
      </w:r>
      <w:r w:rsidR="003C0C1C">
        <w:rPr>
          <w:rFonts w:ascii="宋体" w:hAnsi="宋体" w:hint="eastAsia"/>
          <w:sz w:val="24"/>
        </w:rPr>
        <w:t>委托</w:t>
      </w:r>
      <w:proofErr w:type="gramEnd"/>
      <w:r w:rsidR="003C0C1C">
        <w:rPr>
          <w:rFonts w:ascii="宋体" w:hAnsi="宋体" w:hint="eastAsia"/>
          <w:sz w:val="24"/>
        </w:rPr>
        <w:t>单位系统</w:t>
      </w:r>
      <w:r w:rsidR="00450489" w:rsidRPr="006765C8">
        <w:rPr>
          <w:rFonts w:hint="eastAsia"/>
          <w:sz w:val="24"/>
        </w:rPr>
        <w:t>查询欠费情况</w:t>
      </w:r>
      <w:r w:rsidRPr="006765C8">
        <w:rPr>
          <w:rFonts w:ascii="宋体" w:hAnsi="宋体" w:hint="eastAsia"/>
          <w:sz w:val="24"/>
        </w:rPr>
        <w:t>。</w:t>
      </w:r>
    </w:p>
    <w:p w:rsidR="008B01EA" w:rsidRDefault="00EF3E2F" w:rsidP="00EF3E2F">
      <w:pPr>
        <w:spacing w:line="360" w:lineRule="auto"/>
        <w:ind w:firstLine="240"/>
        <w:rPr>
          <w:rFonts w:ascii="宋体" w:hAnsi="宋体"/>
          <w:sz w:val="24"/>
        </w:rPr>
      </w:pPr>
      <w:r w:rsidRPr="00EF3E2F">
        <w:rPr>
          <w:rFonts w:ascii="宋体" w:hAnsi="宋体" w:hint="eastAsia"/>
          <w:sz w:val="24"/>
        </w:rPr>
        <w:t>3、银行方将交易结果</w:t>
      </w:r>
      <w:r w:rsidR="003C0C1C">
        <w:rPr>
          <w:rFonts w:ascii="宋体" w:hAnsi="宋体" w:hint="eastAsia"/>
          <w:sz w:val="24"/>
        </w:rPr>
        <w:t>展示给客户</w:t>
      </w:r>
      <w:r w:rsidRPr="00EF3E2F">
        <w:rPr>
          <w:rFonts w:ascii="宋体" w:hAnsi="宋体" w:hint="eastAsia"/>
          <w:sz w:val="24"/>
        </w:rPr>
        <w:t>。</w:t>
      </w:r>
    </w:p>
    <w:p w:rsidR="00813650" w:rsidRDefault="00813650" w:rsidP="00813650">
      <w:pPr>
        <w:pStyle w:val="3"/>
        <w:spacing w:before="62" w:after="62"/>
        <w:rPr>
          <w:rFonts w:ascii="楷体_GB2312" w:eastAsia="楷体_GB2312"/>
          <w:i w:val="0"/>
        </w:rPr>
      </w:pPr>
      <w:r w:rsidRPr="00B14D3B">
        <w:rPr>
          <w:rFonts w:ascii="楷体_GB2312" w:eastAsia="楷体_GB2312" w:hint="eastAsia"/>
          <w:i w:val="0"/>
        </w:rPr>
        <w:t>开通渠道及角色</w:t>
      </w:r>
    </w:p>
    <w:p w:rsidR="00813650" w:rsidRPr="00DD1675" w:rsidRDefault="00813650" w:rsidP="00813650">
      <w:pPr>
        <w:pStyle w:val="a2"/>
        <w:ind w:firstLine="227"/>
        <w:rPr>
          <w:rFonts w:ascii="宋体" w:hAnsi="宋体"/>
        </w:rPr>
      </w:pPr>
      <w:r w:rsidRPr="00D93125">
        <w:rPr>
          <w:rFonts w:ascii="宋体" w:hAnsi="宋体" w:hint="eastAsia"/>
          <w:highlight w:val="yellow"/>
        </w:rPr>
        <w:t>开通渠道：柜面、个人网银、</w:t>
      </w:r>
      <w:r w:rsidR="00D93125" w:rsidRPr="00D93125">
        <w:rPr>
          <w:rFonts w:ascii="宋体" w:hAnsi="宋体" w:hint="eastAsia"/>
          <w:highlight w:val="yellow"/>
        </w:rPr>
        <w:t>电话银行、手机银行、</w:t>
      </w:r>
      <w:r w:rsidRPr="00D93125">
        <w:rPr>
          <w:rFonts w:ascii="宋体" w:hAnsi="宋体" w:hint="eastAsia"/>
          <w:highlight w:val="yellow"/>
        </w:rPr>
        <w:t>自助终端。</w:t>
      </w:r>
    </w:p>
    <w:p w:rsidR="008B01EA" w:rsidRDefault="003E4B81" w:rsidP="008B01EA">
      <w:pPr>
        <w:pStyle w:val="3"/>
        <w:spacing w:before="62" w:after="62"/>
        <w:rPr>
          <w:rFonts w:ascii="楷体_GB2312" w:eastAsia="楷体_GB2312"/>
          <w:i w:val="0"/>
        </w:rPr>
      </w:pPr>
      <w:bookmarkStart w:id="7" w:name="_Toc294007492"/>
      <w:r>
        <w:rPr>
          <w:rFonts w:ascii="楷体_GB2312" w:eastAsia="楷体_GB2312" w:hint="eastAsia"/>
          <w:i w:val="0"/>
          <w:noProof/>
        </w:rPr>
        <mc:AlternateContent>
          <mc:Choice Requires="wps">
            <w:drawing>
              <wp:anchor distT="0" distB="0" distL="114300" distR="114300" simplePos="0" relativeHeight="251668480" behindDoc="0" locked="0" layoutInCell="1" allowOverlap="1" wp14:anchorId="548F6E73" wp14:editId="1D8D0806">
                <wp:simplePos x="0" y="0"/>
                <wp:positionH relativeFrom="column">
                  <wp:posOffset>2899410</wp:posOffset>
                </wp:positionH>
                <wp:positionV relativeFrom="paragraph">
                  <wp:posOffset>323850</wp:posOffset>
                </wp:positionV>
                <wp:extent cx="323850" cy="285750"/>
                <wp:effectExtent l="0" t="0" r="0" b="0"/>
                <wp:wrapNone/>
                <wp:docPr id="2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DFD" w:rsidRDefault="00177DFD">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left:0;text-align:left;margin-left:228.3pt;margin-top:25.5pt;width:25.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" stroked="f">
                <v:fill opacity="0"/>
                <v:textbox>
                  <w:txbxContent>
                    <w:p w:rsidR="00177DFD" w:rsidRDefault="00177DFD">
                      <w:r>
                        <w:rPr>
                          <w:rFonts w:hint="eastAsia"/>
                        </w:rPr>
                        <w:t>2</w:t>
                      </w:r>
                    </w:p>
                  </w:txbxContent>
                </v:textbox>
              </v:shape>
            </w:pict>
          </mc:Fallback>
        </mc:AlternateContent>
      </w:r>
      <w:r>
        <w:rPr>
          <w:rFonts w:ascii="楷体_GB2312" w:eastAsia="楷体_GB2312" w:hint="eastAsia"/>
          <w:i w:val="0"/>
          <w:noProof/>
        </w:rPr>
        <mc:AlternateContent>
          <mc:Choice Requires="wps">
            <w:drawing>
              <wp:anchor distT="0" distB="0" distL="114300" distR="114300" simplePos="0" relativeHeight="251667456" behindDoc="0" locked="0" layoutInCell="1" allowOverlap="1" wp14:anchorId="46798447" wp14:editId="3ED4772D">
                <wp:simplePos x="0" y="0"/>
                <wp:positionH relativeFrom="column">
                  <wp:posOffset>1108710</wp:posOffset>
                </wp:positionH>
                <wp:positionV relativeFrom="paragraph">
                  <wp:posOffset>323850</wp:posOffset>
                </wp:positionV>
                <wp:extent cx="219075" cy="285750"/>
                <wp:effectExtent l="0" t="0" r="0" b="0"/>
                <wp:wrapNone/>
                <wp:docPr id="2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DFD" w:rsidRPr="0014711A" w:rsidRDefault="00177DFD">
                            <w:pPr>
                              <w:rPr>
                                <w:sz w:val="24"/>
                              </w:rPr>
                            </w:pPr>
                            <w:r>
                              <w:rPr>
                                <w:rFonts w:hint="eastAsia"/>
                                <w:sz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27" type="#_x0000_t202" style="position:absolute;left:0;text-align:left;margin-left:87.3pt;margin-top:25.5pt;width:17.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" stroked="f">
                <v:fill opacity="0"/>
                <v:textbox>
                  <w:txbxContent>
                    <w:p w:rsidR="00177DFD" w:rsidRPr="0014711A" w:rsidRDefault="00177DFD">
                      <w:pPr>
                        <w:rPr>
                          <w:sz w:val="24"/>
                        </w:rPr>
                      </w:pPr>
                      <w:r>
                        <w:rPr>
                          <w:rFonts w:hint="eastAsia"/>
                          <w:sz w:val="24"/>
                        </w:rPr>
                        <w:t>1</w:t>
                      </w:r>
                    </w:p>
                  </w:txbxContent>
                </v:textbox>
              </v:shape>
            </w:pict>
          </mc:Fallback>
        </mc:AlternateContent>
      </w:r>
      <w:r>
        <w:rPr>
          <w:rFonts w:ascii="楷体_GB2312" w:eastAsia="楷体_GB2312" w:hint="eastAsia"/>
          <w:i w:val="0"/>
          <w:noProof/>
        </w:rPr>
        <mc:AlternateContent>
          <mc:Choice Requires="wps">
            <w:drawing>
              <wp:anchor distT="0" distB="0" distL="114300" distR="114300" simplePos="0" relativeHeight="251650048" behindDoc="0" locked="0" layoutInCell="1" allowOverlap="1" wp14:anchorId="77ECDBF3" wp14:editId="54BEFAFA">
                <wp:simplePos x="0" y="0"/>
                <wp:positionH relativeFrom="column">
                  <wp:posOffset>146685</wp:posOffset>
                </wp:positionH>
                <wp:positionV relativeFrom="paragraph">
                  <wp:posOffset>464185</wp:posOffset>
                </wp:positionV>
                <wp:extent cx="647700" cy="342900"/>
                <wp:effectExtent l="13335" t="6985" r="5715" b="12065"/>
                <wp:wrapNone/>
                <wp:docPr id="2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342900"/>
                        </a:xfrm>
                        <a:prstGeom prst="flowChartProcess">
                          <a:avLst/>
                        </a:prstGeom>
                        <a:solidFill>
                          <a:srgbClr val="FFFFFF"/>
                        </a:solidFill>
                        <a:ln w="9525">
                          <a:solidFill>
                            <a:srgbClr val="000000"/>
                          </a:solidFill>
                          <a:miter lim="800000"/>
                          <a:headEnd/>
                          <a:tailEnd/>
                        </a:ln>
                      </wps:spPr>
                      <wps:txbx>
                        <w:txbxContent>
                          <w:p w:rsidR="00177DFD" w:rsidRDefault="00177DFD">
                            <w:r>
                              <w:rPr>
                                <w:rFonts w:hint="eastAsia"/>
                              </w:rPr>
                              <w:t>渠道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44" o:spid="_x0000_s1028" type="#_x0000_t109" style="position:absolute;left:0;text-align:left;margin-left:11.55pt;margin-top:36.55pt;width:51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">
                <v:textbox>
                  <w:txbxContent>
                    <w:p w:rsidR="00177DFD" w:rsidRDefault="00177DFD">
                      <w:r>
                        <w:rPr>
                          <w:rFonts w:hint="eastAsia"/>
                        </w:rPr>
                        <w:t>渠道</w:t>
                      </w:r>
                    </w:p>
                  </w:txbxContent>
                </v:textbox>
              </v:shape>
            </w:pict>
          </mc:Fallback>
        </mc:AlternateContent>
      </w:r>
      <w:r>
        <w:rPr>
          <w:rFonts w:hint="eastAsia"/>
          <w:noProof/>
        </w:rPr>
        <mc:AlternateContent>
          <mc:Choice Requires="wps">
            <w:drawing>
              <wp:anchor distT="0" distB="0" distL="114300" distR="114300" simplePos="0" relativeHeight="251652096" behindDoc="0" locked="0" layoutInCell="1" allowOverlap="1" wp14:anchorId="3DAF32D8" wp14:editId="053E6323">
                <wp:simplePos x="0" y="0"/>
                <wp:positionH relativeFrom="column">
                  <wp:posOffset>3394710</wp:posOffset>
                </wp:positionH>
                <wp:positionV relativeFrom="paragraph">
                  <wp:posOffset>464185</wp:posOffset>
                </wp:positionV>
                <wp:extent cx="1057275" cy="342900"/>
                <wp:effectExtent l="13335" t="6985" r="5715" b="12065"/>
                <wp:wrapNone/>
                <wp:docPr id="19"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42900"/>
                        </a:xfrm>
                        <a:prstGeom prst="flowChartProcess">
                          <a:avLst/>
                        </a:prstGeom>
                        <a:solidFill>
                          <a:srgbClr val="FFFFFF"/>
                        </a:solidFill>
                        <a:ln w="9525">
                          <a:solidFill>
                            <a:srgbClr val="000000"/>
                          </a:solidFill>
                          <a:miter lim="800000"/>
                          <a:headEnd/>
                          <a:tailEnd/>
                        </a:ln>
                      </wps:spPr>
                      <wps:txbx>
                        <w:txbxContent>
                          <w:p w:rsidR="00177DFD" w:rsidRDefault="00177DFD">
                            <w:r>
                              <w:rPr>
                                <w:rFonts w:hint="eastAsia"/>
                              </w:rPr>
                              <w:t>委托单位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29" type="#_x0000_t109" style="position:absolute;left:0;text-align:left;margin-left:267.3pt;margin-top:36.55pt;width:83.25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">
                <v:textbox>
                  <w:txbxContent>
                    <w:p w:rsidR="00177DFD" w:rsidRDefault="00177DFD">
                      <w:r>
                        <w:rPr>
                          <w:rFonts w:hint="eastAsia"/>
                        </w:rPr>
                        <w:t>委托单位</w:t>
                      </w:r>
                    </w:p>
                  </w:txbxContent>
                </v:textbox>
              </v:shape>
            </w:pict>
          </mc:Fallback>
        </mc:AlternateContent>
      </w:r>
      <w:r>
        <w:rPr>
          <w:rFonts w:ascii="楷体_GB2312" w:eastAsia="楷体_GB2312" w:hint="eastAsia"/>
          <w:i w:val="0"/>
          <w:noProof/>
        </w:rPr>
        <mc:AlternateContent>
          <mc:Choice Requires="wps">
            <w:drawing>
              <wp:anchor distT="0" distB="0" distL="114300" distR="114300" simplePos="0" relativeHeight="251651072" behindDoc="0" locked="0" layoutInCell="1" allowOverlap="1" wp14:anchorId="456DE0F3" wp14:editId="235B9CB3">
                <wp:simplePos x="0" y="0"/>
                <wp:positionH relativeFrom="column">
                  <wp:posOffset>1718310</wp:posOffset>
                </wp:positionH>
                <wp:positionV relativeFrom="paragraph">
                  <wp:posOffset>464185</wp:posOffset>
                </wp:positionV>
                <wp:extent cx="1057275" cy="342900"/>
                <wp:effectExtent l="13335" t="6985" r="5715" b="12065"/>
                <wp:wrapNone/>
                <wp:docPr id="1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42900"/>
                        </a:xfrm>
                        <a:prstGeom prst="flowChartProcess">
                          <a:avLst/>
                        </a:prstGeom>
                        <a:solidFill>
                          <a:srgbClr val="FFFFFF"/>
                        </a:solidFill>
                        <a:ln w="9525">
                          <a:solidFill>
                            <a:srgbClr val="000000"/>
                          </a:solidFill>
                          <a:miter lim="800000"/>
                          <a:headEnd/>
                          <a:tailEnd/>
                        </a:ln>
                      </wps:spPr>
                      <wps:txbx>
                        <w:txbxContent>
                          <w:p w:rsidR="00177DFD" w:rsidRDefault="00177DFD">
                            <w:r>
                              <w:rPr>
                                <w:rFonts w:hint="eastAsia"/>
                              </w:rPr>
                              <w:t>特色系统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30" type="#_x0000_t109" style="position:absolute;left:0;text-align:left;margin-left:135.3pt;margin-top:36.55pt;width:83.25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">
                <v:textbox>
                  <w:txbxContent>
                    <w:p w:rsidR="00177DFD" w:rsidRDefault="00177DFD">
                      <w:r>
                        <w:rPr>
                          <w:rFonts w:hint="eastAsia"/>
                        </w:rPr>
                        <w:t>特色系统</w:t>
                      </w:r>
                    </w:p>
                  </w:txbxContent>
                </v:textbox>
              </v:shape>
            </w:pict>
          </mc:Fallback>
        </mc:AlternateContent>
      </w:r>
      <w:r w:rsidR="008B01EA" w:rsidRPr="004E5286">
        <w:rPr>
          <w:rFonts w:ascii="楷体_GB2312" w:eastAsia="楷体_GB2312" w:hint="eastAsia"/>
          <w:i w:val="0"/>
        </w:rPr>
        <w:t>业务流程</w:t>
      </w:r>
      <w:bookmarkEnd w:id="7"/>
    </w:p>
    <w:p w:rsidR="00DD1675" w:rsidRPr="00DD1675" w:rsidRDefault="003E4B81" w:rsidP="00DD1675">
      <w:pPr>
        <w:pStyle w:val="a2"/>
      </w:pPr>
      <w:r>
        <w:rPr>
          <w:rFonts w:hint="eastAsia"/>
          <w:noProof/>
        </w:rPr>
        <mc:AlternateContent>
          <mc:Choice Requires="wps">
            <w:drawing>
              <wp:anchor distT="0" distB="0" distL="114300" distR="114300" simplePos="0" relativeHeight="251670528" behindDoc="0" locked="0" layoutInCell="1" allowOverlap="1" wp14:anchorId="0C975161" wp14:editId="24199B41">
                <wp:simplePos x="0" y="0"/>
                <wp:positionH relativeFrom="column">
                  <wp:posOffset>1108710</wp:posOffset>
                </wp:positionH>
                <wp:positionV relativeFrom="paragraph">
                  <wp:posOffset>134620</wp:posOffset>
                </wp:positionV>
                <wp:extent cx="361950" cy="257175"/>
                <wp:effectExtent l="0" t="0" r="0" b="0"/>
                <wp:wrapNone/>
                <wp:docPr id="1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DFD" w:rsidRDefault="00177DFD">
                            <w:r>
                              <w:rPr>
                                <w:rFonts w:hint="eastAsi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1" type="#_x0000_t202" style="position:absolute;margin-left:87.3pt;margin-top:10.6pt;width:28.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" stroked="f">
                <v:fill opacity="0"/>
                <v:textbox>
                  <w:txbxContent>
                    <w:p w:rsidR="00177DFD" w:rsidRDefault="00177DFD">
                      <w:r>
                        <w:rPr>
                          <w:rFonts w:hint="eastAsia"/>
                        </w:rPr>
                        <w:t>4</w:t>
                      </w:r>
                    </w:p>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0565DC1E" wp14:editId="2FBA13A9">
                <wp:simplePos x="0" y="0"/>
                <wp:positionH relativeFrom="column">
                  <wp:posOffset>2973705</wp:posOffset>
                </wp:positionH>
                <wp:positionV relativeFrom="paragraph">
                  <wp:posOffset>134620</wp:posOffset>
                </wp:positionV>
                <wp:extent cx="295275" cy="340360"/>
                <wp:effectExtent l="7620" t="0" r="1905" b="2540"/>
                <wp:wrapNone/>
                <wp:docPr id="1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403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DFD" w:rsidRDefault="00177DFD">
                            <w:r>
                              <w:rPr>
                                <w:rFonts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2" type="#_x0000_t202" style="position:absolute;margin-left:234.15pt;margin-top:10.6pt;width:23.25pt;height:2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" stroked="f">
                <v:fill opacity="0"/>
                <v:textbox>
                  <w:txbxContent>
                    <w:p w:rsidR="00177DFD" w:rsidRDefault="00177DFD">
                      <w:r>
                        <w:rPr>
                          <w:rFonts w:hint="eastAsia"/>
                        </w:rPr>
                        <w:t>3</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10910D0B" wp14:editId="27AE1FE3">
                <wp:simplePos x="0" y="0"/>
                <wp:positionH relativeFrom="column">
                  <wp:posOffset>2775585</wp:posOffset>
                </wp:positionH>
                <wp:positionV relativeFrom="paragraph">
                  <wp:posOffset>222885</wp:posOffset>
                </wp:positionV>
                <wp:extent cx="619125" cy="0"/>
                <wp:effectExtent l="22860" t="60960" r="5715" b="53340"/>
                <wp:wrapNone/>
                <wp:docPr id="15"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1" o:spid="_x0000_s1026" type="#_x0000_t32" style="position:absolute;left:0;text-align:left;margin-left:218.55pt;margin-top:17.55pt;width:48.7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">
                <v:stroke endarrow="block"/>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5E0A067A" wp14:editId="41A76D4F">
                <wp:simplePos x="0" y="0"/>
                <wp:positionH relativeFrom="column">
                  <wp:posOffset>2775585</wp:posOffset>
                </wp:positionH>
                <wp:positionV relativeFrom="paragraph">
                  <wp:posOffset>70485</wp:posOffset>
                </wp:positionV>
                <wp:extent cx="619125" cy="0"/>
                <wp:effectExtent l="13335" t="60960" r="15240" b="53340"/>
                <wp:wrapNone/>
                <wp:docPr id="14"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left:0;text-align:left;margin-left:218.55pt;margin-top:5.55pt;width:4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">
                <v:stroke endarrow="block"/>
              </v:shape>
            </w:pict>
          </mc:Fallback>
        </mc:AlternateContent>
      </w:r>
      <w:r>
        <w:rPr>
          <w:rFonts w:hint="eastAsia"/>
          <w:noProof/>
        </w:rPr>
        <mc:AlternateContent>
          <mc:Choice Requires="wps">
            <w:drawing>
              <wp:anchor distT="0" distB="0" distL="114300" distR="114300" simplePos="0" relativeHeight="251658240" behindDoc="0" locked="0" layoutInCell="1" allowOverlap="1" wp14:anchorId="4F193442" wp14:editId="14F6A989">
                <wp:simplePos x="0" y="0"/>
                <wp:positionH relativeFrom="column">
                  <wp:posOffset>794385</wp:posOffset>
                </wp:positionH>
                <wp:positionV relativeFrom="paragraph">
                  <wp:posOffset>222885</wp:posOffset>
                </wp:positionV>
                <wp:extent cx="923925" cy="0"/>
                <wp:effectExtent l="22860" t="60960" r="5715" b="53340"/>
                <wp:wrapNone/>
                <wp:docPr id="1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left:0;text-align:left;margin-left:62.55pt;margin-top:17.55pt;width:72.7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">
                <v:stroke endarrow="block"/>
              </v:shape>
            </w:pict>
          </mc:Fallback>
        </mc:AlternateContent>
      </w:r>
      <w:r>
        <w:rPr>
          <w:rFonts w:hint="eastAsia"/>
          <w:noProof/>
        </w:rPr>
        <mc:AlternateContent>
          <mc:Choice Requires="wps">
            <w:drawing>
              <wp:anchor distT="0" distB="0" distL="114300" distR="114300" simplePos="0" relativeHeight="251657216" behindDoc="0" locked="0" layoutInCell="1" allowOverlap="1" wp14:anchorId="55D2B347" wp14:editId="0F3481B7">
                <wp:simplePos x="0" y="0"/>
                <wp:positionH relativeFrom="column">
                  <wp:posOffset>794385</wp:posOffset>
                </wp:positionH>
                <wp:positionV relativeFrom="paragraph">
                  <wp:posOffset>70485</wp:posOffset>
                </wp:positionV>
                <wp:extent cx="923925" cy="9525"/>
                <wp:effectExtent l="13335" t="60960" r="15240" b="43815"/>
                <wp:wrapNone/>
                <wp:docPr id="1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left:0;text-align:left;margin-left:62.55pt;margin-top:5.55pt;width:72.7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">
                <v:stroke endarrow="block"/>
              </v:shape>
            </w:pict>
          </mc:Fallback>
        </mc:AlternateContent>
      </w:r>
    </w:p>
    <w:p w:rsidR="008B01EA" w:rsidRPr="004E5286" w:rsidRDefault="007765C3" w:rsidP="00E24890">
      <w:pPr>
        <w:pStyle w:val="3"/>
        <w:numPr>
          <w:ilvl w:val="3"/>
          <w:numId w:val="11"/>
        </w:numPr>
        <w:spacing w:before="62" w:after="62"/>
        <w:rPr>
          <w:rFonts w:ascii="楷体_GB2312" w:eastAsia="楷体_GB2312"/>
          <w:i w:val="0"/>
          <w:szCs w:val="28"/>
        </w:rPr>
      </w:pPr>
      <w:bookmarkStart w:id="8" w:name="_Toc294007493"/>
      <w:r>
        <w:rPr>
          <w:rFonts w:ascii="楷体_GB2312" w:eastAsia="楷体_GB2312" w:hint="eastAsia"/>
          <w:i w:val="0"/>
          <w:szCs w:val="28"/>
        </w:rPr>
        <w:t>渠道-&gt;特色系统要素</w:t>
      </w:r>
      <w:bookmarkEnd w:id="8"/>
    </w:p>
    <w:p w:rsidR="008B01EA" w:rsidRDefault="00450489" w:rsidP="00450489">
      <w:pPr>
        <w:spacing w:line="360" w:lineRule="auto"/>
        <w:ind w:firstLineChars="100" w:firstLine="240"/>
        <w:rPr>
          <w:sz w:val="24"/>
        </w:rPr>
      </w:pPr>
      <w:r>
        <w:rPr>
          <w:rFonts w:hint="eastAsia"/>
          <w:sz w:val="24"/>
        </w:rPr>
        <w:t>欠</w:t>
      </w:r>
      <w:r w:rsidRPr="00EF3E2F">
        <w:rPr>
          <w:rFonts w:hint="eastAsia"/>
          <w:sz w:val="24"/>
        </w:rPr>
        <w:t>费</w:t>
      </w:r>
      <w:r>
        <w:rPr>
          <w:rFonts w:hint="eastAsia"/>
          <w:sz w:val="24"/>
        </w:rPr>
        <w:t>查询</w:t>
      </w:r>
      <w:r w:rsidRPr="003C464D">
        <w:rPr>
          <w:rFonts w:hint="eastAsia"/>
          <w:sz w:val="24"/>
        </w:rPr>
        <w:t>请求，传</w:t>
      </w:r>
      <w:r>
        <w:rPr>
          <w:rFonts w:hint="eastAsia"/>
          <w:sz w:val="24"/>
        </w:rPr>
        <w:t>送要素包含：</w:t>
      </w:r>
      <w:r w:rsidR="00D93125">
        <w:rPr>
          <w:rFonts w:hint="eastAsia"/>
          <w:sz w:val="24"/>
        </w:rPr>
        <w:t>单位编号、地区代码、</w:t>
      </w:r>
      <w:r w:rsidR="003C0C1C">
        <w:rPr>
          <w:rFonts w:hint="eastAsia"/>
          <w:sz w:val="24"/>
        </w:rPr>
        <w:t>客户标识号</w:t>
      </w:r>
      <w:r w:rsidR="00D93125">
        <w:rPr>
          <w:rFonts w:hint="eastAsia"/>
          <w:sz w:val="24"/>
        </w:rPr>
        <w:t>等</w:t>
      </w:r>
      <w:r w:rsidRPr="003C464D">
        <w:rPr>
          <w:rFonts w:hint="eastAsia"/>
          <w:sz w:val="24"/>
        </w:rPr>
        <w:t>。</w:t>
      </w:r>
    </w:p>
    <w:p w:rsidR="00923429" w:rsidRDefault="00923429" w:rsidP="00923429">
      <w:pPr>
        <w:spacing w:line="360" w:lineRule="auto"/>
        <w:ind w:firstLineChars="100" w:firstLine="210"/>
        <w:rPr>
          <w:sz w:val="24"/>
        </w:rPr>
      </w:pPr>
      <w:r>
        <w:rPr>
          <w:rFonts w:ascii="楷体_GB2312" w:eastAsia="楷体_GB2312" w:hint="eastAsia"/>
        </w:rPr>
        <w:t>PS:前端程序产生的IC卡号或其他要素需要委托单位提供相应的程序实现，请特别备注出来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6563E2" w:rsidRPr="00371B44" w:rsidTr="00371B44">
        <w:tc>
          <w:tcPr>
            <w:tcW w:w="1756" w:type="dxa"/>
          </w:tcPr>
          <w:p w:rsidR="006563E2" w:rsidRPr="00371B44" w:rsidRDefault="006563E2" w:rsidP="00371B44">
            <w:pPr>
              <w:spacing w:line="360" w:lineRule="auto"/>
              <w:rPr>
                <w:rFonts w:ascii="楷体_GB2312" w:eastAsia="楷体_GB2312"/>
              </w:rPr>
            </w:pPr>
            <w:r w:rsidRPr="00371B44">
              <w:rPr>
                <w:rFonts w:ascii="楷体_GB2312" w:eastAsia="楷体_GB2312" w:hint="eastAsia"/>
              </w:rPr>
              <w:t>要素</w:t>
            </w:r>
          </w:p>
        </w:tc>
        <w:tc>
          <w:tcPr>
            <w:tcW w:w="1755" w:type="dxa"/>
          </w:tcPr>
          <w:p w:rsidR="006563E2" w:rsidRPr="00371B44" w:rsidRDefault="006563E2" w:rsidP="00371B44">
            <w:pPr>
              <w:spacing w:line="360" w:lineRule="auto"/>
              <w:rPr>
                <w:rFonts w:ascii="楷体_GB2312" w:eastAsia="楷体_GB2312"/>
              </w:rPr>
            </w:pPr>
            <w:r w:rsidRPr="00371B44">
              <w:rPr>
                <w:rFonts w:ascii="楷体_GB2312" w:eastAsia="楷体_GB2312" w:hint="eastAsia"/>
              </w:rPr>
              <w:t>要素描述及解释</w:t>
            </w:r>
          </w:p>
        </w:tc>
        <w:tc>
          <w:tcPr>
            <w:tcW w:w="1836" w:type="dxa"/>
          </w:tcPr>
          <w:p w:rsidR="006563E2" w:rsidRPr="00371B44" w:rsidRDefault="006563E2" w:rsidP="00371B44">
            <w:pPr>
              <w:spacing w:line="360" w:lineRule="auto"/>
              <w:rPr>
                <w:rFonts w:ascii="楷体_GB2312" w:eastAsia="楷体_GB2312"/>
              </w:rPr>
            </w:pPr>
            <w:r w:rsidRPr="00371B44">
              <w:rPr>
                <w:rFonts w:ascii="楷体_GB2312" w:eastAsia="楷体_GB2312" w:hint="eastAsia"/>
              </w:rPr>
              <w:t>要素来源</w:t>
            </w:r>
          </w:p>
          <w:p w:rsidR="006563E2" w:rsidRPr="00371B44" w:rsidRDefault="006563E2" w:rsidP="00371B44">
            <w:pPr>
              <w:spacing w:line="360" w:lineRule="auto"/>
              <w:rPr>
                <w:rFonts w:ascii="楷体_GB2312" w:eastAsia="楷体_GB2312"/>
              </w:rPr>
            </w:pPr>
            <w:r w:rsidRPr="00371B44">
              <w:rPr>
                <w:rFonts w:ascii="楷体_GB2312" w:eastAsia="楷体_GB2312" w:hint="eastAsia"/>
              </w:rPr>
              <w:t>(柜员输入/CCBS主机返回/委托单位返回/特色系统加工产生/前端程序产生)</w:t>
            </w:r>
          </w:p>
        </w:tc>
        <w:tc>
          <w:tcPr>
            <w:tcW w:w="1783" w:type="dxa"/>
          </w:tcPr>
          <w:p w:rsidR="006563E2" w:rsidRPr="00371B44" w:rsidRDefault="006563E2" w:rsidP="00371B44">
            <w:pPr>
              <w:spacing w:line="360" w:lineRule="auto"/>
              <w:rPr>
                <w:rFonts w:ascii="楷体_GB2312" w:eastAsia="楷体_GB2312"/>
              </w:rPr>
            </w:pPr>
            <w:r w:rsidRPr="00371B44">
              <w:rPr>
                <w:rFonts w:ascii="楷体_GB2312" w:eastAsia="楷体_GB2312" w:hint="eastAsia"/>
              </w:rPr>
              <w:t>如果是前端程序产生或特色系统产生的话,请详细说明加工产生流程说明</w:t>
            </w:r>
          </w:p>
        </w:tc>
        <w:tc>
          <w:tcPr>
            <w:tcW w:w="1704" w:type="dxa"/>
          </w:tcPr>
          <w:p w:rsidR="006563E2" w:rsidRPr="00371B44" w:rsidRDefault="006563E2" w:rsidP="00371B44">
            <w:pPr>
              <w:spacing w:line="360" w:lineRule="auto"/>
              <w:rPr>
                <w:rFonts w:ascii="楷体_GB2312" w:eastAsia="楷体_GB2312"/>
              </w:rPr>
            </w:pPr>
          </w:p>
        </w:tc>
      </w:tr>
      <w:tr w:rsidR="006563E2" w:rsidRPr="00371B44" w:rsidTr="00371B44">
        <w:tc>
          <w:tcPr>
            <w:tcW w:w="1756" w:type="dxa"/>
          </w:tcPr>
          <w:p w:rsidR="006563E2" w:rsidRPr="00371B44" w:rsidRDefault="00567B96" w:rsidP="00371B44">
            <w:pPr>
              <w:spacing w:line="360" w:lineRule="auto"/>
              <w:rPr>
                <w:rFonts w:ascii="楷体_GB2312" w:eastAsia="楷体_GB2312"/>
              </w:rPr>
            </w:pPr>
            <w:r>
              <w:rPr>
                <w:rFonts w:ascii="楷体_GB2312" w:eastAsia="楷体_GB2312" w:hint="eastAsia"/>
              </w:rPr>
              <w:t>业务</w:t>
            </w:r>
            <w:r w:rsidR="00813650" w:rsidRPr="00371B44">
              <w:rPr>
                <w:rFonts w:ascii="楷体_GB2312" w:eastAsia="楷体_GB2312" w:hint="eastAsia"/>
              </w:rPr>
              <w:t>编号</w:t>
            </w:r>
          </w:p>
        </w:tc>
        <w:tc>
          <w:tcPr>
            <w:tcW w:w="1755" w:type="dxa"/>
          </w:tcPr>
          <w:p w:rsidR="006563E2" w:rsidRPr="00371B44" w:rsidRDefault="00875A3E" w:rsidP="00875A3E">
            <w:pPr>
              <w:spacing w:line="360" w:lineRule="auto"/>
              <w:rPr>
                <w:rFonts w:ascii="楷体_GB2312" w:eastAsia="楷体_GB2312"/>
              </w:rPr>
            </w:pPr>
            <w:r>
              <w:rPr>
                <w:rFonts w:ascii="楷体_GB2312" w:eastAsia="楷体_GB2312" w:hint="eastAsia"/>
              </w:rPr>
              <w:t>移动</w:t>
            </w:r>
            <w:r w:rsidR="00813650" w:rsidRPr="00371B44">
              <w:rPr>
                <w:rFonts w:ascii="楷体_GB2312" w:eastAsia="楷体_GB2312" w:hint="eastAsia"/>
              </w:rPr>
              <w:t>的后台系统</w:t>
            </w:r>
            <w:r w:rsidR="00567B96">
              <w:rPr>
                <w:rFonts w:ascii="楷体_GB2312" w:eastAsia="楷体_GB2312" w:hint="eastAsia"/>
              </w:rPr>
              <w:t>业务</w:t>
            </w:r>
            <w:r w:rsidR="00813650" w:rsidRPr="00371B44">
              <w:rPr>
                <w:rFonts w:ascii="楷体_GB2312" w:eastAsia="楷体_GB2312" w:hint="eastAsia"/>
              </w:rPr>
              <w:t>编号</w:t>
            </w:r>
          </w:p>
        </w:tc>
        <w:tc>
          <w:tcPr>
            <w:tcW w:w="1836" w:type="dxa"/>
          </w:tcPr>
          <w:p w:rsidR="006563E2" w:rsidRPr="00371B44" w:rsidRDefault="00567B96" w:rsidP="00371B44">
            <w:pPr>
              <w:spacing w:line="360" w:lineRule="auto"/>
              <w:rPr>
                <w:rFonts w:ascii="楷体_GB2312" w:eastAsia="楷体_GB2312"/>
              </w:rPr>
            </w:pPr>
            <w:r>
              <w:rPr>
                <w:rFonts w:ascii="楷体_GB2312" w:eastAsia="楷体_GB2312" w:hint="eastAsia"/>
              </w:rPr>
              <w:t>特色系统分配</w:t>
            </w:r>
          </w:p>
        </w:tc>
        <w:tc>
          <w:tcPr>
            <w:tcW w:w="1783" w:type="dxa"/>
          </w:tcPr>
          <w:p w:rsidR="006563E2" w:rsidRPr="00371B44" w:rsidRDefault="00567B96" w:rsidP="00371B44">
            <w:pPr>
              <w:spacing w:line="360" w:lineRule="auto"/>
              <w:rPr>
                <w:rFonts w:ascii="楷体_GB2312" w:eastAsia="楷体_GB2312"/>
              </w:rPr>
            </w:pPr>
            <w:r>
              <w:rPr>
                <w:rFonts w:ascii="楷体_GB2312" w:eastAsia="楷体_GB2312" w:hint="eastAsia"/>
              </w:rPr>
              <w:t>预先定义</w:t>
            </w:r>
          </w:p>
        </w:tc>
        <w:tc>
          <w:tcPr>
            <w:tcW w:w="1704" w:type="dxa"/>
          </w:tcPr>
          <w:p w:rsidR="006563E2" w:rsidRPr="00371B44" w:rsidRDefault="006563E2" w:rsidP="00371B44">
            <w:pPr>
              <w:spacing w:line="360" w:lineRule="auto"/>
              <w:rPr>
                <w:rFonts w:ascii="楷体_GB2312" w:eastAsia="楷体_GB2312"/>
              </w:rPr>
            </w:pPr>
          </w:p>
        </w:tc>
      </w:tr>
      <w:tr w:rsidR="00567B96" w:rsidRPr="00371B44" w:rsidTr="00371B44">
        <w:tc>
          <w:tcPr>
            <w:tcW w:w="1756" w:type="dxa"/>
          </w:tcPr>
          <w:p w:rsidR="00567B96" w:rsidRDefault="00567B96" w:rsidP="00371B44">
            <w:pPr>
              <w:spacing w:line="360" w:lineRule="auto"/>
              <w:rPr>
                <w:rFonts w:ascii="楷体_GB2312" w:eastAsia="楷体_GB2312"/>
              </w:rPr>
            </w:pPr>
            <w:r>
              <w:rPr>
                <w:rFonts w:ascii="楷体_GB2312" w:eastAsia="楷体_GB2312" w:hint="eastAsia"/>
              </w:rPr>
              <w:t>单位编号</w:t>
            </w:r>
          </w:p>
        </w:tc>
        <w:tc>
          <w:tcPr>
            <w:tcW w:w="1755" w:type="dxa"/>
          </w:tcPr>
          <w:p w:rsidR="00567B96" w:rsidRDefault="00875A3E" w:rsidP="00875A3E">
            <w:pPr>
              <w:spacing w:line="360" w:lineRule="auto"/>
              <w:rPr>
                <w:rFonts w:ascii="楷体_GB2312" w:eastAsia="楷体_GB2312"/>
              </w:rPr>
            </w:pPr>
            <w:r>
              <w:rPr>
                <w:rFonts w:ascii="楷体_GB2312" w:eastAsia="楷体_GB2312" w:hint="eastAsia"/>
              </w:rPr>
              <w:t>移动</w:t>
            </w:r>
            <w:r w:rsidR="00567B96">
              <w:rPr>
                <w:rFonts w:ascii="楷体_GB2312" w:eastAsia="楷体_GB2312" w:hint="eastAsia"/>
              </w:rPr>
              <w:t>的后台系统单位编号</w:t>
            </w:r>
          </w:p>
        </w:tc>
        <w:tc>
          <w:tcPr>
            <w:tcW w:w="1836" w:type="dxa"/>
          </w:tcPr>
          <w:p w:rsidR="00567B96" w:rsidRPr="00567B96" w:rsidRDefault="00567B96" w:rsidP="00371B44">
            <w:pPr>
              <w:spacing w:line="360" w:lineRule="auto"/>
              <w:rPr>
                <w:rFonts w:ascii="楷体_GB2312" w:eastAsia="楷体_GB2312"/>
              </w:rPr>
            </w:pPr>
            <w:r>
              <w:rPr>
                <w:rFonts w:ascii="楷体_GB2312" w:eastAsia="楷体_GB2312" w:hint="eastAsia"/>
              </w:rPr>
              <w:t>特色系统分配</w:t>
            </w:r>
          </w:p>
        </w:tc>
        <w:tc>
          <w:tcPr>
            <w:tcW w:w="1783" w:type="dxa"/>
          </w:tcPr>
          <w:p w:rsidR="00567B96" w:rsidRPr="00371B44" w:rsidRDefault="00567B96" w:rsidP="00371B44">
            <w:pPr>
              <w:spacing w:line="360" w:lineRule="auto"/>
              <w:rPr>
                <w:rFonts w:ascii="楷体_GB2312" w:eastAsia="楷体_GB2312"/>
              </w:rPr>
            </w:pPr>
            <w:r>
              <w:rPr>
                <w:rFonts w:ascii="楷体_GB2312" w:eastAsia="楷体_GB2312" w:hint="eastAsia"/>
              </w:rPr>
              <w:t>预先定义</w:t>
            </w:r>
          </w:p>
        </w:tc>
        <w:tc>
          <w:tcPr>
            <w:tcW w:w="1704" w:type="dxa"/>
          </w:tcPr>
          <w:p w:rsidR="00567B96" w:rsidRPr="00371B44" w:rsidRDefault="00567B96" w:rsidP="00371B44">
            <w:pPr>
              <w:spacing w:line="360" w:lineRule="auto"/>
              <w:rPr>
                <w:rFonts w:ascii="楷体_GB2312" w:eastAsia="楷体_GB2312"/>
              </w:rPr>
            </w:pPr>
          </w:p>
        </w:tc>
      </w:tr>
      <w:tr w:rsidR="00813650" w:rsidRPr="00371B44" w:rsidTr="00371B44">
        <w:tc>
          <w:tcPr>
            <w:tcW w:w="1756" w:type="dxa"/>
          </w:tcPr>
          <w:p w:rsidR="00813650" w:rsidRPr="00371B44" w:rsidRDefault="00567B96" w:rsidP="00371B44">
            <w:pPr>
              <w:spacing w:line="360" w:lineRule="auto"/>
              <w:rPr>
                <w:rFonts w:ascii="楷体_GB2312" w:eastAsia="楷体_GB2312"/>
              </w:rPr>
            </w:pPr>
            <w:r>
              <w:rPr>
                <w:rFonts w:ascii="楷体_GB2312" w:eastAsia="楷体_GB2312" w:hint="eastAsia"/>
              </w:rPr>
              <w:t>电话号码</w:t>
            </w:r>
          </w:p>
        </w:tc>
        <w:tc>
          <w:tcPr>
            <w:tcW w:w="1755" w:type="dxa"/>
          </w:tcPr>
          <w:p w:rsidR="00813650" w:rsidRPr="00371B44" w:rsidRDefault="00875A3E" w:rsidP="00875A3E">
            <w:pPr>
              <w:spacing w:line="360" w:lineRule="auto"/>
              <w:rPr>
                <w:rFonts w:ascii="楷体_GB2312" w:eastAsia="楷体_GB2312"/>
              </w:rPr>
            </w:pPr>
            <w:r>
              <w:rPr>
                <w:rFonts w:ascii="楷体_GB2312" w:eastAsia="楷体_GB2312" w:hint="eastAsia"/>
              </w:rPr>
              <w:t>移动手机号码</w:t>
            </w:r>
          </w:p>
        </w:tc>
        <w:tc>
          <w:tcPr>
            <w:tcW w:w="1836" w:type="dxa"/>
          </w:tcPr>
          <w:p w:rsidR="00813650" w:rsidRPr="00371B44" w:rsidRDefault="00875A3E" w:rsidP="00875A3E">
            <w:pPr>
              <w:spacing w:line="360" w:lineRule="auto"/>
              <w:rPr>
                <w:rFonts w:ascii="楷体_GB2312" w:eastAsia="楷体_GB2312"/>
              </w:rPr>
            </w:pPr>
            <w:r>
              <w:rPr>
                <w:rFonts w:ascii="楷体_GB2312" w:eastAsia="楷体_GB2312" w:hint="eastAsia"/>
              </w:rPr>
              <w:t>渠道输入</w:t>
            </w:r>
          </w:p>
        </w:tc>
        <w:tc>
          <w:tcPr>
            <w:tcW w:w="1783" w:type="dxa"/>
          </w:tcPr>
          <w:p w:rsidR="00813650" w:rsidRPr="00371B44" w:rsidRDefault="00813650" w:rsidP="00371B44">
            <w:pPr>
              <w:spacing w:line="360" w:lineRule="auto"/>
              <w:rPr>
                <w:rFonts w:ascii="楷体_GB2312" w:eastAsia="楷体_GB2312"/>
              </w:rPr>
            </w:pPr>
          </w:p>
        </w:tc>
        <w:tc>
          <w:tcPr>
            <w:tcW w:w="1704" w:type="dxa"/>
          </w:tcPr>
          <w:p w:rsidR="00813650" w:rsidRPr="00371B44" w:rsidRDefault="00813650" w:rsidP="00371B44">
            <w:pPr>
              <w:spacing w:line="360" w:lineRule="auto"/>
              <w:rPr>
                <w:rFonts w:ascii="楷体_GB2312" w:eastAsia="楷体_GB2312"/>
              </w:rPr>
            </w:pPr>
          </w:p>
        </w:tc>
      </w:tr>
    </w:tbl>
    <w:p w:rsidR="00A66077" w:rsidRPr="00CE5E74" w:rsidRDefault="00A66077" w:rsidP="00A66077">
      <w:pPr>
        <w:spacing w:line="360" w:lineRule="auto"/>
        <w:ind w:firstLineChars="100" w:firstLine="210"/>
        <w:rPr>
          <w:rFonts w:ascii="楷体_GB2312" w:eastAsia="楷体_GB2312"/>
        </w:rPr>
      </w:pPr>
    </w:p>
    <w:p w:rsidR="008B01EA" w:rsidRPr="00CE5E74" w:rsidRDefault="007765C3" w:rsidP="00E24890">
      <w:pPr>
        <w:pStyle w:val="3"/>
        <w:numPr>
          <w:ilvl w:val="3"/>
          <w:numId w:val="11"/>
        </w:numPr>
        <w:spacing w:before="62" w:after="62"/>
        <w:rPr>
          <w:rFonts w:ascii="楷体_GB2312" w:eastAsia="楷体_GB2312"/>
          <w:i w:val="0"/>
          <w:szCs w:val="28"/>
        </w:rPr>
      </w:pPr>
      <w:bookmarkStart w:id="9" w:name="_Toc294007494"/>
      <w:r>
        <w:rPr>
          <w:rFonts w:ascii="楷体_GB2312" w:eastAsia="楷体_GB2312" w:hint="eastAsia"/>
          <w:i w:val="0"/>
          <w:szCs w:val="28"/>
        </w:rPr>
        <w:lastRenderedPageBreak/>
        <w:t>渠道-&gt;特色系统</w:t>
      </w:r>
      <w:r w:rsidR="00282F10" w:rsidRPr="00CE5E74">
        <w:rPr>
          <w:rFonts w:ascii="楷体_GB2312" w:eastAsia="楷体_GB2312" w:hint="eastAsia"/>
          <w:i w:val="0"/>
          <w:szCs w:val="28"/>
        </w:rPr>
        <w:t>处理</w:t>
      </w:r>
      <w:bookmarkEnd w:id="9"/>
      <w:r w:rsidR="00282F10">
        <w:rPr>
          <w:rFonts w:ascii="楷体_GB2312" w:eastAsia="楷体_GB2312" w:hint="eastAsia"/>
          <w:i w:val="0"/>
          <w:szCs w:val="28"/>
        </w:rPr>
        <w:t>流程</w:t>
      </w:r>
    </w:p>
    <w:p w:rsidR="008B01EA" w:rsidRDefault="00C85E15" w:rsidP="00C85E15">
      <w:pPr>
        <w:spacing w:line="360" w:lineRule="auto"/>
        <w:ind w:leftChars="57" w:left="120" w:firstLineChars="100" w:firstLine="240"/>
        <w:rPr>
          <w:rFonts w:ascii="宋体" w:hAnsi="宋体"/>
          <w:sz w:val="24"/>
        </w:rPr>
      </w:pPr>
      <w:r>
        <w:rPr>
          <w:rFonts w:ascii="宋体" w:hAnsi="宋体" w:hint="eastAsia"/>
          <w:sz w:val="24"/>
        </w:rPr>
        <w:t>银行方根据</w:t>
      </w:r>
      <w:r w:rsidR="003C0C1C">
        <w:rPr>
          <w:rFonts w:ascii="宋体" w:hAnsi="宋体" w:hint="eastAsia"/>
          <w:sz w:val="24"/>
        </w:rPr>
        <w:t>输入的</w:t>
      </w:r>
      <w:r>
        <w:rPr>
          <w:rFonts w:ascii="宋体" w:hAnsi="宋体" w:hint="eastAsia"/>
          <w:sz w:val="24"/>
        </w:rPr>
        <w:t>业务要素，将业务数据发送</w:t>
      </w:r>
      <w:proofErr w:type="gramStart"/>
      <w:r>
        <w:rPr>
          <w:rFonts w:ascii="宋体" w:hAnsi="宋体" w:hint="eastAsia"/>
          <w:sz w:val="24"/>
        </w:rPr>
        <w:t>至</w:t>
      </w:r>
      <w:r w:rsidR="003C0C1C">
        <w:rPr>
          <w:rFonts w:ascii="宋体" w:hAnsi="宋体" w:hint="eastAsia"/>
          <w:sz w:val="24"/>
        </w:rPr>
        <w:t>委托</w:t>
      </w:r>
      <w:proofErr w:type="gramEnd"/>
      <w:r w:rsidR="003C0C1C">
        <w:rPr>
          <w:rFonts w:ascii="宋体" w:hAnsi="宋体" w:hint="eastAsia"/>
          <w:sz w:val="24"/>
        </w:rPr>
        <w:t>单位</w:t>
      </w:r>
      <w:r>
        <w:rPr>
          <w:rFonts w:ascii="宋体" w:hAnsi="宋体" w:hint="eastAsia"/>
          <w:sz w:val="24"/>
        </w:rPr>
        <w:t>进行数据欠费查询。</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561467" w:rsidRPr="00423B4E" w:rsidTr="007627CE">
        <w:tc>
          <w:tcPr>
            <w:tcW w:w="2905" w:type="dxa"/>
          </w:tcPr>
          <w:p w:rsidR="00561467" w:rsidRPr="00423B4E" w:rsidRDefault="00561467" w:rsidP="00423B4E">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561467" w:rsidRPr="00423B4E" w:rsidRDefault="00561467" w:rsidP="00423B4E">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561467" w:rsidRPr="00423B4E" w:rsidRDefault="00561467" w:rsidP="00423B4E">
            <w:pPr>
              <w:spacing w:line="360" w:lineRule="auto"/>
              <w:rPr>
                <w:rFonts w:ascii="楷体_GB2312" w:eastAsia="楷体_GB2312"/>
                <w:color w:val="FF0000"/>
                <w:sz w:val="24"/>
              </w:rPr>
            </w:pPr>
          </w:p>
        </w:tc>
      </w:tr>
      <w:tr w:rsidR="007627CE" w:rsidRPr="00423B4E" w:rsidTr="007627CE">
        <w:tc>
          <w:tcPr>
            <w:tcW w:w="2905" w:type="dxa"/>
          </w:tcPr>
          <w:p w:rsidR="007627CE" w:rsidRPr="00371B44" w:rsidRDefault="007627CE" w:rsidP="009E4E80">
            <w:pPr>
              <w:spacing w:line="360" w:lineRule="auto"/>
              <w:rPr>
                <w:rFonts w:ascii="楷体_GB2312" w:eastAsia="楷体_GB2312"/>
              </w:rPr>
            </w:pPr>
            <w:r>
              <w:rPr>
                <w:rFonts w:ascii="楷体_GB2312" w:eastAsia="楷体_GB2312" w:hint="eastAsia"/>
              </w:rPr>
              <w:t>业务</w:t>
            </w:r>
            <w:r w:rsidRPr="00371B44">
              <w:rPr>
                <w:rFonts w:ascii="楷体_GB2312" w:eastAsia="楷体_GB2312" w:hint="eastAsia"/>
              </w:rPr>
              <w:t>编号</w:t>
            </w:r>
          </w:p>
        </w:tc>
        <w:tc>
          <w:tcPr>
            <w:tcW w:w="2906" w:type="dxa"/>
          </w:tcPr>
          <w:p w:rsidR="007627CE" w:rsidRPr="00860337" w:rsidRDefault="007627CE" w:rsidP="009E4E80">
            <w:pPr>
              <w:spacing w:line="360" w:lineRule="auto"/>
              <w:rPr>
                <w:rFonts w:ascii="楷体_GB2312" w:eastAsia="楷体_GB2312"/>
                <w:sz w:val="24"/>
              </w:rPr>
            </w:pPr>
            <w:r>
              <w:rPr>
                <w:rFonts w:ascii="楷体_GB2312" w:eastAsia="楷体_GB2312" w:hint="eastAsia"/>
                <w:sz w:val="24"/>
              </w:rPr>
              <w:t>特色定义</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rPr>
                <w:rFonts w:ascii="楷体_GB2312" w:eastAsia="楷体_GB2312"/>
              </w:rPr>
            </w:pPr>
            <w:r>
              <w:rPr>
                <w:rFonts w:ascii="楷体_GB2312" w:eastAsia="楷体_GB2312" w:hint="eastAsia"/>
              </w:rPr>
              <w:t>单位编号</w:t>
            </w:r>
          </w:p>
        </w:tc>
        <w:tc>
          <w:tcPr>
            <w:tcW w:w="2906" w:type="dxa"/>
          </w:tcPr>
          <w:p w:rsidR="007627CE" w:rsidRPr="00860337" w:rsidRDefault="007627CE" w:rsidP="009E4E80">
            <w:pPr>
              <w:spacing w:line="360" w:lineRule="auto"/>
              <w:rPr>
                <w:rFonts w:ascii="楷体_GB2312" w:eastAsia="楷体_GB2312"/>
                <w:sz w:val="24"/>
              </w:rPr>
            </w:pPr>
            <w:r>
              <w:rPr>
                <w:rFonts w:ascii="楷体_GB2312" w:eastAsia="楷体_GB2312" w:hint="eastAsia"/>
                <w:sz w:val="24"/>
              </w:rPr>
              <w:t>特色定义</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Pr="00371B44" w:rsidRDefault="007627CE" w:rsidP="009E4E80">
            <w:pPr>
              <w:spacing w:line="360" w:lineRule="auto"/>
              <w:rPr>
                <w:rFonts w:ascii="楷体_GB2312" w:eastAsia="楷体_GB2312"/>
              </w:rPr>
            </w:pPr>
            <w:r>
              <w:rPr>
                <w:rFonts w:ascii="楷体_GB2312" w:eastAsia="楷体_GB2312" w:hint="eastAsia"/>
              </w:rPr>
              <w:t>电话号码</w:t>
            </w:r>
          </w:p>
        </w:tc>
        <w:tc>
          <w:tcPr>
            <w:tcW w:w="2906" w:type="dxa"/>
          </w:tcPr>
          <w:p w:rsidR="007627CE" w:rsidRPr="00860337" w:rsidRDefault="007627CE" w:rsidP="009E4E80">
            <w:pPr>
              <w:spacing w:line="360" w:lineRule="auto"/>
              <w:rPr>
                <w:rFonts w:ascii="楷体_GB2312" w:eastAsia="楷体_GB2312"/>
                <w:sz w:val="24"/>
              </w:rPr>
            </w:pPr>
            <w:r>
              <w:rPr>
                <w:rFonts w:ascii="楷体_GB2312" w:eastAsia="楷体_GB2312"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bl>
    <w:p w:rsidR="00561467" w:rsidRPr="00CE5E74" w:rsidRDefault="00561467" w:rsidP="00C85E15">
      <w:pPr>
        <w:spacing w:line="360" w:lineRule="auto"/>
        <w:ind w:leftChars="57" w:left="120" w:firstLineChars="100" w:firstLine="240"/>
        <w:rPr>
          <w:rFonts w:ascii="楷体_GB2312" w:eastAsia="楷体_GB2312"/>
          <w:color w:val="FF0000"/>
          <w:sz w:val="24"/>
        </w:rPr>
      </w:pPr>
    </w:p>
    <w:p w:rsidR="007765C3" w:rsidRPr="00CE5E74" w:rsidRDefault="007765C3" w:rsidP="00E24890">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特色系统-&gt;委托单位要素</w:t>
      </w:r>
    </w:p>
    <w:p w:rsidR="007765C3" w:rsidRDefault="007765C3" w:rsidP="007765C3">
      <w:pPr>
        <w:spacing w:line="360" w:lineRule="auto"/>
        <w:ind w:leftChars="57" w:left="120" w:firstLineChars="100" w:firstLine="240"/>
        <w:rPr>
          <w:rFonts w:ascii="宋体" w:hAnsi="宋体"/>
          <w:sz w:val="24"/>
        </w:rPr>
      </w:pPr>
      <w:r>
        <w:rPr>
          <w:rFonts w:ascii="宋体" w:hAnsi="宋体" w:hint="eastAsia"/>
          <w:sz w:val="24"/>
        </w:rPr>
        <w:t>银行方将委托单位响应结果返回，展示相应的业务数据，包括：</w:t>
      </w:r>
      <w:r w:rsidR="00EC68AF">
        <w:rPr>
          <w:rFonts w:ascii="宋体" w:hAnsi="宋体" w:hint="eastAsia"/>
          <w:sz w:val="24"/>
        </w:rPr>
        <w:t>交易报文头</w:t>
      </w:r>
      <w:r>
        <w:rPr>
          <w:rFonts w:hint="eastAsia"/>
          <w:sz w:val="24"/>
        </w:rPr>
        <w:t>、</w:t>
      </w:r>
      <w:r w:rsidR="00EC68AF">
        <w:rPr>
          <w:rFonts w:hint="eastAsia"/>
          <w:sz w:val="24"/>
        </w:rPr>
        <w:t>手机号码</w:t>
      </w:r>
      <w:r>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2293"/>
        <w:gridCol w:w="1721"/>
        <w:gridCol w:w="1647"/>
        <w:gridCol w:w="1537"/>
      </w:tblGrid>
      <w:tr w:rsidR="007765C3" w:rsidRPr="00471A60" w:rsidTr="007765C3">
        <w:tc>
          <w:tcPr>
            <w:tcW w:w="1756" w:type="dxa"/>
          </w:tcPr>
          <w:p w:rsidR="007765C3" w:rsidRPr="00471A60" w:rsidRDefault="007765C3" w:rsidP="007765C3">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7765C3" w:rsidRPr="00471A60" w:rsidRDefault="007765C3" w:rsidP="007765C3">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7765C3" w:rsidRPr="00471A60" w:rsidRDefault="007765C3" w:rsidP="007765C3">
            <w:pPr>
              <w:spacing w:line="360" w:lineRule="auto"/>
              <w:rPr>
                <w:rFonts w:ascii="楷体_GB2312" w:eastAsia="楷体_GB2312"/>
                <w:sz w:val="24"/>
              </w:rPr>
            </w:pPr>
            <w:r w:rsidRPr="00471A60">
              <w:rPr>
                <w:rFonts w:ascii="楷体_GB2312" w:eastAsia="楷体_GB2312" w:hint="eastAsia"/>
                <w:sz w:val="24"/>
              </w:rPr>
              <w:t>要素来源</w:t>
            </w:r>
          </w:p>
          <w:p w:rsidR="007765C3" w:rsidRPr="00471A60" w:rsidRDefault="007765C3" w:rsidP="007765C3">
            <w:pPr>
              <w:spacing w:line="360" w:lineRule="auto"/>
              <w:rPr>
                <w:rFonts w:ascii="楷体_GB2312" w:eastAsia="楷体_GB2312"/>
                <w:sz w:val="24"/>
              </w:rPr>
            </w:pPr>
            <w:r w:rsidRPr="00471A60">
              <w:rPr>
                <w:rFonts w:ascii="楷体_GB2312" w:eastAsia="楷体_GB2312" w:hint="eastAsia"/>
                <w:sz w:val="24"/>
              </w:rPr>
              <w:t>(柜员输入/CCBS主机返回/委托单位返回/特色系统加工产生/前端程序产生)</w:t>
            </w:r>
          </w:p>
        </w:tc>
        <w:tc>
          <w:tcPr>
            <w:tcW w:w="1783" w:type="dxa"/>
          </w:tcPr>
          <w:p w:rsidR="007765C3" w:rsidRPr="00471A60" w:rsidRDefault="007765C3" w:rsidP="007765C3">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7765C3" w:rsidRPr="00471A60" w:rsidRDefault="007765C3" w:rsidP="007765C3">
            <w:pPr>
              <w:spacing w:line="360" w:lineRule="auto"/>
              <w:rPr>
                <w:rFonts w:ascii="楷体_GB2312" w:eastAsia="楷体_GB2312"/>
                <w:sz w:val="24"/>
              </w:rPr>
            </w:pPr>
          </w:p>
        </w:tc>
      </w:tr>
      <w:tr w:rsidR="007765C3" w:rsidRPr="007765C3" w:rsidTr="007765C3">
        <w:tc>
          <w:tcPr>
            <w:tcW w:w="1756" w:type="dxa"/>
          </w:tcPr>
          <w:p w:rsidR="007765C3" w:rsidRPr="007765C3" w:rsidRDefault="002D4548" w:rsidP="007765C3">
            <w:pPr>
              <w:spacing w:line="360" w:lineRule="auto"/>
              <w:rPr>
                <w:rFonts w:ascii="楷体_GB2312" w:eastAsia="楷体_GB2312"/>
              </w:rPr>
            </w:pPr>
            <w:r>
              <w:rPr>
                <w:rFonts w:hint="eastAsia"/>
              </w:rPr>
              <w:t>区号</w:t>
            </w:r>
          </w:p>
        </w:tc>
        <w:tc>
          <w:tcPr>
            <w:tcW w:w="1755" w:type="dxa"/>
          </w:tcPr>
          <w:p w:rsidR="007765C3" w:rsidRPr="007765C3" w:rsidRDefault="002D4548" w:rsidP="007765C3">
            <w:pPr>
              <w:spacing w:line="360" w:lineRule="auto"/>
              <w:rPr>
                <w:rFonts w:ascii="楷体_GB2312" w:eastAsia="楷体_GB2312"/>
              </w:rPr>
            </w:pPr>
            <w:r>
              <w:rPr>
                <w:rFonts w:hint="eastAsia"/>
              </w:rPr>
              <w:t>地市区号</w:t>
            </w:r>
          </w:p>
        </w:tc>
        <w:tc>
          <w:tcPr>
            <w:tcW w:w="1836" w:type="dxa"/>
          </w:tcPr>
          <w:p w:rsidR="007765C3" w:rsidRPr="007765C3" w:rsidRDefault="00497645" w:rsidP="007765C3">
            <w:pPr>
              <w:spacing w:line="360" w:lineRule="auto"/>
              <w:rPr>
                <w:rFonts w:ascii="楷体_GB2312" w:eastAsia="楷体_GB2312"/>
              </w:rPr>
            </w:pPr>
            <w:r>
              <w:rPr>
                <w:rFonts w:ascii="楷体_GB2312" w:eastAsia="楷体_GB2312" w:hint="eastAsia"/>
              </w:rPr>
              <w:t>0532</w:t>
            </w:r>
          </w:p>
        </w:tc>
        <w:tc>
          <w:tcPr>
            <w:tcW w:w="1783" w:type="dxa"/>
          </w:tcPr>
          <w:p w:rsidR="007765C3" w:rsidRPr="007765C3" w:rsidRDefault="007765C3" w:rsidP="007765C3">
            <w:pPr>
              <w:spacing w:line="360" w:lineRule="auto"/>
              <w:rPr>
                <w:rFonts w:ascii="楷体_GB2312" w:eastAsia="楷体_GB2312"/>
              </w:rPr>
            </w:pPr>
          </w:p>
        </w:tc>
        <w:tc>
          <w:tcPr>
            <w:tcW w:w="1704" w:type="dxa"/>
          </w:tcPr>
          <w:p w:rsidR="007765C3" w:rsidRPr="007765C3" w:rsidRDefault="007765C3" w:rsidP="007765C3">
            <w:pPr>
              <w:spacing w:line="360" w:lineRule="auto"/>
              <w:rPr>
                <w:rFonts w:ascii="楷体_GB2312" w:eastAsia="楷体_GB2312"/>
              </w:rPr>
            </w:pPr>
          </w:p>
        </w:tc>
      </w:tr>
      <w:tr w:rsidR="007765C3" w:rsidRPr="007765C3" w:rsidTr="007765C3">
        <w:tc>
          <w:tcPr>
            <w:tcW w:w="1756" w:type="dxa"/>
          </w:tcPr>
          <w:p w:rsidR="007765C3" w:rsidRPr="007765C3" w:rsidRDefault="002D4548" w:rsidP="007765C3">
            <w:pPr>
              <w:spacing w:line="360" w:lineRule="auto"/>
              <w:rPr>
                <w:rFonts w:ascii="楷体_GB2312" w:eastAsia="楷体_GB2312"/>
              </w:rPr>
            </w:pPr>
            <w:r>
              <w:rPr>
                <w:rFonts w:hint="eastAsia"/>
              </w:rPr>
              <w:t>交费渠道</w:t>
            </w:r>
          </w:p>
        </w:tc>
        <w:tc>
          <w:tcPr>
            <w:tcW w:w="1755" w:type="dxa"/>
          </w:tcPr>
          <w:p w:rsidR="007765C3" w:rsidRPr="007765C3" w:rsidRDefault="002D4548" w:rsidP="007765C3">
            <w:pPr>
              <w:spacing w:line="360" w:lineRule="auto"/>
              <w:rPr>
                <w:rFonts w:ascii="楷体_GB2312" w:eastAsia="楷体_GB2312"/>
              </w:rPr>
            </w:pPr>
            <w:r>
              <w:rPr>
                <w:rFonts w:hint="eastAsia"/>
              </w:rPr>
              <w:t>0=</w:t>
            </w:r>
            <w:r>
              <w:rPr>
                <w:rFonts w:hint="eastAsia"/>
              </w:rPr>
              <w:t>银行代收</w:t>
            </w:r>
            <w:r>
              <w:rPr>
                <w:rFonts w:hint="eastAsia"/>
              </w:rPr>
              <w:t xml:space="preserve"> 1=</w:t>
            </w:r>
            <w:r>
              <w:rPr>
                <w:rFonts w:hint="eastAsia"/>
              </w:rPr>
              <w:t>网上服务系统</w:t>
            </w:r>
          </w:p>
        </w:tc>
        <w:tc>
          <w:tcPr>
            <w:tcW w:w="1836" w:type="dxa"/>
          </w:tcPr>
          <w:p w:rsidR="007765C3" w:rsidRPr="007765C3" w:rsidRDefault="00497645" w:rsidP="007765C3">
            <w:pPr>
              <w:spacing w:line="360" w:lineRule="auto"/>
              <w:rPr>
                <w:rFonts w:ascii="楷体_GB2312" w:eastAsia="楷体_GB2312"/>
              </w:rPr>
            </w:pPr>
            <w:r>
              <w:rPr>
                <w:rFonts w:ascii="楷体_GB2312" w:eastAsia="楷体_GB2312" w:hint="eastAsia"/>
              </w:rPr>
              <w:t>平台判断</w:t>
            </w:r>
          </w:p>
        </w:tc>
        <w:tc>
          <w:tcPr>
            <w:tcW w:w="1783" w:type="dxa"/>
          </w:tcPr>
          <w:p w:rsidR="007765C3" w:rsidRPr="007765C3" w:rsidRDefault="007765C3" w:rsidP="007765C3">
            <w:pPr>
              <w:spacing w:line="360" w:lineRule="auto"/>
              <w:rPr>
                <w:rFonts w:ascii="楷体_GB2312" w:eastAsia="楷体_GB2312"/>
              </w:rPr>
            </w:pPr>
          </w:p>
        </w:tc>
        <w:tc>
          <w:tcPr>
            <w:tcW w:w="1704" w:type="dxa"/>
          </w:tcPr>
          <w:p w:rsidR="007765C3" w:rsidRPr="007765C3" w:rsidRDefault="007765C3" w:rsidP="007765C3">
            <w:pPr>
              <w:spacing w:line="360" w:lineRule="auto"/>
              <w:rPr>
                <w:rFonts w:ascii="楷体_GB2312" w:eastAsia="楷体_GB2312"/>
              </w:rPr>
            </w:pPr>
          </w:p>
        </w:tc>
      </w:tr>
      <w:tr w:rsidR="00471A60" w:rsidRPr="007765C3" w:rsidTr="007765C3">
        <w:tc>
          <w:tcPr>
            <w:tcW w:w="1756" w:type="dxa"/>
          </w:tcPr>
          <w:p w:rsidR="00471A60" w:rsidRDefault="002D4548" w:rsidP="007765C3">
            <w:pPr>
              <w:spacing w:line="360" w:lineRule="auto"/>
              <w:rPr>
                <w:sz w:val="24"/>
              </w:rPr>
            </w:pPr>
            <w:r>
              <w:rPr>
                <w:rFonts w:hint="eastAsia"/>
              </w:rPr>
              <w:t>银行行号</w:t>
            </w:r>
          </w:p>
        </w:tc>
        <w:tc>
          <w:tcPr>
            <w:tcW w:w="1755" w:type="dxa"/>
          </w:tcPr>
          <w:p w:rsidR="00471A60" w:rsidRPr="007765C3" w:rsidRDefault="002D4548" w:rsidP="007765C3">
            <w:pPr>
              <w:spacing w:line="360" w:lineRule="auto"/>
              <w:rPr>
                <w:rFonts w:ascii="楷体_GB2312" w:eastAsia="楷体_GB2312"/>
              </w:rPr>
            </w:pPr>
            <w:r>
              <w:rPr>
                <w:rFonts w:hint="eastAsia"/>
              </w:rPr>
              <w:t>人民银行规定的全国统一银行行号</w:t>
            </w:r>
          </w:p>
        </w:tc>
        <w:tc>
          <w:tcPr>
            <w:tcW w:w="1836" w:type="dxa"/>
          </w:tcPr>
          <w:p w:rsidR="00471A60" w:rsidRPr="007765C3" w:rsidRDefault="00497645" w:rsidP="007765C3">
            <w:pPr>
              <w:spacing w:line="360" w:lineRule="auto"/>
              <w:rPr>
                <w:rFonts w:ascii="楷体_GB2312" w:eastAsia="楷体_GB2312"/>
              </w:rPr>
            </w:pPr>
            <w:r>
              <w:rPr>
                <w:rFonts w:ascii="楷体_GB2312" w:eastAsia="楷体_GB2312" w:hint="eastAsia"/>
              </w:rPr>
              <w:t>054</w:t>
            </w:r>
          </w:p>
        </w:tc>
        <w:tc>
          <w:tcPr>
            <w:tcW w:w="1783" w:type="dxa"/>
          </w:tcPr>
          <w:p w:rsidR="00471A60" w:rsidRPr="007765C3" w:rsidRDefault="00471A60" w:rsidP="007765C3">
            <w:pPr>
              <w:spacing w:line="360" w:lineRule="auto"/>
              <w:rPr>
                <w:rFonts w:ascii="楷体_GB2312" w:eastAsia="楷体_GB2312"/>
              </w:rPr>
            </w:pPr>
          </w:p>
        </w:tc>
        <w:tc>
          <w:tcPr>
            <w:tcW w:w="1704" w:type="dxa"/>
          </w:tcPr>
          <w:p w:rsidR="00471A60" w:rsidRPr="007765C3" w:rsidRDefault="00471A60" w:rsidP="007765C3">
            <w:pPr>
              <w:spacing w:line="360" w:lineRule="auto"/>
              <w:rPr>
                <w:rFonts w:ascii="楷体_GB2312" w:eastAsia="楷体_GB2312"/>
              </w:rPr>
            </w:pPr>
          </w:p>
        </w:tc>
      </w:tr>
      <w:tr w:rsidR="00471A60" w:rsidRPr="007765C3" w:rsidTr="007765C3">
        <w:tc>
          <w:tcPr>
            <w:tcW w:w="1756" w:type="dxa"/>
          </w:tcPr>
          <w:p w:rsidR="00471A60" w:rsidRDefault="002D4548" w:rsidP="007765C3">
            <w:pPr>
              <w:spacing w:line="360" w:lineRule="auto"/>
              <w:rPr>
                <w:sz w:val="24"/>
              </w:rPr>
            </w:pPr>
            <w:r>
              <w:rPr>
                <w:rFonts w:hint="eastAsia"/>
              </w:rPr>
              <w:t>网点编号</w:t>
            </w:r>
          </w:p>
        </w:tc>
        <w:tc>
          <w:tcPr>
            <w:tcW w:w="1755" w:type="dxa"/>
          </w:tcPr>
          <w:p w:rsidR="00471A60" w:rsidRPr="007765C3" w:rsidRDefault="002D4548" w:rsidP="007765C3">
            <w:pPr>
              <w:spacing w:line="360" w:lineRule="auto"/>
              <w:rPr>
                <w:rFonts w:ascii="楷体_GB2312" w:eastAsia="楷体_GB2312"/>
              </w:rPr>
            </w:pPr>
            <w:r>
              <w:rPr>
                <w:rFonts w:hint="eastAsia"/>
              </w:rPr>
              <w:t>银行营业网点编号</w:t>
            </w:r>
          </w:p>
        </w:tc>
        <w:tc>
          <w:tcPr>
            <w:tcW w:w="1836" w:type="dxa"/>
          </w:tcPr>
          <w:p w:rsidR="00471A60" w:rsidRPr="007765C3" w:rsidRDefault="007627CE" w:rsidP="007765C3">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471A60" w:rsidRPr="007765C3" w:rsidRDefault="00471A60" w:rsidP="007765C3">
            <w:pPr>
              <w:spacing w:line="360" w:lineRule="auto"/>
              <w:rPr>
                <w:rFonts w:ascii="楷体_GB2312" w:eastAsia="楷体_GB2312"/>
              </w:rPr>
            </w:pPr>
          </w:p>
        </w:tc>
        <w:tc>
          <w:tcPr>
            <w:tcW w:w="1704" w:type="dxa"/>
          </w:tcPr>
          <w:p w:rsidR="00471A60" w:rsidRPr="007765C3" w:rsidRDefault="00471A60" w:rsidP="007765C3">
            <w:pPr>
              <w:spacing w:line="360" w:lineRule="auto"/>
              <w:rPr>
                <w:rFonts w:ascii="楷体_GB2312" w:eastAsia="楷体_GB2312"/>
              </w:rPr>
            </w:pPr>
          </w:p>
        </w:tc>
      </w:tr>
      <w:tr w:rsidR="002D4548" w:rsidRPr="007765C3" w:rsidTr="007765C3">
        <w:tc>
          <w:tcPr>
            <w:tcW w:w="1756" w:type="dxa"/>
          </w:tcPr>
          <w:p w:rsidR="002D4548" w:rsidRDefault="002D4548" w:rsidP="007765C3">
            <w:pPr>
              <w:spacing w:line="360" w:lineRule="auto"/>
            </w:pPr>
            <w:r>
              <w:rPr>
                <w:rFonts w:hint="eastAsia"/>
              </w:rPr>
              <w:t>操作员编号</w:t>
            </w:r>
          </w:p>
        </w:tc>
        <w:tc>
          <w:tcPr>
            <w:tcW w:w="1755" w:type="dxa"/>
          </w:tcPr>
          <w:p w:rsidR="002D4548" w:rsidRPr="007765C3" w:rsidRDefault="002D4548" w:rsidP="007765C3">
            <w:pPr>
              <w:spacing w:line="360" w:lineRule="auto"/>
              <w:rPr>
                <w:rFonts w:ascii="楷体_GB2312" w:eastAsia="楷体_GB2312"/>
              </w:rPr>
            </w:pPr>
            <w:r>
              <w:rPr>
                <w:rFonts w:hint="eastAsia"/>
              </w:rPr>
              <w:t>银行操作员编号</w:t>
            </w:r>
          </w:p>
        </w:tc>
        <w:tc>
          <w:tcPr>
            <w:tcW w:w="1836" w:type="dxa"/>
          </w:tcPr>
          <w:p w:rsidR="002D4548" w:rsidRPr="007765C3" w:rsidRDefault="007627CE" w:rsidP="007765C3">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2D4548" w:rsidRPr="007765C3" w:rsidRDefault="002D4548" w:rsidP="007765C3">
            <w:pPr>
              <w:spacing w:line="360" w:lineRule="auto"/>
              <w:rPr>
                <w:rFonts w:ascii="楷体_GB2312" w:eastAsia="楷体_GB2312"/>
              </w:rPr>
            </w:pPr>
          </w:p>
        </w:tc>
        <w:tc>
          <w:tcPr>
            <w:tcW w:w="1704" w:type="dxa"/>
          </w:tcPr>
          <w:p w:rsidR="002D4548" w:rsidRPr="007765C3" w:rsidRDefault="002D4548" w:rsidP="007765C3">
            <w:pPr>
              <w:spacing w:line="360" w:lineRule="auto"/>
              <w:rPr>
                <w:rFonts w:ascii="楷体_GB2312" w:eastAsia="楷体_GB2312"/>
              </w:rPr>
            </w:pPr>
          </w:p>
        </w:tc>
      </w:tr>
      <w:tr w:rsidR="002D4548" w:rsidRPr="007765C3" w:rsidTr="007765C3">
        <w:tc>
          <w:tcPr>
            <w:tcW w:w="1756" w:type="dxa"/>
          </w:tcPr>
          <w:p w:rsidR="002D4548" w:rsidRDefault="002D4548" w:rsidP="007765C3">
            <w:pPr>
              <w:spacing w:line="360" w:lineRule="auto"/>
            </w:pPr>
            <w:r>
              <w:rPr>
                <w:rFonts w:hint="eastAsia"/>
              </w:rPr>
              <w:t>后续</w:t>
            </w:r>
            <w:proofErr w:type="gramStart"/>
            <w:r>
              <w:rPr>
                <w:rFonts w:hint="eastAsia"/>
              </w:rPr>
              <w:t>包标志</w:t>
            </w:r>
            <w:proofErr w:type="gramEnd"/>
          </w:p>
        </w:tc>
        <w:tc>
          <w:tcPr>
            <w:tcW w:w="1755" w:type="dxa"/>
          </w:tcPr>
          <w:p w:rsidR="002D4548" w:rsidRDefault="00497645" w:rsidP="007765C3">
            <w:pPr>
              <w:spacing w:line="360" w:lineRule="auto"/>
            </w:pPr>
            <w:r>
              <w:rPr>
                <w:rFonts w:hint="eastAsia"/>
              </w:rPr>
              <w:t>1</w:t>
            </w:r>
            <w:r>
              <w:rPr>
                <w:rFonts w:hint="eastAsia"/>
              </w:rPr>
              <w:t>＝有后续包</w:t>
            </w:r>
            <w:r>
              <w:rPr>
                <w:rFonts w:hint="eastAsia"/>
              </w:rPr>
              <w:t xml:space="preserve">  0</w:t>
            </w:r>
            <w:r>
              <w:rPr>
                <w:rFonts w:hint="eastAsia"/>
              </w:rPr>
              <w:t>＝无</w:t>
            </w:r>
          </w:p>
        </w:tc>
        <w:tc>
          <w:tcPr>
            <w:tcW w:w="1836" w:type="dxa"/>
          </w:tcPr>
          <w:p w:rsidR="002D4548" w:rsidRPr="007765C3" w:rsidRDefault="007627CE" w:rsidP="007765C3">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2D4548" w:rsidRPr="007765C3" w:rsidRDefault="002D4548" w:rsidP="007765C3">
            <w:pPr>
              <w:spacing w:line="360" w:lineRule="auto"/>
              <w:rPr>
                <w:rFonts w:ascii="楷体_GB2312" w:eastAsia="楷体_GB2312"/>
              </w:rPr>
            </w:pPr>
          </w:p>
        </w:tc>
        <w:tc>
          <w:tcPr>
            <w:tcW w:w="1704" w:type="dxa"/>
          </w:tcPr>
          <w:p w:rsidR="002D4548" w:rsidRPr="007765C3" w:rsidRDefault="002D4548" w:rsidP="007765C3">
            <w:pPr>
              <w:spacing w:line="360" w:lineRule="auto"/>
              <w:rPr>
                <w:rFonts w:ascii="楷体_GB2312" w:eastAsia="楷体_GB2312"/>
              </w:rPr>
            </w:pPr>
          </w:p>
        </w:tc>
      </w:tr>
      <w:tr w:rsidR="002D4548" w:rsidRPr="007765C3" w:rsidTr="007765C3">
        <w:tc>
          <w:tcPr>
            <w:tcW w:w="1756" w:type="dxa"/>
          </w:tcPr>
          <w:p w:rsidR="002D4548" w:rsidRDefault="00497645" w:rsidP="007765C3">
            <w:pPr>
              <w:spacing w:line="360" w:lineRule="auto"/>
            </w:pPr>
            <w:r>
              <w:rPr>
                <w:rFonts w:hint="eastAsia"/>
              </w:rPr>
              <w:lastRenderedPageBreak/>
              <w:t>交易代码</w:t>
            </w:r>
          </w:p>
        </w:tc>
        <w:tc>
          <w:tcPr>
            <w:tcW w:w="1755" w:type="dxa"/>
          </w:tcPr>
          <w:p w:rsidR="002D4548" w:rsidRDefault="00497645" w:rsidP="007765C3">
            <w:pPr>
              <w:spacing w:line="360" w:lineRule="auto"/>
            </w:pPr>
            <w:r>
              <w:rPr>
                <w:rFonts w:hint="eastAsia"/>
              </w:rPr>
              <w:t>标识交易类型</w:t>
            </w:r>
          </w:p>
        </w:tc>
        <w:tc>
          <w:tcPr>
            <w:tcW w:w="1836" w:type="dxa"/>
          </w:tcPr>
          <w:p w:rsidR="002D4548" w:rsidRPr="007765C3" w:rsidRDefault="007627CE" w:rsidP="007765C3">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2D4548" w:rsidRPr="007765C3" w:rsidRDefault="002D4548" w:rsidP="007765C3">
            <w:pPr>
              <w:spacing w:line="360" w:lineRule="auto"/>
              <w:rPr>
                <w:rFonts w:ascii="楷体_GB2312" w:eastAsia="楷体_GB2312"/>
              </w:rPr>
            </w:pPr>
          </w:p>
        </w:tc>
        <w:tc>
          <w:tcPr>
            <w:tcW w:w="1704" w:type="dxa"/>
          </w:tcPr>
          <w:p w:rsidR="002D4548" w:rsidRPr="007765C3" w:rsidRDefault="002D4548" w:rsidP="007765C3">
            <w:pPr>
              <w:spacing w:line="360" w:lineRule="auto"/>
              <w:rPr>
                <w:rFonts w:ascii="楷体_GB2312" w:eastAsia="楷体_GB2312"/>
              </w:rPr>
            </w:pPr>
          </w:p>
        </w:tc>
      </w:tr>
      <w:tr w:rsidR="00497645" w:rsidRPr="007765C3" w:rsidTr="007765C3">
        <w:tc>
          <w:tcPr>
            <w:tcW w:w="1756" w:type="dxa"/>
          </w:tcPr>
          <w:p w:rsidR="00497645" w:rsidRDefault="00497645" w:rsidP="007765C3">
            <w:pPr>
              <w:spacing w:line="360" w:lineRule="auto"/>
            </w:pPr>
            <w:r>
              <w:rPr>
                <w:rFonts w:hint="eastAsia"/>
              </w:rPr>
              <w:t>错误代码</w:t>
            </w:r>
          </w:p>
        </w:tc>
        <w:tc>
          <w:tcPr>
            <w:tcW w:w="1755" w:type="dxa"/>
          </w:tcPr>
          <w:p w:rsidR="00497645" w:rsidRDefault="00497645" w:rsidP="007765C3">
            <w:pPr>
              <w:spacing w:line="360" w:lineRule="auto"/>
            </w:pPr>
            <w:r>
              <w:rPr>
                <w:rFonts w:hint="eastAsia"/>
              </w:rPr>
              <w:t>000</w:t>
            </w:r>
            <w:r>
              <w:rPr>
                <w:rFonts w:hint="eastAsia"/>
              </w:rPr>
              <w:t>＝成功</w:t>
            </w:r>
            <w:r>
              <w:rPr>
                <w:rFonts w:hint="eastAsia"/>
              </w:rPr>
              <w:t xml:space="preserve">  </w:t>
            </w:r>
            <w:r>
              <w:rPr>
                <w:rFonts w:hint="eastAsia"/>
              </w:rPr>
              <w:t>其它＝错误</w:t>
            </w:r>
          </w:p>
        </w:tc>
        <w:tc>
          <w:tcPr>
            <w:tcW w:w="1836" w:type="dxa"/>
          </w:tcPr>
          <w:p w:rsidR="00497645" w:rsidRPr="007765C3" w:rsidRDefault="007627CE" w:rsidP="007765C3">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497645" w:rsidRPr="007765C3" w:rsidRDefault="00497645" w:rsidP="007765C3">
            <w:pPr>
              <w:spacing w:line="360" w:lineRule="auto"/>
              <w:rPr>
                <w:rFonts w:ascii="楷体_GB2312" w:eastAsia="楷体_GB2312"/>
              </w:rPr>
            </w:pPr>
          </w:p>
        </w:tc>
        <w:tc>
          <w:tcPr>
            <w:tcW w:w="1704" w:type="dxa"/>
          </w:tcPr>
          <w:p w:rsidR="00497645" w:rsidRPr="007765C3" w:rsidRDefault="00497645" w:rsidP="007765C3">
            <w:pPr>
              <w:spacing w:line="360" w:lineRule="auto"/>
              <w:rPr>
                <w:rFonts w:ascii="楷体_GB2312" w:eastAsia="楷体_GB2312"/>
              </w:rPr>
            </w:pPr>
          </w:p>
        </w:tc>
      </w:tr>
      <w:tr w:rsidR="00497645" w:rsidRPr="007765C3" w:rsidTr="007765C3">
        <w:tc>
          <w:tcPr>
            <w:tcW w:w="1756" w:type="dxa"/>
          </w:tcPr>
          <w:p w:rsidR="00497645" w:rsidRDefault="00497645" w:rsidP="007765C3">
            <w:pPr>
              <w:spacing w:line="360" w:lineRule="auto"/>
            </w:pPr>
            <w:r>
              <w:rPr>
                <w:rFonts w:hint="eastAsia"/>
              </w:rPr>
              <w:t>交易时间</w:t>
            </w:r>
          </w:p>
        </w:tc>
        <w:tc>
          <w:tcPr>
            <w:tcW w:w="1755" w:type="dxa"/>
          </w:tcPr>
          <w:p w:rsidR="00497645" w:rsidRDefault="00497645" w:rsidP="007765C3">
            <w:pPr>
              <w:spacing w:line="360" w:lineRule="auto"/>
            </w:pPr>
            <w:r>
              <w:rPr>
                <w:rFonts w:hint="eastAsia"/>
              </w:rPr>
              <w:t>24</w:t>
            </w:r>
            <w:r>
              <w:rPr>
                <w:rFonts w:hint="eastAsia"/>
              </w:rPr>
              <w:t>时制：</w:t>
            </w:r>
            <w:r>
              <w:rPr>
                <w:rFonts w:hint="eastAsia"/>
              </w:rPr>
              <w:t>YYYYMMDDHHMISS</w:t>
            </w:r>
          </w:p>
        </w:tc>
        <w:tc>
          <w:tcPr>
            <w:tcW w:w="1836" w:type="dxa"/>
          </w:tcPr>
          <w:p w:rsidR="00497645" w:rsidRPr="007765C3" w:rsidRDefault="007627CE" w:rsidP="007765C3">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497645" w:rsidRPr="007765C3" w:rsidRDefault="00497645" w:rsidP="007765C3">
            <w:pPr>
              <w:spacing w:line="360" w:lineRule="auto"/>
              <w:rPr>
                <w:rFonts w:ascii="楷体_GB2312" w:eastAsia="楷体_GB2312"/>
              </w:rPr>
            </w:pPr>
          </w:p>
        </w:tc>
        <w:tc>
          <w:tcPr>
            <w:tcW w:w="1704" w:type="dxa"/>
          </w:tcPr>
          <w:p w:rsidR="00497645" w:rsidRPr="007765C3" w:rsidRDefault="00497645" w:rsidP="007765C3">
            <w:pPr>
              <w:spacing w:line="360" w:lineRule="auto"/>
              <w:rPr>
                <w:rFonts w:ascii="楷体_GB2312" w:eastAsia="楷体_GB2312"/>
              </w:rPr>
            </w:pPr>
          </w:p>
        </w:tc>
      </w:tr>
      <w:tr w:rsidR="00497645" w:rsidRPr="007765C3" w:rsidTr="007765C3">
        <w:tc>
          <w:tcPr>
            <w:tcW w:w="1756" w:type="dxa"/>
          </w:tcPr>
          <w:p w:rsidR="00497645" w:rsidRDefault="00497645" w:rsidP="007765C3">
            <w:pPr>
              <w:spacing w:line="360" w:lineRule="auto"/>
            </w:pPr>
            <w:r w:rsidRPr="006D4AAD">
              <w:rPr>
                <w:rFonts w:hint="eastAsia"/>
              </w:rPr>
              <w:t>版本号</w:t>
            </w:r>
          </w:p>
        </w:tc>
        <w:tc>
          <w:tcPr>
            <w:tcW w:w="1755" w:type="dxa"/>
          </w:tcPr>
          <w:p w:rsidR="00497645" w:rsidRDefault="00497645" w:rsidP="007765C3">
            <w:pPr>
              <w:spacing w:line="360" w:lineRule="auto"/>
            </w:pPr>
            <w:r>
              <w:rPr>
                <w:rFonts w:hint="eastAsia"/>
              </w:rPr>
              <w:t>该交易报文版本号</w:t>
            </w:r>
          </w:p>
        </w:tc>
        <w:tc>
          <w:tcPr>
            <w:tcW w:w="1836" w:type="dxa"/>
          </w:tcPr>
          <w:p w:rsidR="00497645" w:rsidRPr="007765C3" w:rsidRDefault="007627CE" w:rsidP="007765C3">
            <w:pPr>
              <w:spacing w:line="360" w:lineRule="auto"/>
              <w:rPr>
                <w:rFonts w:ascii="楷体_GB2312" w:eastAsia="楷体_GB2312"/>
              </w:rPr>
            </w:pPr>
            <w:r>
              <w:rPr>
                <w:rFonts w:ascii="楷体_GB2312" w:eastAsia="楷体_GB2312" w:hint="eastAsia"/>
                <w:sz w:val="24"/>
              </w:rPr>
              <w:t>空</w:t>
            </w:r>
          </w:p>
        </w:tc>
        <w:tc>
          <w:tcPr>
            <w:tcW w:w="1783" w:type="dxa"/>
          </w:tcPr>
          <w:p w:rsidR="00497645" w:rsidRPr="007765C3" w:rsidRDefault="00497645" w:rsidP="007765C3">
            <w:pPr>
              <w:spacing w:line="360" w:lineRule="auto"/>
              <w:rPr>
                <w:rFonts w:ascii="楷体_GB2312" w:eastAsia="楷体_GB2312"/>
              </w:rPr>
            </w:pPr>
          </w:p>
        </w:tc>
        <w:tc>
          <w:tcPr>
            <w:tcW w:w="1704" w:type="dxa"/>
          </w:tcPr>
          <w:p w:rsidR="00497645" w:rsidRPr="007765C3" w:rsidRDefault="00497645" w:rsidP="007765C3">
            <w:pPr>
              <w:spacing w:line="360" w:lineRule="auto"/>
              <w:rPr>
                <w:rFonts w:ascii="楷体_GB2312" w:eastAsia="楷体_GB2312"/>
              </w:rPr>
            </w:pPr>
          </w:p>
        </w:tc>
      </w:tr>
      <w:tr w:rsidR="00497645" w:rsidRPr="007765C3" w:rsidTr="007765C3">
        <w:tc>
          <w:tcPr>
            <w:tcW w:w="1756" w:type="dxa"/>
          </w:tcPr>
          <w:p w:rsidR="00497645" w:rsidRPr="006D4AAD" w:rsidRDefault="00497645" w:rsidP="007765C3">
            <w:pPr>
              <w:spacing w:line="360" w:lineRule="auto"/>
            </w:pPr>
            <w:r>
              <w:rPr>
                <w:rFonts w:hint="eastAsia"/>
              </w:rPr>
              <w:t>MAC</w:t>
            </w:r>
            <w:r>
              <w:rPr>
                <w:rFonts w:hint="eastAsia"/>
              </w:rPr>
              <w:t>校验</w:t>
            </w:r>
          </w:p>
        </w:tc>
        <w:tc>
          <w:tcPr>
            <w:tcW w:w="1755" w:type="dxa"/>
          </w:tcPr>
          <w:p w:rsidR="00497645" w:rsidRDefault="00497645" w:rsidP="007765C3">
            <w:pPr>
              <w:spacing w:line="360" w:lineRule="auto"/>
            </w:pPr>
            <w:r>
              <w:rPr>
                <w:rFonts w:hint="eastAsia"/>
              </w:rPr>
              <w:t>验证交易包的合法性</w:t>
            </w:r>
          </w:p>
        </w:tc>
        <w:tc>
          <w:tcPr>
            <w:tcW w:w="1836" w:type="dxa"/>
          </w:tcPr>
          <w:p w:rsidR="00497645" w:rsidRPr="007765C3" w:rsidRDefault="007627CE" w:rsidP="007765C3">
            <w:pPr>
              <w:spacing w:line="360" w:lineRule="auto"/>
              <w:rPr>
                <w:rFonts w:ascii="楷体_GB2312" w:eastAsia="楷体_GB2312"/>
              </w:rPr>
            </w:pPr>
            <w:r>
              <w:rPr>
                <w:rFonts w:ascii="楷体_GB2312" w:eastAsia="楷体_GB2312" w:hint="eastAsia"/>
              </w:rPr>
              <w:t>空</w:t>
            </w:r>
          </w:p>
        </w:tc>
        <w:tc>
          <w:tcPr>
            <w:tcW w:w="1783" w:type="dxa"/>
          </w:tcPr>
          <w:p w:rsidR="00497645" w:rsidRPr="007765C3" w:rsidRDefault="00497645" w:rsidP="007765C3">
            <w:pPr>
              <w:spacing w:line="360" w:lineRule="auto"/>
              <w:rPr>
                <w:rFonts w:ascii="楷体_GB2312" w:eastAsia="楷体_GB2312"/>
              </w:rPr>
            </w:pPr>
          </w:p>
        </w:tc>
        <w:tc>
          <w:tcPr>
            <w:tcW w:w="1704" w:type="dxa"/>
          </w:tcPr>
          <w:p w:rsidR="00497645" w:rsidRPr="007765C3" w:rsidRDefault="00497645" w:rsidP="007765C3">
            <w:pPr>
              <w:spacing w:line="360" w:lineRule="auto"/>
              <w:rPr>
                <w:rFonts w:ascii="楷体_GB2312" w:eastAsia="楷体_GB2312"/>
              </w:rPr>
            </w:pPr>
          </w:p>
        </w:tc>
      </w:tr>
      <w:tr w:rsidR="00497645" w:rsidRPr="007765C3" w:rsidTr="007765C3">
        <w:tc>
          <w:tcPr>
            <w:tcW w:w="1756" w:type="dxa"/>
          </w:tcPr>
          <w:p w:rsidR="00497645" w:rsidRDefault="00497645" w:rsidP="007765C3">
            <w:pPr>
              <w:spacing w:line="360" w:lineRule="auto"/>
            </w:pPr>
            <w:r>
              <w:rPr>
                <w:rFonts w:hint="eastAsia"/>
              </w:rPr>
              <w:t>手机号码</w:t>
            </w:r>
          </w:p>
        </w:tc>
        <w:tc>
          <w:tcPr>
            <w:tcW w:w="1755" w:type="dxa"/>
          </w:tcPr>
          <w:p w:rsidR="00497645" w:rsidRDefault="00497645" w:rsidP="007765C3">
            <w:pPr>
              <w:spacing w:line="360" w:lineRule="auto"/>
            </w:pPr>
          </w:p>
        </w:tc>
        <w:tc>
          <w:tcPr>
            <w:tcW w:w="1836" w:type="dxa"/>
          </w:tcPr>
          <w:p w:rsidR="00497645" w:rsidRPr="007765C3" w:rsidRDefault="00497645" w:rsidP="007765C3">
            <w:pPr>
              <w:spacing w:line="360" w:lineRule="auto"/>
              <w:rPr>
                <w:rFonts w:ascii="楷体_GB2312" w:eastAsia="楷体_GB2312"/>
              </w:rPr>
            </w:pPr>
            <w:r>
              <w:rPr>
                <w:rFonts w:ascii="楷体_GB2312" w:eastAsia="楷体_GB2312" w:hint="eastAsia"/>
              </w:rPr>
              <w:t>渠道输入</w:t>
            </w:r>
          </w:p>
        </w:tc>
        <w:tc>
          <w:tcPr>
            <w:tcW w:w="1783" w:type="dxa"/>
          </w:tcPr>
          <w:p w:rsidR="00497645" w:rsidRPr="007765C3" w:rsidRDefault="00497645" w:rsidP="007765C3">
            <w:pPr>
              <w:spacing w:line="360" w:lineRule="auto"/>
              <w:rPr>
                <w:rFonts w:ascii="楷体_GB2312" w:eastAsia="楷体_GB2312"/>
              </w:rPr>
            </w:pPr>
          </w:p>
        </w:tc>
        <w:tc>
          <w:tcPr>
            <w:tcW w:w="1704" w:type="dxa"/>
          </w:tcPr>
          <w:p w:rsidR="00497645" w:rsidRPr="007765C3" w:rsidRDefault="00497645" w:rsidP="007765C3">
            <w:pPr>
              <w:spacing w:line="360" w:lineRule="auto"/>
              <w:rPr>
                <w:rFonts w:ascii="楷体_GB2312" w:eastAsia="楷体_GB2312"/>
              </w:rPr>
            </w:pPr>
          </w:p>
        </w:tc>
      </w:tr>
      <w:tr w:rsidR="00497645" w:rsidRPr="007765C3" w:rsidTr="007765C3">
        <w:tc>
          <w:tcPr>
            <w:tcW w:w="1756" w:type="dxa"/>
          </w:tcPr>
          <w:p w:rsidR="00497645" w:rsidRDefault="00497645" w:rsidP="00497645">
            <w:pPr>
              <w:spacing w:line="360" w:lineRule="auto"/>
            </w:pPr>
            <w:r>
              <w:rPr>
                <w:rFonts w:hint="eastAsia"/>
              </w:rPr>
              <w:t>手机密码</w:t>
            </w:r>
          </w:p>
        </w:tc>
        <w:tc>
          <w:tcPr>
            <w:tcW w:w="1755" w:type="dxa"/>
          </w:tcPr>
          <w:p w:rsidR="00497645" w:rsidRDefault="00497645" w:rsidP="007765C3">
            <w:pPr>
              <w:spacing w:line="360" w:lineRule="auto"/>
            </w:pPr>
            <w:r>
              <w:rPr>
                <w:rFonts w:hint="eastAsia"/>
              </w:rPr>
              <w:t>手机密码（填</w:t>
            </w:r>
            <w:r>
              <w:rPr>
                <w:rFonts w:hint="eastAsia"/>
              </w:rPr>
              <w:t>6</w:t>
            </w:r>
            <w:r>
              <w:rPr>
                <w:rFonts w:hint="eastAsia"/>
              </w:rPr>
              <w:t>个空格）</w:t>
            </w:r>
          </w:p>
        </w:tc>
        <w:tc>
          <w:tcPr>
            <w:tcW w:w="1836" w:type="dxa"/>
          </w:tcPr>
          <w:p w:rsidR="00497645" w:rsidRPr="007765C3" w:rsidRDefault="007627CE" w:rsidP="007765C3">
            <w:pPr>
              <w:spacing w:line="360" w:lineRule="auto"/>
              <w:rPr>
                <w:rFonts w:ascii="楷体_GB2312" w:eastAsia="楷体_GB2312"/>
              </w:rPr>
            </w:pPr>
            <w:r>
              <w:rPr>
                <w:rFonts w:ascii="楷体_GB2312" w:eastAsia="楷体_GB2312" w:hint="eastAsia"/>
              </w:rPr>
              <w:t>空</w:t>
            </w:r>
          </w:p>
        </w:tc>
        <w:tc>
          <w:tcPr>
            <w:tcW w:w="1783" w:type="dxa"/>
          </w:tcPr>
          <w:p w:rsidR="00497645" w:rsidRPr="007765C3" w:rsidRDefault="00497645" w:rsidP="007765C3">
            <w:pPr>
              <w:spacing w:line="360" w:lineRule="auto"/>
              <w:rPr>
                <w:rFonts w:ascii="楷体_GB2312" w:eastAsia="楷体_GB2312"/>
              </w:rPr>
            </w:pPr>
          </w:p>
        </w:tc>
        <w:tc>
          <w:tcPr>
            <w:tcW w:w="1704" w:type="dxa"/>
          </w:tcPr>
          <w:p w:rsidR="00497645" w:rsidRPr="007765C3" w:rsidRDefault="00497645" w:rsidP="007765C3">
            <w:pPr>
              <w:spacing w:line="360" w:lineRule="auto"/>
              <w:rPr>
                <w:rFonts w:ascii="楷体_GB2312" w:eastAsia="楷体_GB2312"/>
              </w:rPr>
            </w:pPr>
          </w:p>
        </w:tc>
      </w:tr>
    </w:tbl>
    <w:p w:rsidR="007765C3" w:rsidRPr="006563E2" w:rsidRDefault="007765C3" w:rsidP="007765C3">
      <w:pPr>
        <w:spacing w:line="360" w:lineRule="auto"/>
        <w:ind w:leftChars="57" w:left="120" w:firstLineChars="100" w:firstLine="240"/>
        <w:rPr>
          <w:rFonts w:ascii="楷体_GB2312" w:eastAsia="楷体_GB2312"/>
          <w:i/>
          <w:color w:val="0070C0"/>
          <w:sz w:val="24"/>
        </w:rPr>
      </w:pPr>
    </w:p>
    <w:p w:rsidR="007765C3" w:rsidRPr="00CE5E74" w:rsidRDefault="007765C3" w:rsidP="00E24890">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特色系统-&gt;委托单位</w:t>
      </w:r>
      <w:r w:rsidRPr="00CE5E74">
        <w:rPr>
          <w:rFonts w:ascii="楷体_GB2312" w:eastAsia="楷体_GB2312" w:hint="eastAsia"/>
          <w:i w:val="0"/>
          <w:szCs w:val="28"/>
        </w:rPr>
        <w:t>处理</w:t>
      </w:r>
      <w:r>
        <w:rPr>
          <w:rFonts w:ascii="楷体_GB2312" w:eastAsia="楷体_GB2312" w:hint="eastAsia"/>
          <w:i w:val="0"/>
          <w:szCs w:val="28"/>
        </w:rPr>
        <w:t>流程</w:t>
      </w:r>
    </w:p>
    <w:p w:rsidR="007765C3" w:rsidRPr="00CE5E74" w:rsidRDefault="007765C3" w:rsidP="007765C3">
      <w:pPr>
        <w:spacing w:line="360" w:lineRule="auto"/>
        <w:ind w:leftChars="57" w:left="120" w:firstLineChars="100" w:firstLine="240"/>
        <w:rPr>
          <w:rFonts w:ascii="楷体_GB2312" w:eastAsia="楷体_GB2312"/>
          <w:color w:val="FF0000"/>
          <w:sz w:val="24"/>
        </w:rPr>
      </w:pPr>
      <w:r>
        <w:rPr>
          <w:rFonts w:ascii="宋体" w:hAnsi="宋体" w:hint="eastAsia"/>
          <w:sz w:val="24"/>
        </w:rPr>
        <w:t>银行方根据输入的业务要素，将业务数据发送</w:t>
      </w:r>
      <w:proofErr w:type="gramStart"/>
      <w:r>
        <w:rPr>
          <w:rFonts w:ascii="宋体" w:hAnsi="宋体" w:hint="eastAsia"/>
          <w:sz w:val="24"/>
        </w:rPr>
        <w:t>至委托</w:t>
      </w:r>
      <w:proofErr w:type="gramEnd"/>
      <w:r>
        <w:rPr>
          <w:rFonts w:ascii="宋体" w:hAnsi="宋体" w:hint="eastAsia"/>
          <w:sz w:val="24"/>
        </w:rPr>
        <w:t>单位进行数据欠费查询，并将委托单位的响应结果返还，展示。</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0E18CC" w:rsidRPr="00423B4E" w:rsidTr="007627CE">
        <w:tc>
          <w:tcPr>
            <w:tcW w:w="2905" w:type="dxa"/>
          </w:tcPr>
          <w:p w:rsidR="000E18CC" w:rsidRPr="00423B4E" w:rsidRDefault="000E18CC" w:rsidP="00423B4E">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0E18CC" w:rsidRPr="00423B4E" w:rsidRDefault="000E18CC" w:rsidP="00423B4E">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0E18CC" w:rsidRPr="00423B4E" w:rsidRDefault="000E18CC" w:rsidP="00423B4E">
            <w:pPr>
              <w:spacing w:line="360" w:lineRule="auto"/>
              <w:rPr>
                <w:rFonts w:ascii="楷体_GB2312" w:eastAsia="楷体_GB2312"/>
                <w:color w:val="FF0000"/>
                <w:sz w:val="24"/>
              </w:rPr>
            </w:pPr>
          </w:p>
        </w:tc>
      </w:tr>
      <w:tr w:rsidR="007627CE" w:rsidRPr="00423B4E" w:rsidTr="007627CE">
        <w:tc>
          <w:tcPr>
            <w:tcW w:w="2905" w:type="dxa"/>
          </w:tcPr>
          <w:p w:rsidR="007627CE" w:rsidRPr="007765C3" w:rsidRDefault="007627CE" w:rsidP="009E4E80">
            <w:pPr>
              <w:spacing w:line="360" w:lineRule="auto"/>
              <w:rPr>
                <w:rFonts w:ascii="楷体_GB2312" w:eastAsia="楷体_GB2312"/>
              </w:rPr>
            </w:pPr>
            <w:r>
              <w:rPr>
                <w:rFonts w:hint="eastAsia"/>
              </w:rPr>
              <w:t>区号</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Pr="007765C3" w:rsidRDefault="007627CE" w:rsidP="009E4E80">
            <w:pPr>
              <w:spacing w:line="360" w:lineRule="auto"/>
              <w:rPr>
                <w:rFonts w:ascii="楷体_GB2312" w:eastAsia="楷体_GB2312"/>
              </w:rPr>
            </w:pPr>
            <w:r>
              <w:rPr>
                <w:rFonts w:hint="eastAsia"/>
              </w:rPr>
              <w:t>交费渠道</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rPr>
                <w:sz w:val="24"/>
              </w:rPr>
            </w:pPr>
            <w:r>
              <w:rPr>
                <w:rFonts w:hint="eastAsia"/>
              </w:rPr>
              <w:t>银行行号</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rPr>
                <w:sz w:val="24"/>
              </w:rPr>
            </w:pPr>
            <w:r>
              <w:rPr>
                <w:rFonts w:hint="eastAsia"/>
              </w:rPr>
              <w:t>网点编号</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操作员编号</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后续</w:t>
            </w:r>
            <w:proofErr w:type="gramStart"/>
            <w:r>
              <w:rPr>
                <w:rFonts w:hint="eastAsia"/>
              </w:rPr>
              <w:t>包标志</w:t>
            </w:r>
            <w:proofErr w:type="gramEnd"/>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交易代码</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错误代码</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交易时间</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sidRPr="006D4AAD">
              <w:rPr>
                <w:rFonts w:hint="eastAsia"/>
              </w:rPr>
              <w:t>版本号</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Pr="006D4AAD" w:rsidRDefault="007627CE" w:rsidP="009E4E80">
            <w:pPr>
              <w:spacing w:line="360" w:lineRule="auto"/>
            </w:pPr>
            <w:r>
              <w:rPr>
                <w:rFonts w:hint="eastAsia"/>
              </w:rPr>
              <w:t>MAC</w:t>
            </w:r>
            <w:r>
              <w:rPr>
                <w:rFonts w:hint="eastAsia"/>
              </w:rPr>
              <w:t>校验</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手机号码</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手机密码</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bl>
    <w:p w:rsidR="007765C3" w:rsidRPr="00282F10" w:rsidRDefault="007765C3" w:rsidP="007765C3">
      <w:pPr>
        <w:spacing w:line="360" w:lineRule="auto"/>
        <w:rPr>
          <w:rFonts w:ascii="楷体_GB2312" w:eastAsia="楷体_GB2312"/>
          <w:color w:val="FF0000"/>
          <w:sz w:val="24"/>
        </w:rPr>
      </w:pPr>
    </w:p>
    <w:p w:rsidR="005F5994" w:rsidRPr="00CE5E74" w:rsidRDefault="005F5994" w:rsidP="00E24890">
      <w:pPr>
        <w:pStyle w:val="3"/>
        <w:numPr>
          <w:ilvl w:val="3"/>
          <w:numId w:val="11"/>
        </w:numPr>
        <w:spacing w:before="62" w:after="62"/>
        <w:rPr>
          <w:rFonts w:ascii="楷体_GB2312" w:eastAsia="楷体_GB2312"/>
          <w:i w:val="0"/>
          <w:szCs w:val="28"/>
        </w:rPr>
      </w:pPr>
      <w:r>
        <w:rPr>
          <w:rFonts w:ascii="楷体_GB2312" w:eastAsia="楷体_GB2312" w:hint="eastAsia"/>
          <w:i w:val="0"/>
          <w:szCs w:val="28"/>
        </w:rPr>
        <w:lastRenderedPageBreak/>
        <w:t>委托单位-&gt;特色系统要素</w:t>
      </w:r>
    </w:p>
    <w:p w:rsidR="005F5994" w:rsidRDefault="005F5994" w:rsidP="005F5994">
      <w:pPr>
        <w:spacing w:line="360" w:lineRule="auto"/>
        <w:ind w:leftChars="57" w:left="120" w:firstLineChars="100" w:firstLine="240"/>
        <w:rPr>
          <w:rFonts w:ascii="宋体" w:hAnsi="宋体"/>
          <w:sz w:val="24"/>
        </w:rPr>
      </w:pPr>
      <w:r>
        <w:rPr>
          <w:rFonts w:ascii="宋体" w:hAnsi="宋体" w:hint="eastAsia"/>
          <w:sz w:val="24"/>
        </w:rPr>
        <w:t>银行方将委托单位响应结果返回，展示相应的业务数据，包括：</w:t>
      </w:r>
      <w:r w:rsidR="00EC68AF">
        <w:rPr>
          <w:rFonts w:ascii="宋体" w:hAnsi="宋体" w:hint="eastAsia"/>
          <w:sz w:val="24"/>
        </w:rPr>
        <w:t>报文头</w:t>
      </w:r>
      <w:r>
        <w:rPr>
          <w:rFonts w:hint="eastAsia"/>
          <w:sz w:val="24"/>
        </w:rPr>
        <w:t>、</w:t>
      </w:r>
      <w:r w:rsidR="00EC68AF">
        <w:rPr>
          <w:rFonts w:hint="eastAsia"/>
          <w:sz w:val="24"/>
        </w:rPr>
        <w:t>受理类型、合同号、客户名称、话费余额、实收金额、应收金额、账单数目、账单明细等</w:t>
      </w:r>
      <w:r>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5F5994" w:rsidRPr="00471A60" w:rsidTr="00371B44">
        <w:tc>
          <w:tcPr>
            <w:tcW w:w="1756" w:type="dxa"/>
          </w:tcPr>
          <w:p w:rsidR="005F5994" w:rsidRPr="00471A60" w:rsidRDefault="005F5994" w:rsidP="00371B44">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5F5994" w:rsidRPr="00471A60" w:rsidRDefault="005F5994" w:rsidP="00371B44">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5F5994" w:rsidRPr="00471A60" w:rsidRDefault="005F5994" w:rsidP="00371B44">
            <w:pPr>
              <w:spacing w:line="360" w:lineRule="auto"/>
              <w:rPr>
                <w:rFonts w:ascii="楷体_GB2312" w:eastAsia="楷体_GB2312"/>
                <w:sz w:val="24"/>
              </w:rPr>
            </w:pPr>
            <w:r w:rsidRPr="00471A60">
              <w:rPr>
                <w:rFonts w:ascii="楷体_GB2312" w:eastAsia="楷体_GB2312" w:hint="eastAsia"/>
                <w:sz w:val="24"/>
              </w:rPr>
              <w:t>要素来源</w:t>
            </w:r>
          </w:p>
          <w:p w:rsidR="005F5994" w:rsidRPr="00471A60" w:rsidRDefault="00DC3FA6" w:rsidP="00DC3FA6">
            <w:pPr>
              <w:spacing w:line="360" w:lineRule="auto"/>
              <w:rPr>
                <w:rFonts w:ascii="楷体_GB2312" w:eastAsia="楷体_GB2312"/>
                <w:sz w:val="24"/>
              </w:rPr>
            </w:pPr>
            <w:r w:rsidRPr="00471A60">
              <w:rPr>
                <w:rFonts w:ascii="楷体_GB2312" w:eastAsia="楷体_GB2312" w:hint="eastAsia"/>
                <w:sz w:val="24"/>
              </w:rPr>
              <w:t>(</w:t>
            </w:r>
            <w:r w:rsidR="005F5994" w:rsidRPr="00471A60">
              <w:rPr>
                <w:rFonts w:ascii="楷体_GB2312" w:eastAsia="楷体_GB2312" w:hint="eastAsia"/>
                <w:sz w:val="24"/>
              </w:rPr>
              <w:t>委托单位返回)</w:t>
            </w:r>
          </w:p>
        </w:tc>
        <w:tc>
          <w:tcPr>
            <w:tcW w:w="1783" w:type="dxa"/>
          </w:tcPr>
          <w:p w:rsidR="005F5994" w:rsidRPr="00471A60" w:rsidRDefault="005F5994" w:rsidP="00371B44">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5F5994" w:rsidRPr="00471A60" w:rsidRDefault="005F5994" w:rsidP="00371B44">
            <w:pPr>
              <w:spacing w:line="360" w:lineRule="auto"/>
              <w:rPr>
                <w:rFonts w:ascii="楷体_GB2312" w:eastAsia="楷体_GB2312"/>
                <w:sz w:val="24"/>
              </w:rPr>
            </w:pPr>
          </w:p>
        </w:tc>
      </w:tr>
      <w:tr w:rsidR="00E32A49" w:rsidRPr="00471A60" w:rsidTr="00371B44">
        <w:tc>
          <w:tcPr>
            <w:tcW w:w="1756" w:type="dxa"/>
          </w:tcPr>
          <w:p w:rsidR="00E32A49" w:rsidRPr="00471A60" w:rsidRDefault="00E32A49" w:rsidP="00371B44">
            <w:pPr>
              <w:spacing w:line="360" w:lineRule="auto"/>
              <w:rPr>
                <w:rFonts w:ascii="楷体_GB2312" w:eastAsia="楷体_GB2312" w:hint="eastAsia"/>
                <w:sz w:val="24"/>
              </w:rPr>
            </w:pPr>
            <w:r w:rsidRPr="00E32A49">
              <w:rPr>
                <w:rFonts w:ascii="楷体_GB2312" w:eastAsia="楷体_GB2312" w:hint="eastAsia"/>
                <w:sz w:val="24"/>
              </w:rPr>
              <w:t>受理类型</w:t>
            </w:r>
          </w:p>
        </w:tc>
        <w:tc>
          <w:tcPr>
            <w:tcW w:w="1755" w:type="dxa"/>
          </w:tcPr>
          <w:p w:rsidR="00E32A49" w:rsidRPr="00471A60" w:rsidRDefault="00E32A49" w:rsidP="00371B44">
            <w:pPr>
              <w:spacing w:line="360" w:lineRule="auto"/>
              <w:rPr>
                <w:rFonts w:ascii="楷体_GB2312" w:eastAsia="楷体_GB2312" w:hint="eastAsia"/>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hint="eastAsia"/>
                <w:sz w:val="24"/>
              </w:rPr>
            </w:pPr>
          </w:p>
        </w:tc>
        <w:tc>
          <w:tcPr>
            <w:tcW w:w="1704" w:type="dxa"/>
          </w:tcPr>
          <w:p w:rsidR="00E32A49" w:rsidRPr="00471A60" w:rsidRDefault="00E32A49" w:rsidP="00371B44">
            <w:pPr>
              <w:spacing w:line="360" w:lineRule="auto"/>
              <w:rPr>
                <w:rFonts w:ascii="楷体_GB2312" w:eastAsia="楷体_GB2312"/>
                <w:sz w:val="24"/>
              </w:rPr>
            </w:pPr>
          </w:p>
        </w:tc>
      </w:tr>
      <w:tr w:rsidR="00E32A49" w:rsidRPr="00471A60" w:rsidTr="00371B44">
        <w:tc>
          <w:tcPr>
            <w:tcW w:w="1756" w:type="dxa"/>
          </w:tcPr>
          <w:p w:rsidR="00E32A49" w:rsidRPr="00E32A49" w:rsidRDefault="00E32A49" w:rsidP="00371B44">
            <w:pPr>
              <w:spacing w:line="360" w:lineRule="auto"/>
              <w:rPr>
                <w:rFonts w:ascii="楷体_GB2312" w:eastAsia="楷体_GB2312" w:hint="eastAsia"/>
                <w:sz w:val="24"/>
              </w:rPr>
            </w:pPr>
            <w:r w:rsidRPr="00E32A49">
              <w:rPr>
                <w:rFonts w:ascii="楷体_GB2312" w:eastAsia="楷体_GB2312" w:hint="eastAsia"/>
                <w:sz w:val="24"/>
              </w:rPr>
              <w:t>合同号</w:t>
            </w:r>
          </w:p>
        </w:tc>
        <w:tc>
          <w:tcPr>
            <w:tcW w:w="1755" w:type="dxa"/>
          </w:tcPr>
          <w:p w:rsidR="00E32A49" w:rsidRPr="00471A60" w:rsidRDefault="00E32A49" w:rsidP="00371B44">
            <w:pPr>
              <w:spacing w:line="360" w:lineRule="auto"/>
              <w:rPr>
                <w:rFonts w:ascii="楷体_GB2312" w:eastAsia="楷体_GB2312" w:hint="eastAsia"/>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hint="eastAsia"/>
                <w:sz w:val="24"/>
              </w:rPr>
            </w:pPr>
          </w:p>
        </w:tc>
        <w:tc>
          <w:tcPr>
            <w:tcW w:w="1704" w:type="dxa"/>
          </w:tcPr>
          <w:p w:rsidR="00E32A49" w:rsidRPr="00471A60" w:rsidRDefault="00E32A49" w:rsidP="00371B44">
            <w:pPr>
              <w:spacing w:line="360" w:lineRule="auto"/>
              <w:rPr>
                <w:rFonts w:ascii="楷体_GB2312" w:eastAsia="楷体_GB2312"/>
                <w:sz w:val="24"/>
              </w:rPr>
            </w:pPr>
          </w:p>
        </w:tc>
      </w:tr>
      <w:tr w:rsidR="00E32A49" w:rsidRPr="00471A60" w:rsidTr="00371B44">
        <w:tc>
          <w:tcPr>
            <w:tcW w:w="1756" w:type="dxa"/>
          </w:tcPr>
          <w:p w:rsidR="00E32A49" w:rsidRPr="00E32A49" w:rsidRDefault="00E32A49" w:rsidP="00371B44">
            <w:pPr>
              <w:spacing w:line="360" w:lineRule="auto"/>
              <w:rPr>
                <w:rFonts w:ascii="楷体_GB2312" w:eastAsia="楷体_GB2312" w:hint="eastAsia"/>
                <w:sz w:val="24"/>
              </w:rPr>
            </w:pPr>
            <w:r w:rsidRPr="00E32A49">
              <w:rPr>
                <w:rFonts w:ascii="楷体_GB2312" w:eastAsia="楷体_GB2312" w:hint="eastAsia"/>
                <w:sz w:val="24"/>
              </w:rPr>
              <w:t>客户名称</w:t>
            </w:r>
          </w:p>
        </w:tc>
        <w:tc>
          <w:tcPr>
            <w:tcW w:w="1755" w:type="dxa"/>
          </w:tcPr>
          <w:p w:rsidR="00E32A49" w:rsidRPr="00471A60" w:rsidRDefault="00E32A49" w:rsidP="00371B44">
            <w:pPr>
              <w:spacing w:line="360" w:lineRule="auto"/>
              <w:rPr>
                <w:rFonts w:ascii="楷体_GB2312" w:eastAsia="楷体_GB2312" w:hint="eastAsia"/>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hint="eastAsia"/>
                <w:sz w:val="24"/>
              </w:rPr>
            </w:pPr>
          </w:p>
        </w:tc>
        <w:tc>
          <w:tcPr>
            <w:tcW w:w="1704" w:type="dxa"/>
          </w:tcPr>
          <w:p w:rsidR="00E32A49" w:rsidRPr="00471A60" w:rsidRDefault="00E32A49" w:rsidP="00371B44">
            <w:pPr>
              <w:spacing w:line="360" w:lineRule="auto"/>
              <w:rPr>
                <w:rFonts w:ascii="楷体_GB2312" w:eastAsia="楷体_GB2312"/>
                <w:sz w:val="24"/>
              </w:rPr>
            </w:pPr>
          </w:p>
        </w:tc>
      </w:tr>
      <w:tr w:rsidR="00E32A49" w:rsidRPr="00471A60" w:rsidTr="00371B44">
        <w:tc>
          <w:tcPr>
            <w:tcW w:w="1756" w:type="dxa"/>
          </w:tcPr>
          <w:p w:rsidR="00E32A49" w:rsidRPr="00E32A49" w:rsidRDefault="00E32A49" w:rsidP="00371B44">
            <w:pPr>
              <w:spacing w:line="360" w:lineRule="auto"/>
              <w:rPr>
                <w:rFonts w:ascii="楷体_GB2312" w:eastAsia="楷体_GB2312" w:hint="eastAsia"/>
                <w:sz w:val="24"/>
              </w:rPr>
            </w:pPr>
            <w:r w:rsidRPr="00E32A49">
              <w:rPr>
                <w:rFonts w:ascii="楷体_GB2312" w:eastAsia="楷体_GB2312" w:hint="eastAsia"/>
                <w:sz w:val="24"/>
              </w:rPr>
              <w:t>话费金额1</w:t>
            </w:r>
          </w:p>
        </w:tc>
        <w:tc>
          <w:tcPr>
            <w:tcW w:w="1755" w:type="dxa"/>
          </w:tcPr>
          <w:p w:rsidR="00E32A49" w:rsidRPr="00471A60" w:rsidRDefault="00E32A49" w:rsidP="00371B44">
            <w:pPr>
              <w:spacing w:line="360" w:lineRule="auto"/>
              <w:rPr>
                <w:rFonts w:ascii="楷体_GB2312" w:eastAsia="楷体_GB2312" w:hint="eastAsia"/>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hint="eastAsia"/>
                <w:sz w:val="24"/>
              </w:rPr>
            </w:pPr>
          </w:p>
        </w:tc>
        <w:tc>
          <w:tcPr>
            <w:tcW w:w="1704" w:type="dxa"/>
          </w:tcPr>
          <w:p w:rsidR="00E32A49" w:rsidRPr="00471A60" w:rsidRDefault="00E32A49" w:rsidP="00371B44">
            <w:pPr>
              <w:spacing w:line="360" w:lineRule="auto"/>
              <w:rPr>
                <w:rFonts w:ascii="楷体_GB2312" w:eastAsia="楷体_GB2312"/>
                <w:sz w:val="24"/>
              </w:rPr>
            </w:pPr>
          </w:p>
        </w:tc>
      </w:tr>
      <w:tr w:rsidR="00E32A49" w:rsidRPr="00471A60" w:rsidTr="00371B44">
        <w:tc>
          <w:tcPr>
            <w:tcW w:w="1756" w:type="dxa"/>
          </w:tcPr>
          <w:p w:rsidR="00E32A49" w:rsidRPr="00E32A49" w:rsidRDefault="00E32A49" w:rsidP="00371B44">
            <w:pPr>
              <w:spacing w:line="360" w:lineRule="auto"/>
              <w:rPr>
                <w:rFonts w:ascii="楷体_GB2312" w:eastAsia="楷体_GB2312" w:hint="eastAsia"/>
                <w:sz w:val="24"/>
              </w:rPr>
            </w:pPr>
            <w:proofErr w:type="gramStart"/>
            <w:r w:rsidRPr="00E32A49">
              <w:rPr>
                <w:rFonts w:ascii="楷体_GB2312" w:eastAsia="楷体_GB2312" w:hint="eastAsia"/>
                <w:sz w:val="24"/>
              </w:rPr>
              <w:t>实收费</w:t>
            </w:r>
            <w:proofErr w:type="gramEnd"/>
            <w:r w:rsidRPr="00E32A49">
              <w:rPr>
                <w:rFonts w:ascii="楷体_GB2312" w:eastAsia="楷体_GB2312" w:hint="eastAsia"/>
                <w:sz w:val="24"/>
              </w:rPr>
              <w:t>用</w:t>
            </w:r>
          </w:p>
        </w:tc>
        <w:tc>
          <w:tcPr>
            <w:tcW w:w="1755" w:type="dxa"/>
          </w:tcPr>
          <w:p w:rsidR="00E32A49" w:rsidRPr="00471A60" w:rsidRDefault="00E32A49" w:rsidP="00371B44">
            <w:pPr>
              <w:spacing w:line="360" w:lineRule="auto"/>
              <w:rPr>
                <w:rFonts w:ascii="楷体_GB2312" w:eastAsia="楷体_GB2312" w:hint="eastAsia"/>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hint="eastAsia"/>
                <w:sz w:val="24"/>
              </w:rPr>
            </w:pPr>
          </w:p>
        </w:tc>
        <w:tc>
          <w:tcPr>
            <w:tcW w:w="1704" w:type="dxa"/>
          </w:tcPr>
          <w:p w:rsidR="00E32A49" w:rsidRPr="00471A60" w:rsidRDefault="00E32A49" w:rsidP="00371B44">
            <w:pPr>
              <w:spacing w:line="360" w:lineRule="auto"/>
              <w:rPr>
                <w:rFonts w:ascii="楷体_GB2312" w:eastAsia="楷体_GB2312"/>
                <w:sz w:val="24"/>
              </w:rPr>
            </w:pPr>
          </w:p>
        </w:tc>
      </w:tr>
      <w:tr w:rsidR="00E32A49" w:rsidRPr="00471A60" w:rsidTr="00371B44">
        <w:tc>
          <w:tcPr>
            <w:tcW w:w="1756" w:type="dxa"/>
          </w:tcPr>
          <w:p w:rsidR="00E32A49" w:rsidRPr="00E32A49" w:rsidRDefault="00E32A49" w:rsidP="00371B44">
            <w:pPr>
              <w:spacing w:line="360" w:lineRule="auto"/>
              <w:rPr>
                <w:rFonts w:ascii="楷体_GB2312" w:eastAsia="楷体_GB2312" w:hint="eastAsia"/>
                <w:sz w:val="24"/>
              </w:rPr>
            </w:pPr>
            <w:r w:rsidRPr="00E32A49">
              <w:rPr>
                <w:rFonts w:ascii="楷体_GB2312" w:eastAsia="楷体_GB2312" w:hint="eastAsia"/>
                <w:sz w:val="24"/>
              </w:rPr>
              <w:t>应收费用</w:t>
            </w:r>
          </w:p>
        </w:tc>
        <w:tc>
          <w:tcPr>
            <w:tcW w:w="1755" w:type="dxa"/>
          </w:tcPr>
          <w:p w:rsidR="00E32A49" w:rsidRPr="00471A60" w:rsidRDefault="00E32A49" w:rsidP="00371B44">
            <w:pPr>
              <w:spacing w:line="360" w:lineRule="auto"/>
              <w:rPr>
                <w:rFonts w:ascii="楷体_GB2312" w:eastAsia="楷体_GB2312" w:hint="eastAsia"/>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hint="eastAsia"/>
                <w:sz w:val="24"/>
              </w:rPr>
            </w:pPr>
          </w:p>
        </w:tc>
        <w:tc>
          <w:tcPr>
            <w:tcW w:w="1704" w:type="dxa"/>
          </w:tcPr>
          <w:p w:rsidR="00E32A49" w:rsidRPr="00471A60" w:rsidRDefault="00E32A49" w:rsidP="00371B44">
            <w:pPr>
              <w:spacing w:line="360" w:lineRule="auto"/>
              <w:rPr>
                <w:rFonts w:ascii="楷体_GB2312" w:eastAsia="楷体_GB2312"/>
                <w:sz w:val="24"/>
              </w:rPr>
            </w:pPr>
          </w:p>
        </w:tc>
      </w:tr>
      <w:tr w:rsidR="00E32A49" w:rsidRPr="00471A60" w:rsidTr="00371B44">
        <w:tc>
          <w:tcPr>
            <w:tcW w:w="1756" w:type="dxa"/>
          </w:tcPr>
          <w:p w:rsidR="00E32A49" w:rsidRPr="00E32A49" w:rsidRDefault="00E32A49" w:rsidP="00371B44">
            <w:pPr>
              <w:spacing w:line="360" w:lineRule="auto"/>
              <w:rPr>
                <w:rFonts w:ascii="楷体_GB2312" w:eastAsia="楷体_GB2312" w:hint="eastAsia"/>
                <w:sz w:val="24"/>
              </w:rPr>
            </w:pPr>
            <w:r w:rsidRPr="00E32A49">
              <w:rPr>
                <w:rFonts w:ascii="楷体_GB2312" w:eastAsia="楷体_GB2312" w:hint="eastAsia"/>
                <w:sz w:val="24"/>
              </w:rPr>
              <w:t>帐期数目</w:t>
            </w:r>
          </w:p>
        </w:tc>
        <w:tc>
          <w:tcPr>
            <w:tcW w:w="1755" w:type="dxa"/>
          </w:tcPr>
          <w:p w:rsidR="00E32A49" w:rsidRPr="00471A60" w:rsidRDefault="00E32A49" w:rsidP="00371B44">
            <w:pPr>
              <w:spacing w:line="360" w:lineRule="auto"/>
              <w:rPr>
                <w:rFonts w:ascii="楷体_GB2312" w:eastAsia="楷体_GB2312" w:hint="eastAsia"/>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hint="eastAsia"/>
                <w:sz w:val="24"/>
              </w:rPr>
            </w:pPr>
          </w:p>
        </w:tc>
        <w:tc>
          <w:tcPr>
            <w:tcW w:w="1704" w:type="dxa"/>
          </w:tcPr>
          <w:p w:rsidR="00E32A49" w:rsidRPr="00471A60" w:rsidRDefault="00E32A49" w:rsidP="00371B44">
            <w:pPr>
              <w:spacing w:line="360" w:lineRule="auto"/>
              <w:rPr>
                <w:rFonts w:ascii="楷体_GB2312" w:eastAsia="楷体_GB2312"/>
                <w:sz w:val="24"/>
              </w:rPr>
            </w:pPr>
          </w:p>
        </w:tc>
      </w:tr>
      <w:tr w:rsidR="000E18CC" w:rsidRPr="007765C3" w:rsidTr="00371B44">
        <w:tc>
          <w:tcPr>
            <w:tcW w:w="1756" w:type="dxa"/>
          </w:tcPr>
          <w:p w:rsidR="000E18CC" w:rsidRPr="007765C3" w:rsidRDefault="00E32A49" w:rsidP="00371B44">
            <w:pPr>
              <w:spacing w:line="360" w:lineRule="auto"/>
              <w:rPr>
                <w:rFonts w:ascii="楷体_GB2312" w:eastAsia="楷体_GB2312"/>
              </w:rPr>
            </w:pPr>
            <w:proofErr w:type="gramStart"/>
            <w:r w:rsidRPr="00E32A49">
              <w:rPr>
                <w:rFonts w:ascii="楷体_GB2312" w:eastAsia="楷体_GB2312" w:hint="eastAsia"/>
              </w:rPr>
              <w:t>帐单</w:t>
            </w:r>
            <w:proofErr w:type="gramEnd"/>
            <w:r w:rsidRPr="00E32A49">
              <w:rPr>
                <w:rFonts w:ascii="楷体_GB2312" w:eastAsia="楷体_GB2312" w:hint="eastAsia"/>
              </w:rPr>
              <w:t>月份</w:t>
            </w:r>
          </w:p>
        </w:tc>
        <w:tc>
          <w:tcPr>
            <w:tcW w:w="1755" w:type="dxa"/>
          </w:tcPr>
          <w:p w:rsidR="000E18CC" w:rsidRPr="007765C3" w:rsidRDefault="000E18CC" w:rsidP="00371B44">
            <w:pPr>
              <w:spacing w:line="360" w:lineRule="auto"/>
              <w:rPr>
                <w:rFonts w:ascii="楷体_GB2312" w:eastAsia="楷体_GB2312"/>
              </w:rPr>
            </w:pPr>
          </w:p>
        </w:tc>
        <w:tc>
          <w:tcPr>
            <w:tcW w:w="1836" w:type="dxa"/>
          </w:tcPr>
          <w:p w:rsidR="000E18CC" w:rsidRPr="007765C3" w:rsidRDefault="000E18CC" w:rsidP="00371B44">
            <w:pPr>
              <w:spacing w:line="360" w:lineRule="auto"/>
              <w:rPr>
                <w:rFonts w:ascii="楷体_GB2312" w:eastAsia="楷体_GB2312"/>
              </w:rPr>
            </w:pPr>
            <w:r w:rsidRPr="007765C3">
              <w:rPr>
                <w:rFonts w:ascii="楷体_GB2312" w:eastAsia="楷体_GB2312" w:hint="eastAsia"/>
              </w:rPr>
              <w:t>委托单位返回</w:t>
            </w:r>
          </w:p>
        </w:tc>
        <w:tc>
          <w:tcPr>
            <w:tcW w:w="1783" w:type="dxa"/>
          </w:tcPr>
          <w:p w:rsidR="000E18CC" w:rsidRPr="007765C3" w:rsidRDefault="000E18CC" w:rsidP="00371B44">
            <w:pPr>
              <w:spacing w:line="360" w:lineRule="auto"/>
              <w:rPr>
                <w:rFonts w:ascii="楷体_GB2312" w:eastAsia="楷体_GB2312"/>
              </w:rPr>
            </w:pPr>
          </w:p>
        </w:tc>
        <w:tc>
          <w:tcPr>
            <w:tcW w:w="1704" w:type="dxa"/>
          </w:tcPr>
          <w:p w:rsidR="000E18CC" w:rsidRPr="007765C3" w:rsidRDefault="000E18CC" w:rsidP="00371B44">
            <w:pPr>
              <w:spacing w:line="360" w:lineRule="auto"/>
              <w:rPr>
                <w:rFonts w:ascii="楷体_GB2312" w:eastAsia="楷体_GB2312"/>
              </w:rPr>
            </w:pPr>
          </w:p>
        </w:tc>
      </w:tr>
      <w:tr w:rsidR="000E18CC" w:rsidRPr="007765C3" w:rsidTr="00371B44">
        <w:tc>
          <w:tcPr>
            <w:tcW w:w="1756" w:type="dxa"/>
          </w:tcPr>
          <w:p w:rsidR="000E18CC" w:rsidRPr="007765C3" w:rsidRDefault="00E32A49" w:rsidP="00371B44">
            <w:pPr>
              <w:spacing w:line="360" w:lineRule="auto"/>
              <w:rPr>
                <w:rFonts w:ascii="楷体_GB2312" w:eastAsia="楷体_GB2312"/>
              </w:rPr>
            </w:pPr>
            <w:r w:rsidRPr="00E32A49">
              <w:rPr>
                <w:rFonts w:ascii="楷体_GB2312" w:eastAsia="楷体_GB2312" w:hint="eastAsia"/>
              </w:rPr>
              <w:t>明细费用数目</w:t>
            </w:r>
          </w:p>
        </w:tc>
        <w:tc>
          <w:tcPr>
            <w:tcW w:w="1755" w:type="dxa"/>
          </w:tcPr>
          <w:p w:rsidR="000E18CC" w:rsidRPr="007765C3" w:rsidRDefault="000E18CC" w:rsidP="00371B44">
            <w:pPr>
              <w:spacing w:line="360" w:lineRule="auto"/>
              <w:rPr>
                <w:rFonts w:ascii="楷体_GB2312" w:eastAsia="楷体_GB2312"/>
              </w:rPr>
            </w:pPr>
          </w:p>
        </w:tc>
        <w:tc>
          <w:tcPr>
            <w:tcW w:w="1836" w:type="dxa"/>
          </w:tcPr>
          <w:p w:rsidR="000E18CC" w:rsidRPr="007765C3" w:rsidRDefault="000E18CC" w:rsidP="00371B44">
            <w:pPr>
              <w:spacing w:line="360" w:lineRule="auto"/>
              <w:rPr>
                <w:rFonts w:ascii="楷体_GB2312" w:eastAsia="楷体_GB2312"/>
              </w:rPr>
            </w:pPr>
            <w:r w:rsidRPr="007765C3">
              <w:rPr>
                <w:rFonts w:ascii="楷体_GB2312" w:eastAsia="楷体_GB2312" w:hint="eastAsia"/>
              </w:rPr>
              <w:t>委托单位返回</w:t>
            </w:r>
          </w:p>
        </w:tc>
        <w:tc>
          <w:tcPr>
            <w:tcW w:w="1783" w:type="dxa"/>
          </w:tcPr>
          <w:p w:rsidR="000E18CC" w:rsidRPr="007765C3" w:rsidRDefault="000E18CC" w:rsidP="00371B44">
            <w:pPr>
              <w:spacing w:line="360" w:lineRule="auto"/>
              <w:rPr>
                <w:rFonts w:ascii="楷体_GB2312" w:eastAsia="楷体_GB2312"/>
              </w:rPr>
            </w:pPr>
          </w:p>
        </w:tc>
        <w:tc>
          <w:tcPr>
            <w:tcW w:w="1704" w:type="dxa"/>
          </w:tcPr>
          <w:p w:rsidR="000E18CC" w:rsidRPr="007765C3" w:rsidRDefault="000E18CC" w:rsidP="00371B44">
            <w:pPr>
              <w:spacing w:line="360" w:lineRule="auto"/>
              <w:rPr>
                <w:rFonts w:ascii="楷体_GB2312" w:eastAsia="楷体_GB2312"/>
              </w:rPr>
            </w:pPr>
          </w:p>
        </w:tc>
      </w:tr>
      <w:tr w:rsidR="00E32A49" w:rsidRPr="007765C3" w:rsidTr="00371B44">
        <w:tc>
          <w:tcPr>
            <w:tcW w:w="1756" w:type="dxa"/>
          </w:tcPr>
          <w:p w:rsidR="00E32A49" w:rsidRPr="00E32A49" w:rsidRDefault="00E32A49" w:rsidP="00371B44">
            <w:pPr>
              <w:spacing w:line="360" w:lineRule="auto"/>
              <w:rPr>
                <w:rFonts w:ascii="楷体_GB2312" w:eastAsia="楷体_GB2312" w:hint="eastAsia"/>
              </w:rPr>
            </w:pPr>
            <w:r w:rsidRPr="00E32A49">
              <w:rPr>
                <w:rFonts w:ascii="楷体_GB2312" w:eastAsia="楷体_GB2312" w:hint="eastAsia"/>
              </w:rPr>
              <w:t>明细费用</w:t>
            </w:r>
          </w:p>
        </w:tc>
        <w:tc>
          <w:tcPr>
            <w:tcW w:w="1755" w:type="dxa"/>
          </w:tcPr>
          <w:p w:rsidR="00E32A49" w:rsidRPr="007765C3" w:rsidRDefault="00E32A49" w:rsidP="00371B44">
            <w:pPr>
              <w:spacing w:line="360" w:lineRule="auto"/>
              <w:rPr>
                <w:rFonts w:ascii="楷体_GB2312" w:eastAsia="楷体_GB2312"/>
              </w:rPr>
            </w:pPr>
          </w:p>
        </w:tc>
        <w:tc>
          <w:tcPr>
            <w:tcW w:w="1836" w:type="dxa"/>
          </w:tcPr>
          <w:p w:rsidR="00E32A49" w:rsidRPr="007765C3" w:rsidRDefault="00E32A49" w:rsidP="00371B44">
            <w:pPr>
              <w:spacing w:line="360" w:lineRule="auto"/>
              <w:rPr>
                <w:rFonts w:ascii="楷体_GB2312" w:eastAsia="楷体_GB2312" w:hint="eastAsia"/>
              </w:rPr>
            </w:pPr>
            <w:r w:rsidRPr="007765C3">
              <w:rPr>
                <w:rFonts w:ascii="楷体_GB2312" w:eastAsia="楷体_GB2312" w:hint="eastAsia"/>
              </w:rPr>
              <w:t>委托单位返回</w:t>
            </w:r>
          </w:p>
        </w:tc>
        <w:tc>
          <w:tcPr>
            <w:tcW w:w="1783" w:type="dxa"/>
          </w:tcPr>
          <w:p w:rsidR="00E32A49" w:rsidRPr="007765C3" w:rsidRDefault="00E32A49" w:rsidP="00371B44">
            <w:pPr>
              <w:spacing w:line="360" w:lineRule="auto"/>
              <w:rPr>
                <w:rFonts w:ascii="楷体_GB2312" w:eastAsia="楷体_GB2312"/>
              </w:rPr>
            </w:pPr>
          </w:p>
        </w:tc>
        <w:tc>
          <w:tcPr>
            <w:tcW w:w="1704" w:type="dxa"/>
          </w:tcPr>
          <w:p w:rsidR="00E32A49" w:rsidRPr="007765C3" w:rsidRDefault="00E32A49" w:rsidP="00371B44">
            <w:pPr>
              <w:spacing w:line="360" w:lineRule="auto"/>
              <w:rPr>
                <w:rFonts w:ascii="楷体_GB2312" w:eastAsia="楷体_GB2312"/>
              </w:rPr>
            </w:pPr>
          </w:p>
        </w:tc>
      </w:tr>
    </w:tbl>
    <w:p w:rsidR="005F5994" w:rsidRPr="006563E2" w:rsidRDefault="005F5994" w:rsidP="005F5994">
      <w:pPr>
        <w:spacing w:line="360" w:lineRule="auto"/>
        <w:ind w:leftChars="57" w:left="120" w:firstLineChars="100" w:firstLine="240"/>
        <w:rPr>
          <w:rFonts w:ascii="楷体_GB2312" w:eastAsia="楷体_GB2312"/>
          <w:i/>
          <w:color w:val="0070C0"/>
          <w:sz w:val="24"/>
        </w:rPr>
      </w:pPr>
    </w:p>
    <w:p w:rsidR="005F5994" w:rsidRPr="00CE5E74" w:rsidRDefault="005F5994" w:rsidP="00E24890">
      <w:pPr>
        <w:pStyle w:val="3"/>
        <w:numPr>
          <w:ilvl w:val="3"/>
          <w:numId w:val="11"/>
        </w:numPr>
        <w:spacing w:before="62" w:after="62"/>
        <w:rPr>
          <w:rFonts w:ascii="楷体_GB2312" w:eastAsia="楷体_GB2312"/>
          <w:i w:val="0"/>
          <w:szCs w:val="28"/>
        </w:rPr>
      </w:pPr>
      <w:r>
        <w:rPr>
          <w:rFonts w:ascii="楷体_GB2312" w:eastAsia="楷体_GB2312" w:hint="eastAsia"/>
          <w:i w:val="0"/>
          <w:szCs w:val="28"/>
        </w:rPr>
        <w:t>委托单位-&gt;特色系统</w:t>
      </w:r>
      <w:r w:rsidRPr="00CE5E74">
        <w:rPr>
          <w:rFonts w:ascii="楷体_GB2312" w:eastAsia="楷体_GB2312" w:hint="eastAsia"/>
          <w:i w:val="0"/>
          <w:szCs w:val="28"/>
        </w:rPr>
        <w:t>处理</w:t>
      </w:r>
      <w:r>
        <w:rPr>
          <w:rFonts w:ascii="楷体_GB2312" w:eastAsia="楷体_GB2312" w:hint="eastAsia"/>
          <w:i w:val="0"/>
          <w:szCs w:val="28"/>
        </w:rPr>
        <w:t>流程</w:t>
      </w:r>
    </w:p>
    <w:p w:rsidR="005F5994" w:rsidRDefault="00561467" w:rsidP="005F5994">
      <w:pPr>
        <w:spacing w:line="360" w:lineRule="auto"/>
        <w:ind w:leftChars="57" w:left="120" w:firstLineChars="100" w:firstLine="240"/>
        <w:rPr>
          <w:rFonts w:ascii="宋体" w:hAnsi="宋体"/>
          <w:sz w:val="24"/>
        </w:rPr>
      </w:pPr>
      <w:r>
        <w:rPr>
          <w:rFonts w:ascii="宋体" w:hAnsi="宋体" w:hint="eastAsia"/>
          <w:sz w:val="24"/>
        </w:rPr>
        <w:t>委托单位收到查询请求后，</w:t>
      </w:r>
      <w:r w:rsidR="005F5994">
        <w:rPr>
          <w:rFonts w:ascii="宋体" w:hAnsi="宋体" w:hint="eastAsia"/>
          <w:sz w:val="24"/>
        </w:rPr>
        <w:t>将业务数据</w:t>
      </w:r>
      <w:r>
        <w:rPr>
          <w:rFonts w:ascii="宋体" w:hAnsi="宋体" w:hint="eastAsia"/>
          <w:sz w:val="24"/>
        </w:rPr>
        <w:t>返还给银行</w:t>
      </w:r>
      <w:r w:rsidR="005F5994">
        <w:rPr>
          <w:rFonts w:ascii="宋体" w:hAnsi="宋体" w:hint="eastAsia"/>
          <w:sz w:val="24"/>
        </w:rPr>
        <w:t>。</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908"/>
        <w:gridCol w:w="2902"/>
      </w:tblGrid>
      <w:tr w:rsidR="000E18CC" w:rsidRPr="00423B4E" w:rsidTr="00D62C9A">
        <w:tc>
          <w:tcPr>
            <w:tcW w:w="2904" w:type="dxa"/>
          </w:tcPr>
          <w:p w:rsidR="000E18CC" w:rsidRPr="00423B4E" w:rsidRDefault="000E18CC" w:rsidP="00423B4E">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8" w:type="dxa"/>
          </w:tcPr>
          <w:p w:rsidR="000E18CC" w:rsidRPr="00423B4E" w:rsidRDefault="000E18CC" w:rsidP="00423B4E">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2" w:type="dxa"/>
          </w:tcPr>
          <w:p w:rsidR="000E18CC" w:rsidRPr="00423B4E" w:rsidRDefault="000E18CC" w:rsidP="00423B4E">
            <w:pPr>
              <w:spacing w:line="360" w:lineRule="auto"/>
              <w:rPr>
                <w:rFonts w:ascii="楷体_GB2312" w:eastAsia="楷体_GB2312"/>
                <w:color w:val="FF0000"/>
                <w:sz w:val="24"/>
              </w:rPr>
            </w:pPr>
          </w:p>
        </w:tc>
      </w:tr>
      <w:tr w:rsidR="000E18CC" w:rsidRPr="00423B4E" w:rsidTr="00D62C9A">
        <w:tc>
          <w:tcPr>
            <w:tcW w:w="2904" w:type="dxa"/>
          </w:tcPr>
          <w:p w:rsidR="000E18CC" w:rsidRPr="00423B4E" w:rsidRDefault="000E18CC" w:rsidP="00423B4E">
            <w:pPr>
              <w:spacing w:line="360" w:lineRule="auto"/>
              <w:rPr>
                <w:rFonts w:ascii="楷体_GB2312" w:eastAsia="楷体_GB2312"/>
                <w:color w:val="FF0000"/>
                <w:szCs w:val="21"/>
              </w:rPr>
            </w:pPr>
            <w:r w:rsidRPr="00423B4E">
              <w:rPr>
                <w:rFonts w:ascii="楷体_GB2312" w:eastAsia="楷体_GB2312" w:hint="eastAsia"/>
                <w:color w:val="FF0000"/>
                <w:szCs w:val="21"/>
              </w:rPr>
              <w:t>欠费总金额</w:t>
            </w:r>
          </w:p>
        </w:tc>
        <w:tc>
          <w:tcPr>
            <w:tcW w:w="2908" w:type="dxa"/>
          </w:tcPr>
          <w:p w:rsidR="000E18CC" w:rsidRPr="00423B4E" w:rsidRDefault="000E18CC" w:rsidP="00423B4E">
            <w:pPr>
              <w:spacing w:line="360" w:lineRule="auto"/>
              <w:rPr>
                <w:rFonts w:ascii="楷体_GB2312" w:eastAsia="楷体_GB2312"/>
                <w:color w:val="FF0000"/>
                <w:szCs w:val="21"/>
              </w:rPr>
            </w:pPr>
            <w:r w:rsidRPr="00423B4E">
              <w:rPr>
                <w:rFonts w:ascii="楷体_GB2312" w:eastAsia="楷体_GB2312" w:hint="eastAsia"/>
                <w:color w:val="FF0000"/>
                <w:szCs w:val="21"/>
              </w:rPr>
              <w:t>将委托单位返还的当月欠费金额和滞纳金进行汇总</w:t>
            </w:r>
            <w:r w:rsidR="001245B0" w:rsidRPr="00423B4E">
              <w:rPr>
                <w:rFonts w:ascii="楷体_GB2312" w:eastAsia="楷体_GB2312" w:hint="eastAsia"/>
                <w:color w:val="FF0000"/>
                <w:szCs w:val="21"/>
              </w:rPr>
              <w:t>，作为该客户号欠费总金额</w:t>
            </w:r>
          </w:p>
        </w:tc>
        <w:tc>
          <w:tcPr>
            <w:tcW w:w="2902" w:type="dxa"/>
          </w:tcPr>
          <w:p w:rsidR="000E18CC" w:rsidRPr="00423B4E" w:rsidRDefault="000E18CC" w:rsidP="00423B4E">
            <w:pPr>
              <w:spacing w:line="360" w:lineRule="auto"/>
              <w:rPr>
                <w:rFonts w:ascii="楷体_GB2312" w:eastAsia="楷体_GB2312"/>
                <w:color w:val="FF0000"/>
                <w:szCs w:val="21"/>
              </w:rPr>
            </w:pPr>
          </w:p>
        </w:tc>
      </w:tr>
      <w:tr w:rsidR="00D62C9A" w:rsidRPr="00423B4E" w:rsidTr="00D62C9A">
        <w:tc>
          <w:tcPr>
            <w:tcW w:w="2904" w:type="dxa"/>
          </w:tcPr>
          <w:p w:rsidR="00D62C9A" w:rsidRPr="00471A60" w:rsidRDefault="00D62C9A" w:rsidP="009E4E80">
            <w:pPr>
              <w:spacing w:line="360" w:lineRule="auto"/>
              <w:rPr>
                <w:rFonts w:ascii="楷体_GB2312" w:eastAsia="楷体_GB2312" w:hint="eastAsia"/>
                <w:sz w:val="24"/>
              </w:rPr>
            </w:pPr>
            <w:r w:rsidRPr="00E32A49">
              <w:rPr>
                <w:rFonts w:ascii="楷体_GB2312" w:eastAsia="楷体_GB2312" w:hint="eastAsia"/>
                <w:sz w:val="24"/>
              </w:rPr>
              <w:t>受理类型</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hint="eastAsia"/>
                <w:sz w:val="24"/>
              </w:rPr>
            </w:pPr>
            <w:r w:rsidRPr="00E32A49">
              <w:rPr>
                <w:rFonts w:ascii="楷体_GB2312" w:eastAsia="楷体_GB2312" w:hint="eastAsia"/>
                <w:sz w:val="24"/>
              </w:rPr>
              <w:t>合同号</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hint="eastAsia"/>
                <w:sz w:val="24"/>
              </w:rPr>
            </w:pPr>
            <w:r w:rsidRPr="00E32A49">
              <w:rPr>
                <w:rFonts w:ascii="楷体_GB2312" w:eastAsia="楷体_GB2312" w:hint="eastAsia"/>
                <w:sz w:val="24"/>
              </w:rPr>
              <w:lastRenderedPageBreak/>
              <w:t>客户名称</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hint="eastAsia"/>
                <w:sz w:val="24"/>
              </w:rPr>
            </w:pPr>
            <w:r w:rsidRPr="00E32A49">
              <w:rPr>
                <w:rFonts w:ascii="楷体_GB2312" w:eastAsia="楷体_GB2312" w:hint="eastAsia"/>
                <w:sz w:val="24"/>
              </w:rPr>
              <w:t>话费金额1</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hint="eastAsia"/>
                <w:sz w:val="24"/>
              </w:rPr>
            </w:pPr>
            <w:proofErr w:type="gramStart"/>
            <w:r w:rsidRPr="00E32A49">
              <w:rPr>
                <w:rFonts w:ascii="楷体_GB2312" w:eastAsia="楷体_GB2312" w:hint="eastAsia"/>
                <w:sz w:val="24"/>
              </w:rPr>
              <w:t>实收费</w:t>
            </w:r>
            <w:proofErr w:type="gramEnd"/>
            <w:r w:rsidRPr="00E32A49">
              <w:rPr>
                <w:rFonts w:ascii="楷体_GB2312" w:eastAsia="楷体_GB2312" w:hint="eastAsia"/>
                <w:sz w:val="24"/>
              </w:rPr>
              <w:t>用</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hint="eastAsia"/>
                <w:sz w:val="24"/>
              </w:rPr>
            </w:pPr>
            <w:r w:rsidRPr="00E32A49">
              <w:rPr>
                <w:rFonts w:ascii="楷体_GB2312" w:eastAsia="楷体_GB2312" w:hint="eastAsia"/>
                <w:sz w:val="24"/>
              </w:rPr>
              <w:t>应收费用</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hint="eastAsia"/>
                <w:sz w:val="24"/>
              </w:rPr>
            </w:pPr>
            <w:r w:rsidRPr="00E32A49">
              <w:rPr>
                <w:rFonts w:ascii="楷体_GB2312" w:eastAsia="楷体_GB2312" w:hint="eastAsia"/>
                <w:sz w:val="24"/>
              </w:rPr>
              <w:t>帐期数目</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7765C3" w:rsidRDefault="00D62C9A" w:rsidP="009E4E80">
            <w:pPr>
              <w:spacing w:line="360" w:lineRule="auto"/>
              <w:rPr>
                <w:rFonts w:ascii="楷体_GB2312" w:eastAsia="楷体_GB2312"/>
              </w:rPr>
            </w:pPr>
            <w:proofErr w:type="gramStart"/>
            <w:r w:rsidRPr="00E32A49">
              <w:rPr>
                <w:rFonts w:ascii="楷体_GB2312" w:eastAsia="楷体_GB2312" w:hint="eastAsia"/>
              </w:rPr>
              <w:t>帐单</w:t>
            </w:r>
            <w:proofErr w:type="gramEnd"/>
            <w:r w:rsidRPr="00E32A49">
              <w:rPr>
                <w:rFonts w:ascii="楷体_GB2312" w:eastAsia="楷体_GB2312" w:hint="eastAsia"/>
              </w:rPr>
              <w:t>月份</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7765C3" w:rsidRDefault="00D62C9A" w:rsidP="009E4E80">
            <w:pPr>
              <w:spacing w:line="360" w:lineRule="auto"/>
              <w:rPr>
                <w:rFonts w:ascii="楷体_GB2312" w:eastAsia="楷体_GB2312"/>
              </w:rPr>
            </w:pPr>
            <w:r w:rsidRPr="00E32A49">
              <w:rPr>
                <w:rFonts w:ascii="楷体_GB2312" w:eastAsia="楷体_GB2312" w:hint="eastAsia"/>
              </w:rPr>
              <w:t>明细费用数目</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hint="eastAsia"/>
              </w:rPr>
            </w:pPr>
            <w:r w:rsidRPr="00E32A49">
              <w:rPr>
                <w:rFonts w:ascii="楷体_GB2312" w:eastAsia="楷体_GB2312" w:hint="eastAsia"/>
              </w:rPr>
              <w:t>明细费用</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bl>
    <w:p w:rsidR="00A04A6F" w:rsidRPr="00CE5E74" w:rsidRDefault="00A04A6F" w:rsidP="005F5994">
      <w:pPr>
        <w:spacing w:line="360" w:lineRule="auto"/>
        <w:ind w:leftChars="57" w:left="120" w:firstLineChars="100" w:firstLine="240"/>
        <w:rPr>
          <w:rFonts w:ascii="楷体_GB2312" w:eastAsia="楷体_GB2312"/>
          <w:color w:val="FF0000"/>
          <w:sz w:val="24"/>
        </w:rPr>
      </w:pPr>
    </w:p>
    <w:p w:rsidR="00A04A6F" w:rsidRPr="00CE5E74" w:rsidRDefault="00A04A6F" w:rsidP="00E24890">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特色系统-&gt;渠道要素</w:t>
      </w:r>
    </w:p>
    <w:p w:rsidR="00A04A6F" w:rsidRDefault="00A04A6F" w:rsidP="00A04A6F">
      <w:pPr>
        <w:spacing w:line="360" w:lineRule="auto"/>
        <w:ind w:leftChars="57" w:left="120" w:firstLineChars="100" w:firstLine="240"/>
        <w:rPr>
          <w:rFonts w:ascii="宋体" w:hAnsi="宋体"/>
          <w:sz w:val="24"/>
        </w:rPr>
      </w:pPr>
      <w:r>
        <w:rPr>
          <w:rFonts w:ascii="宋体" w:hAnsi="宋体" w:hint="eastAsia"/>
          <w:sz w:val="24"/>
        </w:rPr>
        <w:t>银行方将委托单位响应结果返回，展示相应的业务数据，包括：</w:t>
      </w:r>
      <w:r>
        <w:rPr>
          <w:rFonts w:hint="eastAsia"/>
          <w:sz w:val="24"/>
        </w:rPr>
        <w:t>项目编号、客户标识号、客户姓名、欠费总金额、违约金、欠费期次，欠费明细</w:t>
      </w:r>
      <w:r>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A04A6F" w:rsidRPr="00471A60" w:rsidTr="00371B44">
        <w:tc>
          <w:tcPr>
            <w:tcW w:w="1756" w:type="dxa"/>
          </w:tcPr>
          <w:p w:rsidR="00A04A6F" w:rsidRPr="00471A60" w:rsidRDefault="00A04A6F" w:rsidP="00371B44">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A04A6F" w:rsidRPr="00471A60" w:rsidRDefault="00A04A6F" w:rsidP="00371B44">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A04A6F" w:rsidRPr="00471A60" w:rsidRDefault="00A04A6F" w:rsidP="00371B44">
            <w:pPr>
              <w:spacing w:line="360" w:lineRule="auto"/>
              <w:rPr>
                <w:rFonts w:ascii="楷体_GB2312" w:eastAsia="楷体_GB2312"/>
                <w:sz w:val="24"/>
              </w:rPr>
            </w:pPr>
            <w:r w:rsidRPr="00471A60">
              <w:rPr>
                <w:rFonts w:ascii="楷体_GB2312" w:eastAsia="楷体_GB2312" w:hint="eastAsia"/>
                <w:sz w:val="24"/>
              </w:rPr>
              <w:t>要素来源</w:t>
            </w:r>
          </w:p>
          <w:p w:rsidR="00A04A6F" w:rsidRPr="00471A60" w:rsidRDefault="00471A60" w:rsidP="000E18CC">
            <w:pPr>
              <w:spacing w:line="360" w:lineRule="auto"/>
              <w:rPr>
                <w:rFonts w:ascii="楷体_GB2312" w:eastAsia="楷体_GB2312"/>
                <w:sz w:val="24"/>
              </w:rPr>
            </w:pPr>
            <w:r w:rsidRPr="00471A60">
              <w:rPr>
                <w:rFonts w:ascii="楷体_GB2312" w:eastAsia="楷体_GB2312" w:hint="eastAsia"/>
                <w:sz w:val="24"/>
              </w:rPr>
              <w:t>(柜员输入/CCBS主机返回/委托单位返回/特色系统加工产生/前端程序产生)</w:t>
            </w:r>
          </w:p>
        </w:tc>
        <w:tc>
          <w:tcPr>
            <w:tcW w:w="1783" w:type="dxa"/>
          </w:tcPr>
          <w:p w:rsidR="00A04A6F" w:rsidRPr="00471A60" w:rsidRDefault="00A04A6F" w:rsidP="00371B44">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A04A6F" w:rsidRPr="00471A60" w:rsidRDefault="00A04A6F" w:rsidP="00371B44">
            <w:pPr>
              <w:spacing w:line="360" w:lineRule="auto"/>
              <w:rPr>
                <w:rFonts w:ascii="楷体_GB2312" w:eastAsia="楷体_GB2312"/>
                <w:sz w:val="24"/>
              </w:rPr>
            </w:pPr>
          </w:p>
        </w:tc>
      </w:tr>
      <w:tr w:rsidR="00BD7A90" w:rsidRPr="00471A60" w:rsidTr="00371B44">
        <w:tc>
          <w:tcPr>
            <w:tcW w:w="1756" w:type="dxa"/>
          </w:tcPr>
          <w:p w:rsidR="00BD7A90" w:rsidRPr="00E32A49" w:rsidRDefault="00BD7A90" w:rsidP="009E4E80">
            <w:pPr>
              <w:spacing w:line="360" w:lineRule="auto"/>
              <w:rPr>
                <w:rFonts w:ascii="楷体_GB2312" w:eastAsia="楷体_GB2312" w:hint="eastAsia"/>
                <w:sz w:val="24"/>
              </w:rPr>
            </w:pPr>
            <w:r w:rsidRPr="00E32A49">
              <w:rPr>
                <w:rFonts w:ascii="楷体_GB2312" w:eastAsia="楷体_GB2312" w:hint="eastAsia"/>
                <w:sz w:val="24"/>
              </w:rPr>
              <w:t>合同号</w:t>
            </w:r>
          </w:p>
        </w:tc>
        <w:tc>
          <w:tcPr>
            <w:tcW w:w="1755" w:type="dxa"/>
          </w:tcPr>
          <w:p w:rsidR="00BD7A90" w:rsidRPr="00471A60" w:rsidRDefault="00BD7A90" w:rsidP="00371B44">
            <w:pPr>
              <w:spacing w:line="360" w:lineRule="auto"/>
              <w:rPr>
                <w:rFonts w:ascii="楷体_GB2312" w:eastAsia="楷体_GB2312"/>
                <w:szCs w:val="21"/>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471A60" w:rsidRDefault="00BD7A90" w:rsidP="00BD7A90">
            <w:pPr>
              <w:spacing w:line="360" w:lineRule="auto"/>
              <w:rPr>
                <w:rFonts w:ascii="楷体_GB2312" w:eastAsia="楷体_GB2312"/>
                <w:szCs w:val="21"/>
              </w:rPr>
            </w:pPr>
          </w:p>
        </w:tc>
        <w:tc>
          <w:tcPr>
            <w:tcW w:w="1704" w:type="dxa"/>
          </w:tcPr>
          <w:p w:rsidR="00BD7A90" w:rsidRPr="00471A60" w:rsidRDefault="00BD7A90" w:rsidP="00371B44">
            <w:pPr>
              <w:spacing w:line="360" w:lineRule="auto"/>
              <w:rPr>
                <w:rFonts w:ascii="楷体_GB2312" w:eastAsia="楷体_GB2312"/>
                <w:szCs w:val="21"/>
              </w:rPr>
            </w:pPr>
          </w:p>
        </w:tc>
      </w:tr>
      <w:tr w:rsidR="00BD7A90" w:rsidRPr="007765C3" w:rsidTr="00371B44">
        <w:tc>
          <w:tcPr>
            <w:tcW w:w="1756" w:type="dxa"/>
          </w:tcPr>
          <w:p w:rsidR="00BD7A90" w:rsidRPr="00E32A49" w:rsidRDefault="00BD7A90" w:rsidP="009E4E80">
            <w:pPr>
              <w:spacing w:line="360" w:lineRule="auto"/>
              <w:rPr>
                <w:rFonts w:ascii="楷体_GB2312" w:eastAsia="楷体_GB2312" w:hint="eastAsia"/>
                <w:sz w:val="24"/>
              </w:rPr>
            </w:pPr>
            <w:r w:rsidRPr="00E32A49">
              <w:rPr>
                <w:rFonts w:ascii="楷体_GB2312" w:eastAsia="楷体_GB2312" w:hint="eastAsia"/>
                <w:sz w:val="24"/>
              </w:rPr>
              <w:t>客户名称</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E32A49" w:rsidRDefault="00BD7A90" w:rsidP="009E4E80">
            <w:pPr>
              <w:spacing w:line="360" w:lineRule="auto"/>
              <w:rPr>
                <w:rFonts w:ascii="楷体_GB2312" w:eastAsia="楷体_GB2312" w:hint="eastAsia"/>
                <w:sz w:val="24"/>
              </w:rPr>
            </w:pPr>
            <w:r w:rsidRPr="00E32A49">
              <w:rPr>
                <w:rFonts w:ascii="楷体_GB2312" w:eastAsia="楷体_GB2312" w:hint="eastAsia"/>
                <w:sz w:val="24"/>
              </w:rPr>
              <w:t>话费金额1</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E32A49" w:rsidRDefault="00BD7A90" w:rsidP="009E4E80">
            <w:pPr>
              <w:spacing w:line="360" w:lineRule="auto"/>
              <w:rPr>
                <w:rFonts w:ascii="楷体_GB2312" w:eastAsia="楷体_GB2312" w:hint="eastAsia"/>
                <w:sz w:val="24"/>
              </w:rPr>
            </w:pPr>
            <w:proofErr w:type="gramStart"/>
            <w:r w:rsidRPr="00E32A49">
              <w:rPr>
                <w:rFonts w:ascii="楷体_GB2312" w:eastAsia="楷体_GB2312" w:hint="eastAsia"/>
                <w:sz w:val="24"/>
              </w:rPr>
              <w:t>实收费</w:t>
            </w:r>
            <w:proofErr w:type="gramEnd"/>
            <w:r w:rsidRPr="00E32A49">
              <w:rPr>
                <w:rFonts w:ascii="楷体_GB2312" w:eastAsia="楷体_GB2312" w:hint="eastAsia"/>
                <w:sz w:val="24"/>
              </w:rPr>
              <w:t>用</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E32A49" w:rsidRDefault="00BD7A90" w:rsidP="009E4E80">
            <w:pPr>
              <w:spacing w:line="360" w:lineRule="auto"/>
              <w:rPr>
                <w:rFonts w:ascii="楷体_GB2312" w:eastAsia="楷体_GB2312" w:hint="eastAsia"/>
                <w:sz w:val="24"/>
              </w:rPr>
            </w:pPr>
            <w:r w:rsidRPr="00E32A49">
              <w:rPr>
                <w:rFonts w:ascii="楷体_GB2312" w:eastAsia="楷体_GB2312" w:hint="eastAsia"/>
                <w:sz w:val="24"/>
              </w:rPr>
              <w:t>应收费用</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r>
              <w:rPr>
                <w:rFonts w:ascii="楷体_GB2312" w:eastAsia="楷体_GB2312" w:hint="eastAsia"/>
              </w:rPr>
              <w:t>将应收金额作为欠费总金额</w:t>
            </w: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E32A49" w:rsidRDefault="00BD7A90" w:rsidP="009E4E80">
            <w:pPr>
              <w:spacing w:line="360" w:lineRule="auto"/>
              <w:rPr>
                <w:rFonts w:ascii="楷体_GB2312" w:eastAsia="楷体_GB2312" w:hint="eastAsia"/>
                <w:sz w:val="24"/>
              </w:rPr>
            </w:pPr>
            <w:r w:rsidRPr="00E32A49">
              <w:rPr>
                <w:rFonts w:ascii="楷体_GB2312" w:eastAsia="楷体_GB2312" w:hint="eastAsia"/>
                <w:sz w:val="24"/>
              </w:rPr>
              <w:t>帐期数目</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7765C3" w:rsidRDefault="00BD7A90" w:rsidP="009E4E80">
            <w:pPr>
              <w:spacing w:line="360" w:lineRule="auto"/>
              <w:rPr>
                <w:rFonts w:ascii="楷体_GB2312" w:eastAsia="楷体_GB2312"/>
              </w:rPr>
            </w:pPr>
            <w:proofErr w:type="gramStart"/>
            <w:r w:rsidRPr="00E32A49">
              <w:rPr>
                <w:rFonts w:ascii="楷体_GB2312" w:eastAsia="楷体_GB2312" w:hint="eastAsia"/>
              </w:rPr>
              <w:t>帐单</w:t>
            </w:r>
            <w:proofErr w:type="gramEnd"/>
            <w:r w:rsidRPr="00E32A49">
              <w:rPr>
                <w:rFonts w:ascii="楷体_GB2312" w:eastAsia="楷体_GB2312" w:hint="eastAsia"/>
              </w:rPr>
              <w:t>月份</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7765C3" w:rsidRDefault="00BD7A90" w:rsidP="009E4E80">
            <w:pPr>
              <w:spacing w:line="360" w:lineRule="auto"/>
              <w:rPr>
                <w:rFonts w:ascii="楷体_GB2312" w:eastAsia="楷体_GB2312"/>
              </w:rPr>
            </w:pPr>
            <w:r w:rsidRPr="00E32A49">
              <w:rPr>
                <w:rFonts w:ascii="楷体_GB2312" w:eastAsia="楷体_GB2312" w:hint="eastAsia"/>
              </w:rPr>
              <w:t>明细费用数目</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E32A49" w:rsidRDefault="00BD7A90" w:rsidP="009E4E80">
            <w:pPr>
              <w:spacing w:line="360" w:lineRule="auto"/>
              <w:rPr>
                <w:rFonts w:ascii="楷体_GB2312" w:eastAsia="楷体_GB2312" w:hint="eastAsia"/>
              </w:rPr>
            </w:pPr>
            <w:r w:rsidRPr="00E32A49">
              <w:rPr>
                <w:rFonts w:ascii="楷体_GB2312" w:eastAsia="楷体_GB2312" w:hint="eastAsia"/>
              </w:rPr>
              <w:t>明细费用</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Pr="007765C3" w:rsidRDefault="00E13410" w:rsidP="00371B44">
            <w:pPr>
              <w:spacing w:line="360" w:lineRule="auto"/>
              <w:rPr>
                <w:rFonts w:ascii="楷体_GB2312" w:eastAsia="楷体_GB2312"/>
              </w:rPr>
            </w:pPr>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bl>
    <w:p w:rsidR="00A04A6F" w:rsidRPr="006563E2" w:rsidRDefault="00A04A6F" w:rsidP="00A04A6F">
      <w:pPr>
        <w:spacing w:line="360" w:lineRule="auto"/>
        <w:ind w:leftChars="57" w:left="120" w:firstLineChars="100" w:firstLine="240"/>
        <w:rPr>
          <w:rFonts w:ascii="楷体_GB2312" w:eastAsia="楷体_GB2312"/>
          <w:i/>
          <w:color w:val="0070C0"/>
          <w:sz w:val="24"/>
        </w:rPr>
      </w:pPr>
    </w:p>
    <w:p w:rsidR="00A04A6F" w:rsidRPr="00CE5E74" w:rsidRDefault="00A04A6F" w:rsidP="00E24890">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特色系统-&gt;渠道</w:t>
      </w:r>
      <w:r w:rsidRPr="00CE5E74">
        <w:rPr>
          <w:rFonts w:ascii="楷体_GB2312" w:eastAsia="楷体_GB2312" w:hint="eastAsia"/>
          <w:i w:val="0"/>
          <w:szCs w:val="28"/>
        </w:rPr>
        <w:t>处理</w:t>
      </w:r>
      <w:r>
        <w:rPr>
          <w:rFonts w:ascii="楷体_GB2312" w:eastAsia="楷体_GB2312" w:hint="eastAsia"/>
          <w:i w:val="0"/>
          <w:szCs w:val="28"/>
        </w:rPr>
        <w:t>流程</w:t>
      </w:r>
    </w:p>
    <w:p w:rsidR="00A04A6F" w:rsidRDefault="00A04A6F" w:rsidP="00A04A6F">
      <w:pPr>
        <w:spacing w:line="360" w:lineRule="auto"/>
        <w:ind w:leftChars="57" w:left="120" w:firstLineChars="100" w:firstLine="240"/>
        <w:rPr>
          <w:rFonts w:ascii="宋体" w:hAnsi="宋体"/>
          <w:sz w:val="24"/>
        </w:rPr>
      </w:pPr>
      <w:r>
        <w:rPr>
          <w:rFonts w:ascii="宋体" w:hAnsi="宋体" w:hint="eastAsia"/>
          <w:sz w:val="24"/>
        </w:rPr>
        <w:t>银行方根据输入的业务要素，将业务数据发送</w:t>
      </w:r>
      <w:proofErr w:type="gramStart"/>
      <w:r>
        <w:rPr>
          <w:rFonts w:ascii="宋体" w:hAnsi="宋体" w:hint="eastAsia"/>
          <w:sz w:val="24"/>
        </w:rPr>
        <w:t>至委托</w:t>
      </w:r>
      <w:proofErr w:type="gramEnd"/>
      <w:r>
        <w:rPr>
          <w:rFonts w:ascii="宋体" w:hAnsi="宋体" w:hint="eastAsia"/>
          <w:sz w:val="24"/>
        </w:rPr>
        <w:t>单位进行数据欠费查询，并将委托单位的响应结果返还，展示。</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434876" w:rsidRPr="00423B4E" w:rsidTr="00E13410">
        <w:tc>
          <w:tcPr>
            <w:tcW w:w="2905" w:type="dxa"/>
          </w:tcPr>
          <w:p w:rsidR="00434876" w:rsidRPr="00423B4E" w:rsidRDefault="00434876" w:rsidP="00E24890">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434876" w:rsidRPr="00423B4E" w:rsidRDefault="00434876" w:rsidP="00E24890">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434876" w:rsidRPr="00423B4E" w:rsidRDefault="00434876" w:rsidP="00E24890">
            <w:pPr>
              <w:spacing w:line="360" w:lineRule="auto"/>
              <w:rPr>
                <w:rFonts w:ascii="楷体_GB2312" w:eastAsia="楷体_GB2312"/>
                <w:color w:val="FF0000"/>
                <w:sz w:val="24"/>
              </w:rPr>
            </w:pPr>
          </w:p>
        </w:tc>
      </w:tr>
      <w:tr w:rsidR="00E13410" w:rsidRPr="00423B4E" w:rsidTr="00E13410">
        <w:tc>
          <w:tcPr>
            <w:tcW w:w="2905" w:type="dxa"/>
          </w:tcPr>
          <w:p w:rsidR="00E13410" w:rsidRPr="00E32A49" w:rsidRDefault="00E13410" w:rsidP="009E4E80">
            <w:pPr>
              <w:spacing w:line="360" w:lineRule="auto"/>
              <w:rPr>
                <w:rFonts w:ascii="楷体_GB2312" w:eastAsia="楷体_GB2312" w:hint="eastAsia"/>
                <w:sz w:val="24"/>
              </w:rPr>
            </w:pPr>
            <w:r w:rsidRPr="00E32A49">
              <w:rPr>
                <w:rFonts w:ascii="楷体_GB2312" w:eastAsia="楷体_GB2312" w:hint="eastAsia"/>
                <w:sz w:val="24"/>
              </w:rPr>
              <w:t>合同号</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Cs w:val="21"/>
              </w:rPr>
            </w:pPr>
          </w:p>
        </w:tc>
      </w:tr>
      <w:tr w:rsidR="00E13410" w:rsidRPr="00423B4E" w:rsidTr="00E13410">
        <w:tc>
          <w:tcPr>
            <w:tcW w:w="2905" w:type="dxa"/>
          </w:tcPr>
          <w:p w:rsidR="00E13410" w:rsidRPr="00E32A49" w:rsidRDefault="00E13410" w:rsidP="009E4E80">
            <w:pPr>
              <w:spacing w:line="360" w:lineRule="auto"/>
              <w:rPr>
                <w:rFonts w:ascii="楷体_GB2312" w:eastAsia="楷体_GB2312" w:hint="eastAsia"/>
                <w:sz w:val="24"/>
              </w:rPr>
            </w:pPr>
            <w:r w:rsidRPr="00E32A49">
              <w:rPr>
                <w:rFonts w:ascii="楷体_GB2312" w:eastAsia="楷体_GB2312" w:hint="eastAsia"/>
                <w:sz w:val="24"/>
              </w:rPr>
              <w:t>客户名称</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r w:rsidR="00E13410" w:rsidRPr="00423B4E" w:rsidTr="00E13410">
        <w:tc>
          <w:tcPr>
            <w:tcW w:w="2905" w:type="dxa"/>
          </w:tcPr>
          <w:p w:rsidR="00E13410" w:rsidRPr="00E32A49" w:rsidRDefault="00E13410" w:rsidP="009E4E80">
            <w:pPr>
              <w:spacing w:line="360" w:lineRule="auto"/>
              <w:rPr>
                <w:rFonts w:ascii="楷体_GB2312" w:eastAsia="楷体_GB2312" w:hint="eastAsia"/>
                <w:sz w:val="24"/>
              </w:rPr>
            </w:pPr>
            <w:r w:rsidRPr="00E32A49">
              <w:rPr>
                <w:rFonts w:ascii="楷体_GB2312" w:eastAsia="楷体_GB2312" w:hint="eastAsia"/>
                <w:sz w:val="24"/>
              </w:rPr>
              <w:t>话费金额1</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r w:rsidR="00E13410" w:rsidRPr="00423B4E" w:rsidTr="00E13410">
        <w:tc>
          <w:tcPr>
            <w:tcW w:w="2905" w:type="dxa"/>
          </w:tcPr>
          <w:p w:rsidR="00E13410" w:rsidRPr="00E32A49" w:rsidRDefault="00E13410" w:rsidP="009E4E80">
            <w:pPr>
              <w:spacing w:line="360" w:lineRule="auto"/>
              <w:rPr>
                <w:rFonts w:ascii="楷体_GB2312" w:eastAsia="楷体_GB2312" w:hint="eastAsia"/>
                <w:sz w:val="24"/>
              </w:rPr>
            </w:pPr>
            <w:proofErr w:type="gramStart"/>
            <w:r w:rsidRPr="00E32A49">
              <w:rPr>
                <w:rFonts w:ascii="楷体_GB2312" w:eastAsia="楷体_GB2312" w:hint="eastAsia"/>
                <w:sz w:val="24"/>
              </w:rPr>
              <w:t>实收费</w:t>
            </w:r>
            <w:proofErr w:type="gramEnd"/>
            <w:r w:rsidRPr="00E32A49">
              <w:rPr>
                <w:rFonts w:ascii="楷体_GB2312" w:eastAsia="楷体_GB2312" w:hint="eastAsia"/>
                <w:sz w:val="24"/>
              </w:rPr>
              <w:t>用</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r w:rsidR="00E13410" w:rsidRPr="00423B4E" w:rsidTr="00E13410">
        <w:tc>
          <w:tcPr>
            <w:tcW w:w="2905" w:type="dxa"/>
          </w:tcPr>
          <w:p w:rsidR="00E13410" w:rsidRPr="00E32A49" w:rsidRDefault="00E13410" w:rsidP="009E4E80">
            <w:pPr>
              <w:spacing w:line="360" w:lineRule="auto"/>
              <w:rPr>
                <w:rFonts w:ascii="楷体_GB2312" w:eastAsia="楷体_GB2312" w:hint="eastAsia"/>
                <w:sz w:val="24"/>
              </w:rPr>
            </w:pPr>
            <w:r w:rsidRPr="00E32A49">
              <w:rPr>
                <w:rFonts w:ascii="楷体_GB2312" w:eastAsia="楷体_GB2312" w:hint="eastAsia"/>
                <w:sz w:val="24"/>
              </w:rPr>
              <w:t>应收费用</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r>
              <w:rPr>
                <w:rFonts w:ascii="楷体_GB2312" w:eastAsia="楷体_GB2312" w:hint="eastAsia"/>
              </w:rPr>
              <w:t>将应收金额作为欠费总金额</w:t>
            </w:r>
          </w:p>
        </w:tc>
      </w:tr>
      <w:tr w:rsidR="00E13410" w:rsidRPr="00423B4E" w:rsidTr="00E13410">
        <w:tc>
          <w:tcPr>
            <w:tcW w:w="2905" w:type="dxa"/>
          </w:tcPr>
          <w:p w:rsidR="00E13410" w:rsidRPr="00E32A49" w:rsidRDefault="00E13410" w:rsidP="009E4E80">
            <w:pPr>
              <w:spacing w:line="360" w:lineRule="auto"/>
              <w:rPr>
                <w:rFonts w:ascii="楷体_GB2312" w:eastAsia="楷体_GB2312" w:hint="eastAsia"/>
                <w:sz w:val="24"/>
              </w:rPr>
            </w:pPr>
            <w:r w:rsidRPr="00E32A49">
              <w:rPr>
                <w:rFonts w:ascii="楷体_GB2312" w:eastAsia="楷体_GB2312" w:hint="eastAsia"/>
                <w:sz w:val="24"/>
              </w:rPr>
              <w:t>帐期数目</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r w:rsidR="00E13410" w:rsidRPr="00423B4E" w:rsidTr="00E13410">
        <w:tc>
          <w:tcPr>
            <w:tcW w:w="2905" w:type="dxa"/>
          </w:tcPr>
          <w:p w:rsidR="00E13410" w:rsidRPr="007765C3" w:rsidRDefault="00E13410" w:rsidP="009E4E80">
            <w:pPr>
              <w:spacing w:line="360" w:lineRule="auto"/>
              <w:rPr>
                <w:rFonts w:ascii="楷体_GB2312" w:eastAsia="楷体_GB2312"/>
              </w:rPr>
            </w:pPr>
            <w:proofErr w:type="gramStart"/>
            <w:r w:rsidRPr="00E32A49">
              <w:rPr>
                <w:rFonts w:ascii="楷体_GB2312" w:eastAsia="楷体_GB2312" w:hint="eastAsia"/>
              </w:rPr>
              <w:t>帐单</w:t>
            </w:r>
            <w:proofErr w:type="gramEnd"/>
            <w:r w:rsidRPr="00E32A49">
              <w:rPr>
                <w:rFonts w:ascii="楷体_GB2312" w:eastAsia="楷体_GB2312" w:hint="eastAsia"/>
              </w:rPr>
              <w:t>月份</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r w:rsidR="00E13410" w:rsidRPr="00423B4E" w:rsidTr="00E13410">
        <w:tc>
          <w:tcPr>
            <w:tcW w:w="2905" w:type="dxa"/>
          </w:tcPr>
          <w:p w:rsidR="00E13410" w:rsidRPr="007765C3" w:rsidRDefault="00E13410" w:rsidP="009E4E80">
            <w:pPr>
              <w:spacing w:line="360" w:lineRule="auto"/>
              <w:rPr>
                <w:rFonts w:ascii="楷体_GB2312" w:eastAsia="楷体_GB2312"/>
              </w:rPr>
            </w:pPr>
            <w:r w:rsidRPr="00E32A49">
              <w:rPr>
                <w:rFonts w:ascii="楷体_GB2312" w:eastAsia="楷体_GB2312" w:hint="eastAsia"/>
              </w:rPr>
              <w:t>明细费用数目</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r w:rsidR="00E13410" w:rsidRPr="00423B4E" w:rsidTr="00E13410">
        <w:tc>
          <w:tcPr>
            <w:tcW w:w="2905" w:type="dxa"/>
          </w:tcPr>
          <w:p w:rsidR="00E13410" w:rsidRPr="00E32A49" w:rsidRDefault="00E13410" w:rsidP="009E4E80">
            <w:pPr>
              <w:spacing w:line="360" w:lineRule="auto"/>
              <w:rPr>
                <w:rFonts w:ascii="楷体_GB2312" w:eastAsia="楷体_GB2312" w:hint="eastAsia"/>
              </w:rPr>
            </w:pPr>
            <w:r w:rsidRPr="00E32A49">
              <w:rPr>
                <w:rFonts w:ascii="楷体_GB2312" w:eastAsia="楷体_GB2312" w:hint="eastAsia"/>
              </w:rPr>
              <w:t>明细费用</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bl>
    <w:p w:rsidR="00434876" w:rsidRDefault="00434876" w:rsidP="00A04A6F">
      <w:pPr>
        <w:spacing w:line="360" w:lineRule="auto"/>
        <w:ind w:leftChars="57" w:left="120" w:firstLineChars="100" w:firstLine="240"/>
        <w:rPr>
          <w:rFonts w:ascii="宋体" w:hAnsi="宋体"/>
          <w:sz w:val="24"/>
        </w:rPr>
      </w:pPr>
    </w:p>
    <w:p w:rsidR="00DB73BD" w:rsidRDefault="00DB73BD" w:rsidP="00434876">
      <w:pPr>
        <w:pStyle w:val="3"/>
        <w:spacing w:before="62" w:after="62"/>
        <w:rPr>
          <w:rFonts w:ascii="楷体_GB2312" w:eastAsia="楷体_GB2312"/>
          <w:i w:val="0"/>
          <w:szCs w:val="28"/>
        </w:rPr>
      </w:pPr>
      <w:r>
        <w:rPr>
          <w:rFonts w:ascii="楷体_GB2312" w:eastAsia="楷体_GB2312" w:hint="eastAsia"/>
          <w:i w:val="0"/>
          <w:szCs w:val="28"/>
        </w:rPr>
        <w:t>柜面页面设计</w:t>
      </w:r>
    </w:p>
    <w:p w:rsidR="00DB73BD" w:rsidRPr="00DB73BD" w:rsidRDefault="00DB73BD" w:rsidP="00DB73BD">
      <w:pPr>
        <w:pStyle w:val="a2"/>
      </w:pPr>
    </w:p>
    <w:p w:rsidR="00434876" w:rsidRDefault="00434876" w:rsidP="00434876">
      <w:pPr>
        <w:pStyle w:val="3"/>
        <w:spacing w:before="62" w:after="62"/>
        <w:rPr>
          <w:rFonts w:ascii="楷体_GB2312" w:eastAsia="楷体_GB2312"/>
          <w:i w:val="0"/>
          <w:szCs w:val="28"/>
        </w:rPr>
      </w:pPr>
      <w:r>
        <w:rPr>
          <w:rFonts w:ascii="楷体_GB2312" w:eastAsia="楷体_GB2312" w:hint="eastAsia"/>
          <w:i w:val="0"/>
          <w:szCs w:val="28"/>
        </w:rPr>
        <w:t>ECTIP接口要素</w:t>
      </w:r>
    </w:p>
    <w:p w:rsidR="00F53744" w:rsidRDefault="00EE18C1" w:rsidP="00EE18C1">
      <w:pPr>
        <w:pStyle w:val="a2"/>
        <w:spacing w:line="360" w:lineRule="auto"/>
        <w:ind w:firstLine="227"/>
      </w:pPr>
      <w:r>
        <w:rPr>
          <w:rFonts w:hint="eastAsia"/>
        </w:rPr>
        <w:t>请按照</w:t>
      </w:r>
      <w:r w:rsidRPr="004178FE">
        <w:rPr>
          <w:rFonts w:hint="eastAsia"/>
          <w:highlight w:val="red"/>
        </w:rPr>
        <w:t>附件一</w:t>
      </w:r>
      <w:r>
        <w:rPr>
          <w:rFonts w:hint="eastAsia"/>
        </w:rPr>
        <w:t>填写代收代付项目组问题，</w:t>
      </w:r>
      <w:r w:rsidRPr="006E581D">
        <w:rPr>
          <w:rFonts w:hint="eastAsia"/>
          <w:b/>
          <w:highlight w:val="yellow"/>
        </w:rPr>
        <w:t>并为每一个交易类型提供一个交易请求报文和响应报文数据</w:t>
      </w:r>
      <w:r>
        <w:rPr>
          <w:rFonts w:hint="eastAsia"/>
        </w:rPr>
        <w:t>。</w:t>
      </w:r>
    </w:p>
    <w:p w:rsidR="00EE18C1" w:rsidRPr="00D42EC8" w:rsidRDefault="00A315FA" w:rsidP="00EE18C1">
      <w:pPr>
        <w:pStyle w:val="a2"/>
        <w:spacing w:line="360" w:lineRule="auto"/>
        <w:ind w:firstLine="227"/>
      </w:pPr>
      <w:r>
        <w:object w:dxaOrig="2069" w:dyaOrig="1298">
          <v:shape id="_x0000_i1026" type="#_x0000_t75" style="width:102.75pt;height:65.25pt" o:ole="">
            <v:imagedata r:id="rId10" o:title=""/>
          </v:shape>
          <o:OLEObject Type="Embed" ProgID="Excel.Sheet.12" ShapeID="_x0000_i1026" DrawAspect="Icon" ObjectID="_1427890674" r:id="rId11"/>
        </w:object>
      </w:r>
    </w:p>
    <w:p w:rsidR="00EE18C1" w:rsidRPr="008571D5" w:rsidRDefault="00EE18C1" w:rsidP="00EE18C1">
      <w:pPr>
        <w:pStyle w:val="a2"/>
        <w:ind w:left="340"/>
      </w:pPr>
      <w:r>
        <w:rPr>
          <w:rFonts w:hint="eastAsia"/>
        </w:rPr>
        <w:t>现先整理</w:t>
      </w:r>
      <w:r>
        <w:rPr>
          <w:rFonts w:hint="eastAsia"/>
        </w:rPr>
        <w:t>ECTIP</w:t>
      </w:r>
      <w:r>
        <w:rPr>
          <w:rFonts w:hint="eastAsia"/>
        </w:rPr>
        <w:t>的</w:t>
      </w:r>
      <w:r>
        <w:rPr>
          <w:rFonts w:hint="eastAsia"/>
        </w:rPr>
        <w:t>500100</w:t>
      </w:r>
      <w:r>
        <w:rPr>
          <w:rFonts w:hint="eastAsia"/>
        </w:rPr>
        <w:t>交易。若分行还用到其他交易，请填写前端交易码。</w:t>
      </w:r>
    </w:p>
    <w:p w:rsidR="00EE18C1" w:rsidRPr="002579F4" w:rsidRDefault="00EE18C1" w:rsidP="00EE18C1">
      <w:pPr>
        <w:pStyle w:val="a2"/>
        <w:rPr>
          <w:b/>
        </w:rPr>
      </w:pPr>
      <w:r w:rsidRPr="002579F4">
        <w:rPr>
          <w:rFonts w:hint="eastAsia"/>
          <w:b/>
        </w:rPr>
        <w:t>请求报文：</w:t>
      </w:r>
    </w:p>
    <w:tbl>
      <w:tblPr>
        <w:tblW w:w="8379" w:type="dxa"/>
        <w:tblInd w:w="93" w:type="dxa"/>
        <w:tblLook w:val="04A0" w:firstRow="1" w:lastRow="0" w:firstColumn="1" w:lastColumn="0" w:noHBand="0" w:noVBand="1"/>
      </w:tblPr>
      <w:tblGrid>
        <w:gridCol w:w="1080"/>
        <w:gridCol w:w="1080"/>
        <w:gridCol w:w="1080"/>
        <w:gridCol w:w="1480"/>
        <w:gridCol w:w="3659"/>
      </w:tblGrid>
      <w:tr w:rsidR="00EE18C1" w:rsidRPr="00021374" w:rsidTr="00E24890">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proofErr w:type="gramStart"/>
            <w:r w:rsidRPr="00021374">
              <w:rPr>
                <w:rFonts w:ascii="宋体" w:hAnsi="宋体" w:cs="宋体" w:hint="eastAsia"/>
                <w:color w:val="000000"/>
                <w:kern w:val="0"/>
                <w:sz w:val="18"/>
                <w:szCs w:val="18"/>
              </w:rPr>
              <w:t>报元类型</w:t>
            </w:r>
            <w:proofErr w:type="gram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Bit#</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Field Name</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Description</w:t>
            </w:r>
          </w:p>
        </w:tc>
        <w:tc>
          <w:tcPr>
            <w:tcW w:w="3659" w:type="dxa"/>
            <w:tcBorders>
              <w:top w:val="single" w:sz="4" w:space="0" w:color="auto"/>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代收付项目</w:t>
            </w:r>
            <w:proofErr w:type="gramStart"/>
            <w:r w:rsidRPr="00021374">
              <w:rPr>
                <w:rFonts w:ascii="宋体" w:hAnsi="宋体" w:cs="宋体" w:hint="eastAsia"/>
                <w:color w:val="000000"/>
                <w:kern w:val="0"/>
                <w:sz w:val="18"/>
                <w:szCs w:val="18"/>
              </w:rPr>
              <w:t>组问题</w:t>
            </w:r>
            <w:proofErr w:type="gramEnd"/>
          </w:p>
        </w:tc>
      </w:tr>
      <w:tr w:rsidR="00EE18C1" w:rsidRPr="00021374" w:rsidTr="00E24890">
        <w:trPr>
          <w:trHeight w:val="270"/>
        </w:trPr>
        <w:tc>
          <w:tcPr>
            <w:tcW w:w="324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报头类</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客户类</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113</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客户号</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84</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证件类型</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65</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证件号码</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66</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客户姓名</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代收信息类</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16</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代收项目</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45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17</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收款单位代码</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62</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合同号</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121</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支付备注</w:t>
            </w:r>
            <w:r w:rsidRPr="00021374">
              <w:rPr>
                <w:color w:val="000000"/>
                <w:kern w:val="0"/>
                <w:sz w:val="18"/>
                <w:szCs w:val="18"/>
              </w:rPr>
              <w:t>1</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请各分行</w:t>
            </w:r>
            <w:proofErr w:type="gramStart"/>
            <w:r w:rsidRPr="00021374">
              <w:rPr>
                <w:rFonts w:ascii="宋体" w:hAnsi="宋体" w:cs="宋体" w:hint="eastAsia"/>
                <w:color w:val="000000"/>
                <w:kern w:val="0"/>
                <w:sz w:val="18"/>
                <w:szCs w:val="18"/>
              </w:rPr>
              <w:t>调研此支付</w:t>
            </w:r>
            <w:proofErr w:type="gramEnd"/>
            <w:r w:rsidRPr="00021374">
              <w:rPr>
                <w:rFonts w:ascii="宋体" w:hAnsi="宋体" w:cs="宋体" w:hint="eastAsia"/>
                <w:color w:val="000000"/>
                <w:kern w:val="0"/>
                <w:sz w:val="18"/>
                <w:szCs w:val="18"/>
              </w:rPr>
              <w:t>备注上传字段内容</w:t>
            </w:r>
          </w:p>
        </w:tc>
      </w:tr>
      <w:tr w:rsidR="00EE18C1" w:rsidRPr="00021374" w:rsidTr="00E24890">
        <w:trPr>
          <w:trHeight w:val="27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122</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支付备注</w:t>
            </w:r>
            <w:r w:rsidRPr="00021374">
              <w:rPr>
                <w:color w:val="000000"/>
                <w:kern w:val="0"/>
                <w:sz w:val="18"/>
                <w:szCs w:val="18"/>
              </w:rPr>
              <w:t>2</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请各分行</w:t>
            </w:r>
            <w:proofErr w:type="gramStart"/>
            <w:r w:rsidRPr="00021374">
              <w:rPr>
                <w:rFonts w:ascii="宋体" w:hAnsi="宋体" w:cs="宋体" w:hint="eastAsia"/>
                <w:color w:val="000000"/>
                <w:kern w:val="0"/>
                <w:sz w:val="18"/>
                <w:szCs w:val="18"/>
              </w:rPr>
              <w:t>调研此支付</w:t>
            </w:r>
            <w:proofErr w:type="gramEnd"/>
            <w:r w:rsidRPr="00021374">
              <w:rPr>
                <w:rFonts w:ascii="宋体" w:hAnsi="宋体" w:cs="宋体" w:hint="eastAsia"/>
                <w:color w:val="000000"/>
                <w:kern w:val="0"/>
                <w:sz w:val="18"/>
                <w:szCs w:val="18"/>
              </w:rPr>
              <w:t>备注上传字段内容</w:t>
            </w:r>
          </w:p>
        </w:tc>
      </w:tr>
    </w:tbl>
    <w:p w:rsidR="00EE18C1" w:rsidRPr="002579F4" w:rsidRDefault="00EE18C1" w:rsidP="00EE18C1">
      <w:pPr>
        <w:pStyle w:val="a2"/>
        <w:rPr>
          <w:b/>
        </w:rPr>
      </w:pPr>
      <w:r w:rsidRPr="002579F4">
        <w:rPr>
          <w:rFonts w:hint="eastAsia"/>
          <w:b/>
        </w:rPr>
        <w:t>相应报文：</w:t>
      </w:r>
    </w:p>
    <w:tbl>
      <w:tblPr>
        <w:tblW w:w="8284" w:type="dxa"/>
        <w:tblInd w:w="93" w:type="dxa"/>
        <w:tblLayout w:type="fixed"/>
        <w:tblLook w:val="04A0" w:firstRow="1" w:lastRow="0" w:firstColumn="1" w:lastColumn="0" w:noHBand="0" w:noVBand="1"/>
      </w:tblPr>
      <w:tblGrid>
        <w:gridCol w:w="866"/>
        <w:gridCol w:w="567"/>
        <w:gridCol w:w="283"/>
        <w:gridCol w:w="1276"/>
        <w:gridCol w:w="1701"/>
        <w:gridCol w:w="3591"/>
      </w:tblGrid>
      <w:tr w:rsidR="00EE18C1" w:rsidRPr="008571D5" w:rsidTr="00E24890">
        <w:trPr>
          <w:trHeight w:val="270"/>
        </w:trPr>
        <w:tc>
          <w:tcPr>
            <w:tcW w:w="866" w:type="dxa"/>
            <w:tcBorders>
              <w:top w:val="single" w:sz="8" w:space="0" w:color="auto"/>
              <w:left w:val="single" w:sz="8" w:space="0" w:color="auto"/>
              <w:bottom w:val="nil"/>
              <w:right w:val="single" w:sz="8"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proofErr w:type="gramStart"/>
            <w:r w:rsidRPr="008571D5">
              <w:rPr>
                <w:rFonts w:ascii="宋体" w:hAnsi="宋体" w:cs="宋体" w:hint="eastAsia"/>
                <w:color w:val="000000"/>
                <w:kern w:val="0"/>
                <w:sz w:val="18"/>
                <w:szCs w:val="18"/>
              </w:rPr>
              <w:t>报元类型</w:t>
            </w:r>
            <w:proofErr w:type="gramEnd"/>
          </w:p>
        </w:tc>
        <w:tc>
          <w:tcPr>
            <w:tcW w:w="850" w:type="dxa"/>
            <w:gridSpan w:val="2"/>
            <w:tcBorders>
              <w:top w:val="single" w:sz="8" w:space="0" w:color="auto"/>
              <w:left w:val="nil"/>
              <w:bottom w:val="nil"/>
              <w:right w:val="single" w:sz="8"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Bit#</w:t>
            </w:r>
          </w:p>
        </w:tc>
        <w:tc>
          <w:tcPr>
            <w:tcW w:w="1276" w:type="dxa"/>
            <w:tcBorders>
              <w:top w:val="single" w:sz="8" w:space="0" w:color="auto"/>
              <w:left w:val="nil"/>
              <w:bottom w:val="nil"/>
              <w:right w:val="single" w:sz="8"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Field Name</w:t>
            </w:r>
          </w:p>
        </w:tc>
        <w:tc>
          <w:tcPr>
            <w:tcW w:w="1701" w:type="dxa"/>
            <w:tcBorders>
              <w:top w:val="single" w:sz="8" w:space="0" w:color="auto"/>
              <w:left w:val="nil"/>
              <w:bottom w:val="nil"/>
              <w:right w:val="single" w:sz="8"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Description</w:t>
            </w:r>
          </w:p>
        </w:tc>
        <w:tc>
          <w:tcPr>
            <w:tcW w:w="3591" w:type="dxa"/>
            <w:tcBorders>
              <w:top w:val="single" w:sz="4" w:space="0" w:color="auto"/>
              <w:left w:val="nil"/>
              <w:bottom w:val="nil"/>
              <w:right w:val="single" w:sz="8"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代收付项目</w:t>
            </w:r>
            <w:proofErr w:type="gramStart"/>
            <w:r w:rsidRPr="008571D5">
              <w:rPr>
                <w:rFonts w:ascii="宋体" w:hAnsi="宋体" w:cs="宋体" w:hint="eastAsia"/>
                <w:color w:val="000000"/>
                <w:kern w:val="0"/>
                <w:sz w:val="18"/>
                <w:szCs w:val="18"/>
              </w:rPr>
              <w:t>组问题</w:t>
            </w:r>
            <w:proofErr w:type="gramEnd"/>
          </w:p>
        </w:tc>
      </w:tr>
      <w:tr w:rsidR="00EE18C1" w:rsidRPr="008571D5" w:rsidTr="00E24890">
        <w:trPr>
          <w:trHeight w:val="270"/>
        </w:trPr>
        <w:tc>
          <w:tcPr>
            <w:tcW w:w="4693"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报头类</w:t>
            </w:r>
          </w:p>
        </w:tc>
        <w:tc>
          <w:tcPr>
            <w:tcW w:w="3591" w:type="dxa"/>
            <w:tcBorders>
              <w:top w:val="single" w:sz="4" w:space="0" w:color="auto"/>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 xml:space="preserve">　</w:t>
            </w:r>
          </w:p>
        </w:tc>
      </w:tr>
      <w:tr w:rsidR="00EE18C1" w:rsidRPr="008571D5" w:rsidTr="00E24890">
        <w:trPr>
          <w:trHeight w:val="450"/>
        </w:trPr>
        <w:tc>
          <w:tcPr>
            <w:tcW w:w="866" w:type="dxa"/>
            <w:tcBorders>
              <w:top w:val="nil"/>
              <w:left w:val="single" w:sz="4" w:space="0" w:color="auto"/>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 xml:space="preserve">　</w:t>
            </w: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10</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接收机构流水号</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 xml:space="preserve">　</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 xml:space="preserve">　</w:t>
            </w:r>
          </w:p>
        </w:tc>
      </w:tr>
      <w:tr w:rsidR="00EE18C1" w:rsidRPr="008571D5" w:rsidTr="00E24890">
        <w:trPr>
          <w:trHeight w:val="450"/>
        </w:trPr>
        <w:tc>
          <w:tcPr>
            <w:tcW w:w="866" w:type="dxa"/>
            <w:tcBorders>
              <w:top w:val="nil"/>
              <w:left w:val="single" w:sz="4" w:space="0" w:color="auto"/>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 xml:space="preserve">　</w:t>
            </w: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12</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附加响应数据</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 xml:space="preserve">　</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请列出此字段返回数据内容及用途</w:t>
            </w:r>
          </w:p>
        </w:tc>
      </w:tr>
      <w:tr w:rsidR="00EE18C1" w:rsidRPr="008571D5" w:rsidTr="00E24890">
        <w:trPr>
          <w:trHeight w:val="270"/>
        </w:trPr>
        <w:tc>
          <w:tcPr>
            <w:tcW w:w="866" w:type="dxa"/>
            <w:vMerge w:val="restart"/>
            <w:tcBorders>
              <w:top w:val="nil"/>
              <w:left w:val="single" w:sz="4" w:space="0" w:color="auto"/>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代收交易信息</w:t>
            </w: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3</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交易金额</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应付总金额</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 xml:space="preserve">　</w:t>
            </w:r>
          </w:p>
        </w:tc>
      </w:tr>
      <w:tr w:rsidR="00EE18C1" w:rsidRPr="008571D5" w:rsidTr="00E24890">
        <w:trPr>
          <w:trHeight w:val="450"/>
        </w:trPr>
        <w:tc>
          <w:tcPr>
            <w:tcW w:w="866" w:type="dxa"/>
            <w:vMerge/>
            <w:tcBorders>
              <w:top w:val="nil"/>
              <w:left w:val="single" w:sz="4" w:space="0" w:color="auto"/>
              <w:bottom w:val="single" w:sz="4" w:space="0" w:color="auto"/>
              <w:right w:val="single" w:sz="4" w:space="0" w:color="auto"/>
            </w:tcBorders>
            <w:vAlign w:val="center"/>
            <w:hideMark/>
          </w:tcPr>
          <w:p w:rsidR="00EE18C1" w:rsidRPr="008571D5" w:rsidRDefault="00EE18C1" w:rsidP="00E24890">
            <w:pPr>
              <w:widowControl/>
              <w:jc w:val="left"/>
              <w:rPr>
                <w:rFonts w:ascii="宋体" w:hAnsi="宋体" w:cs="宋体"/>
                <w:color w:val="000000"/>
                <w:kern w:val="0"/>
                <w:sz w:val="18"/>
                <w:szCs w:val="18"/>
              </w:rPr>
            </w:pP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322</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代收期次</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当前应付期次</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请列出此字段表达格式，若代收为多期次时返回结果内容，请举例说明</w:t>
            </w:r>
          </w:p>
        </w:tc>
      </w:tr>
      <w:tr w:rsidR="00EE18C1" w:rsidRPr="008571D5" w:rsidTr="00E24890">
        <w:trPr>
          <w:trHeight w:val="450"/>
        </w:trPr>
        <w:tc>
          <w:tcPr>
            <w:tcW w:w="866" w:type="dxa"/>
            <w:vMerge w:val="restart"/>
            <w:tcBorders>
              <w:top w:val="nil"/>
              <w:left w:val="single" w:sz="4" w:space="0" w:color="auto"/>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代收明细</w:t>
            </w: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*323</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代收明细名称</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 xml:space="preserve">　</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此数据是否全部来源于委托单位？</w:t>
            </w:r>
          </w:p>
        </w:tc>
      </w:tr>
      <w:tr w:rsidR="00EE18C1" w:rsidRPr="008571D5" w:rsidTr="00E24890">
        <w:trPr>
          <w:trHeight w:val="270"/>
        </w:trPr>
        <w:tc>
          <w:tcPr>
            <w:tcW w:w="866" w:type="dxa"/>
            <w:vMerge/>
            <w:tcBorders>
              <w:top w:val="nil"/>
              <w:left w:val="single" w:sz="4" w:space="0" w:color="auto"/>
              <w:bottom w:val="single" w:sz="4" w:space="0" w:color="auto"/>
              <w:right w:val="single" w:sz="4" w:space="0" w:color="auto"/>
            </w:tcBorders>
            <w:vAlign w:val="center"/>
            <w:hideMark/>
          </w:tcPr>
          <w:p w:rsidR="00EE18C1" w:rsidRPr="008571D5" w:rsidRDefault="00EE18C1" w:rsidP="00E24890">
            <w:pPr>
              <w:widowControl/>
              <w:jc w:val="left"/>
              <w:rPr>
                <w:rFonts w:ascii="宋体" w:hAnsi="宋体" w:cs="宋体"/>
                <w:color w:val="000000"/>
                <w:kern w:val="0"/>
                <w:sz w:val="18"/>
                <w:szCs w:val="18"/>
              </w:rPr>
            </w:pP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*97</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金额</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 xml:space="preserve">　</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 xml:space="preserve">　</w:t>
            </w:r>
          </w:p>
        </w:tc>
      </w:tr>
      <w:tr w:rsidR="00EE18C1" w:rsidRPr="008571D5" w:rsidTr="00E24890">
        <w:trPr>
          <w:trHeight w:val="675"/>
        </w:trPr>
        <w:tc>
          <w:tcPr>
            <w:tcW w:w="866" w:type="dxa"/>
            <w:vMerge w:val="restart"/>
            <w:tcBorders>
              <w:top w:val="nil"/>
              <w:left w:val="single" w:sz="4" w:space="0" w:color="auto"/>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分行自定义返回信息</w:t>
            </w: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*265</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分行自定义字段标题（24位）</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如：姓名、地址</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请列出次字段标题名称的全部集合及名称含义</w:t>
            </w:r>
          </w:p>
        </w:tc>
      </w:tr>
      <w:tr w:rsidR="00EE18C1" w:rsidRPr="008571D5" w:rsidTr="00E24890">
        <w:trPr>
          <w:trHeight w:val="1350"/>
        </w:trPr>
        <w:tc>
          <w:tcPr>
            <w:tcW w:w="866" w:type="dxa"/>
            <w:vMerge/>
            <w:tcBorders>
              <w:top w:val="nil"/>
              <w:left w:val="single" w:sz="4" w:space="0" w:color="auto"/>
              <w:bottom w:val="single" w:sz="4" w:space="0" w:color="auto"/>
              <w:right w:val="single" w:sz="4" w:space="0" w:color="auto"/>
            </w:tcBorders>
            <w:vAlign w:val="center"/>
            <w:hideMark/>
          </w:tcPr>
          <w:p w:rsidR="00EE18C1" w:rsidRPr="008571D5" w:rsidRDefault="00EE18C1" w:rsidP="00E24890">
            <w:pPr>
              <w:widowControl/>
              <w:jc w:val="left"/>
              <w:rPr>
                <w:rFonts w:ascii="宋体" w:hAnsi="宋体" w:cs="宋体"/>
                <w:color w:val="000000"/>
                <w:kern w:val="0"/>
                <w:sz w:val="18"/>
                <w:szCs w:val="18"/>
              </w:rPr>
            </w:pP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*261</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分行自定义字段内容（60位）</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对应标题内容，分行可灵活使用。如：“张三”、“A区259号”</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 xml:space="preserve">　</w:t>
            </w:r>
          </w:p>
        </w:tc>
      </w:tr>
    </w:tbl>
    <w:p w:rsidR="00EE18C1" w:rsidRPr="009047FF" w:rsidRDefault="00EE18C1" w:rsidP="00EE18C1">
      <w:pPr>
        <w:pStyle w:val="a2"/>
      </w:pPr>
    </w:p>
    <w:p w:rsidR="00EE18C1" w:rsidRDefault="00EE18C1" w:rsidP="00E24890">
      <w:pPr>
        <w:pStyle w:val="3"/>
        <w:spacing w:before="62" w:after="62"/>
        <w:rPr>
          <w:rFonts w:ascii="楷体_GB2312" w:eastAsia="楷体_GB2312"/>
          <w:i w:val="0"/>
          <w:szCs w:val="28"/>
        </w:rPr>
      </w:pPr>
      <w:r>
        <w:rPr>
          <w:rFonts w:ascii="楷体_GB2312" w:eastAsia="楷体_GB2312" w:hint="eastAsia"/>
          <w:i w:val="0"/>
          <w:szCs w:val="28"/>
        </w:rPr>
        <w:t>自助系统接口要素</w:t>
      </w:r>
    </w:p>
    <w:p w:rsidR="00EE18C1" w:rsidRPr="00052C34" w:rsidRDefault="00EE18C1" w:rsidP="00EE18C1">
      <w:pPr>
        <w:pStyle w:val="a2"/>
        <w:ind w:firstLine="340"/>
        <w:rPr>
          <w:b/>
        </w:rPr>
      </w:pPr>
      <w:r w:rsidRPr="00052C34">
        <w:rPr>
          <w:rFonts w:hint="eastAsia"/>
          <w:highlight w:val="yellow"/>
        </w:rPr>
        <w:t>请各分行梳理一期上收代收代</w:t>
      </w:r>
      <w:proofErr w:type="gramStart"/>
      <w:r w:rsidRPr="00052C34">
        <w:rPr>
          <w:rFonts w:hint="eastAsia"/>
          <w:highlight w:val="yellow"/>
        </w:rPr>
        <w:t>付业务</w:t>
      </w:r>
      <w:proofErr w:type="gramEnd"/>
      <w:r w:rsidRPr="00052C34">
        <w:rPr>
          <w:rFonts w:hint="eastAsia"/>
          <w:highlight w:val="yellow"/>
        </w:rPr>
        <w:t>代缴费自助</w:t>
      </w:r>
      <w:proofErr w:type="gramStart"/>
      <w:r w:rsidRPr="00052C34">
        <w:rPr>
          <w:rFonts w:hint="eastAsia"/>
          <w:highlight w:val="yellow"/>
        </w:rPr>
        <w:t>端需要</w:t>
      </w:r>
      <w:proofErr w:type="gramEnd"/>
      <w:r w:rsidRPr="00052C34">
        <w:rPr>
          <w:rFonts w:hint="eastAsia"/>
          <w:highlight w:val="yellow"/>
        </w:rPr>
        <w:t>使用的</w:t>
      </w:r>
      <w:r>
        <w:rPr>
          <w:rFonts w:hint="eastAsia"/>
          <w:highlight w:val="yellow"/>
        </w:rPr>
        <w:t>后</w:t>
      </w:r>
      <w:r w:rsidRPr="00052C34">
        <w:rPr>
          <w:rFonts w:hint="eastAsia"/>
          <w:highlight w:val="yellow"/>
        </w:rPr>
        <w:t>端交易码，并填写于附件一模板中。</w:t>
      </w:r>
    </w:p>
    <w:p w:rsidR="00EE18C1" w:rsidRDefault="00EE18C1" w:rsidP="00E24890">
      <w:pPr>
        <w:pStyle w:val="3"/>
        <w:spacing w:before="62" w:after="62"/>
        <w:rPr>
          <w:rFonts w:ascii="楷体_GB2312" w:eastAsia="楷体_GB2312"/>
          <w:i w:val="0"/>
          <w:szCs w:val="28"/>
        </w:rPr>
      </w:pPr>
      <w:r>
        <w:rPr>
          <w:rFonts w:ascii="楷体_GB2312" w:eastAsia="楷体_GB2312" w:hint="eastAsia"/>
          <w:i w:val="0"/>
          <w:szCs w:val="28"/>
        </w:rPr>
        <w:t>柜面接口要素</w:t>
      </w:r>
    </w:p>
    <w:p w:rsidR="00EE18C1" w:rsidRPr="00B10CE1" w:rsidRDefault="00EE18C1" w:rsidP="00EE18C1">
      <w:pPr>
        <w:pStyle w:val="a2"/>
        <w:ind w:left="340"/>
      </w:pPr>
      <w:r>
        <w:rPr>
          <w:rFonts w:hint="eastAsia"/>
        </w:rPr>
        <w:t>柜面欠费查询</w:t>
      </w:r>
      <w:proofErr w:type="gramStart"/>
      <w:r>
        <w:rPr>
          <w:rFonts w:hint="eastAsia"/>
        </w:rPr>
        <w:t>拟实现</w:t>
      </w:r>
      <w:proofErr w:type="gramEnd"/>
      <w:r>
        <w:rPr>
          <w:rFonts w:hint="eastAsia"/>
        </w:rPr>
        <w:t>动态请求响应报文，由各分行进行动态配置。</w:t>
      </w:r>
    </w:p>
    <w:p w:rsidR="00EE18C1" w:rsidRPr="00EE18C1" w:rsidRDefault="00EE18C1" w:rsidP="00EE18C1">
      <w:pPr>
        <w:pStyle w:val="a2"/>
      </w:pPr>
    </w:p>
    <w:p w:rsidR="00434876" w:rsidRDefault="00434876" w:rsidP="00A04A6F">
      <w:pPr>
        <w:spacing w:line="360" w:lineRule="auto"/>
        <w:ind w:leftChars="57" w:left="120" w:firstLineChars="100" w:firstLine="240"/>
        <w:rPr>
          <w:rFonts w:ascii="宋体" w:hAnsi="宋体"/>
          <w:sz w:val="24"/>
        </w:rPr>
      </w:pPr>
    </w:p>
    <w:p w:rsidR="00BF3844" w:rsidRPr="00BF3844" w:rsidRDefault="00BF3844" w:rsidP="00053244">
      <w:pPr>
        <w:pStyle w:val="20"/>
        <w:spacing w:before="624" w:after="312"/>
        <w:rPr>
          <w:lang w:eastAsia="zh-CN"/>
        </w:rPr>
      </w:pPr>
      <w:bookmarkStart w:id="10" w:name="_Toc294007497"/>
      <w:proofErr w:type="spellStart"/>
      <w:r w:rsidRPr="00BF3844">
        <w:rPr>
          <w:rFonts w:hint="eastAsia"/>
        </w:rPr>
        <w:lastRenderedPageBreak/>
        <w:t>代缴费</w:t>
      </w:r>
      <w:bookmarkEnd w:id="10"/>
      <w:proofErr w:type="spellEnd"/>
    </w:p>
    <w:p w:rsidR="006765C8" w:rsidRPr="004E5286" w:rsidRDefault="006765C8" w:rsidP="006765C8">
      <w:pPr>
        <w:pStyle w:val="3"/>
        <w:spacing w:before="62" w:after="62"/>
        <w:rPr>
          <w:rFonts w:ascii="楷体_GB2312" w:eastAsia="楷体_GB2312"/>
          <w:i w:val="0"/>
        </w:rPr>
      </w:pPr>
      <w:bookmarkStart w:id="11" w:name="_Toc294007498"/>
      <w:r w:rsidRPr="004E5286">
        <w:rPr>
          <w:rFonts w:ascii="楷体_GB2312" w:eastAsia="楷体_GB2312" w:hint="eastAsia"/>
          <w:i w:val="0"/>
        </w:rPr>
        <w:t>功能概述</w:t>
      </w:r>
      <w:bookmarkEnd w:id="11"/>
    </w:p>
    <w:p w:rsidR="006765C8" w:rsidRPr="00430EB5" w:rsidRDefault="00B474D2" w:rsidP="006765C8">
      <w:pPr>
        <w:pStyle w:val="a2"/>
        <w:spacing w:line="360" w:lineRule="auto"/>
        <w:ind w:firstLineChars="100" w:firstLine="240"/>
        <w:rPr>
          <w:rFonts w:ascii="楷体_GB2312" w:eastAsia="楷体_GB2312"/>
          <w:szCs w:val="24"/>
        </w:rPr>
      </w:pPr>
      <w:r>
        <w:rPr>
          <w:rFonts w:hint="eastAsia"/>
        </w:rPr>
        <w:t>客户通过银行渠道</w:t>
      </w:r>
      <w:r w:rsidR="006765C8">
        <w:rPr>
          <w:rFonts w:hint="eastAsia"/>
        </w:rPr>
        <w:t>发起代缴费，银行方进行</w:t>
      </w:r>
      <w:r w:rsidR="00CD37F0">
        <w:rPr>
          <w:rFonts w:hint="eastAsia"/>
        </w:rPr>
        <w:t>缴费交易处理</w:t>
      </w:r>
      <w:r w:rsidR="006765C8" w:rsidRPr="007B5631">
        <w:rPr>
          <w:rFonts w:hint="eastAsia"/>
        </w:rPr>
        <w:t>。</w:t>
      </w:r>
    </w:p>
    <w:p w:rsidR="006765C8" w:rsidRPr="004E5286" w:rsidRDefault="006765C8" w:rsidP="006765C8">
      <w:pPr>
        <w:pStyle w:val="3"/>
        <w:spacing w:before="62" w:after="62"/>
        <w:rPr>
          <w:rFonts w:ascii="楷体_GB2312" w:eastAsia="楷体_GB2312"/>
          <w:i w:val="0"/>
        </w:rPr>
      </w:pPr>
      <w:bookmarkStart w:id="12" w:name="_Toc294007499"/>
      <w:r w:rsidRPr="004E5286">
        <w:rPr>
          <w:rFonts w:ascii="楷体_GB2312" w:eastAsia="楷体_GB2312" w:hint="eastAsia"/>
          <w:i w:val="0"/>
        </w:rPr>
        <w:t>业务规则</w:t>
      </w:r>
      <w:bookmarkEnd w:id="12"/>
    </w:p>
    <w:p w:rsidR="006765C8" w:rsidRPr="00EF3E2F" w:rsidRDefault="006765C8" w:rsidP="006765C8">
      <w:pPr>
        <w:spacing w:line="360" w:lineRule="auto"/>
        <w:rPr>
          <w:rFonts w:ascii="宋体" w:hAnsi="宋体"/>
          <w:sz w:val="24"/>
        </w:rPr>
      </w:pPr>
      <w:r w:rsidRPr="00EF3E2F">
        <w:rPr>
          <w:rFonts w:ascii="宋体" w:hAnsi="宋体" w:hint="eastAsia"/>
          <w:sz w:val="24"/>
        </w:rPr>
        <w:t xml:space="preserve">  1、</w:t>
      </w:r>
      <w:r w:rsidR="00B474D2">
        <w:rPr>
          <w:rFonts w:ascii="宋体" w:hAnsi="宋体" w:hint="eastAsia"/>
          <w:sz w:val="24"/>
        </w:rPr>
        <w:t>客户通过银行渠道</w:t>
      </w:r>
      <w:r w:rsidRPr="00EF3E2F">
        <w:rPr>
          <w:rFonts w:ascii="宋体" w:hAnsi="宋体" w:hint="eastAsia"/>
          <w:sz w:val="24"/>
        </w:rPr>
        <w:t>发起</w:t>
      </w:r>
      <w:r w:rsidRPr="00EF3E2F">
        <w:rPr>
          <w:rFonts w:hint="eastAsia"/>
          <w:sz w:val="24"/>
        </w:rPr>
        <w:t>代缴</w:t>
      </w:r>
      <w:r>
        <w:rPr>
          <w:rFonts w:hint="eastAsia"/>
          <w:sz w:val="24"/>
        </w:rPr>
        <w:t>费</w:t>
      </w:r>
      <w:r w:rsidRPr="00EF3E2F">
        <w:rPr>
          <w:rFonts w:hint="eastAsia"/>
          <w:sz w:val="24"/>
        </w:rPr>
        <w:t>请求。</w:t>
      </w:r>
    </w:p>
    <w:p w:rsidR="006765C8" w:rsidRPr="00EF3E2F" w:rsidRDefault="006765C8" w:rsidP="006765C8">
      <w:pPr>
        <w:spacing w:line="360" w:lineRule="auto"/>
        <w:ind w:firstLine="240"/>
        <w:rPr>
          <w:rFonts w:ascii="宋体" w:hAnsi="宋体"/>
          <w:sz w:val="24"/>
        </w:rPr>
      </w:pPr>
      <w:r w:rsidRPr="00EF3E2F">
        <w:rPr>
          <w:rFonts w:ascii="宋体" w:hAnsi="宋体" w:hint="eastAsia"/>
          <w:sz w:val="24"/>
        </w:rPr>
        <w:t>2、</w:t>
      </w:r>
      <w:r w:rsidR="00B474D2">
        <w:rPr>
          <w:rFonts w:ascii="宋体" w:hAnsi="宋体" w:hint="eastAsia"/>
          <w:sz w:val="24"/>
        </w:rPr>
        <w:t>特色系统将</w:t>
      </w:r>
      <w:r w:rsidRPr="00EF3E2F">
        <w:rPr>
          <w:rFonts w:ascii="宋体" w:hAnsi="宋体" w:hint="eastAsia"/>
          <w:sz w:val="24"/>
        </w:rPr>
        <w:t>业务要素</w:t>
      </w:r>
      <w:r w:rsidRPr="006765C8">
        <w:rPr>
          <w:rFonts w:ascii="宋体" w:hAnsi="宋体" w:hint="eastAsia"/>
          <w:sz w:val="24"/>
        </w:rPr>
        <w:t>提交至主机</w:t>
      </w:r>
      <w:r w:rsidR="00B474D2">
        <w:rPr>
          <w:rFonts w:ascii="宋体" w:hAnsi="宋体" w:hint="eastAsia"/>
          <w:sz w:val="24"/>
        </w:rPr>
        <w:t>进行账务处理，再将信息发送委托单位</w:t>
      </w:r>
      <w:r w:rsidRPr="006765C8">
        <w:rPr>
          <w:rFonts w:hint="eastAsia"/>
          <w:sz w:val="24"/>
        </w:rPr>
        <w:t>进行缴费</w:t>
      </w:r>
      <w:r w:rsidR="009E1D93">
        <w:rPr>
          <w:rFonts w:hint="eastAsia"/>
          <w:sz w:val="24"/>
        </w:rPr>
        <w:t>处理</w:t>
      </w:r>
      <w:r w:rsidRPr="006765C8">
        <w:rPr>
          <w:rFonts w:ascii="宋体" w:hAnsi="宋体" w:hint="eastAsia"/>
          <w:sz w:val="24"/>
        </w:rPr>
        <w:t>。</w:t>
      </w:r>
    </w:p>
    <w:p w:rsidR="006765C8" w:rsidRPr="00EF3E2F" w:rsidRDefault="006765C8" w:rsidP="006765C8">
      <w:pPr>
        <w:spacing w:line="360" w:lineRule="auto"/>
        <w:ind w:firstLine="240"/>
        <w:rPr>
          <w:rFonts w:ascii="楷体_GB2312" w:eastAsia="楷体_GB2312"/>
          <w:sz w:val="24"/>
        </w:rPr>
      </w:pPr>
      <w:r w:rsidRPr="00EF3E2F">
        <w:rPr>
          <w:rFonts w:ascii="宋体" w:hAnsi="宋体" w:hint="eastAsia"/>
          <w:sz w:val="24"/>
        </w:rPr>
        <w:t>3、银行方将交易结果返回</w:t>
      </w:r>
      <w:r w:rsidR="00B474D2">
        <w:rPr>
          <w:rFonts w:ascii="宋体" w:hAnsi="宋体" w:hint="eastAsia"/>
          <w:sz w:val="24"/>
        </w:rPr>
        <w:t>渠道</w:t>
      </w:r>
      <w:r w:rsidRPr="00EF3E2F">
        <w:rPr>
          <w:rFonts w:ascii="宋体" w:hAnsi="宋体" w:hint="eastAsia"/>
          <w:sz w:val="24"/>
        </w:rPr>
        <w:t>。</w:t>
      </w:r>
    </w:p>
    <w:p w:rsidR="006765C8" w:rsidRDefault="0024405F" w:rsidP="006765C8">
      <w:pPr>
        <w:pStyle w:val="3"/>
        <w:spacing w:before="62" w:after="62"/>
        <w:rPr>
          <w:rFonts w:ascii="楷体_GB2312" w:eastAsia="楷体_GB2312"/>
          <w:i w:val="0"/>
        </w:rPr>
      </w:pPr>
      <w:bookmarkStart w:id="13" w:name="_Toc294007500"/>
      <w:r>
        <w:rPr>
          <w:rFonts w:hint="eastAsia"/>
          <w:noProof/>
        </w:rPr>
        <mc:AlternateContent>
          <mc:Choice Requires="wps">
            <w:drawing>
              <wp:anchor distT="0" distB="0" distL="114300" distR="114300" simplePos="0" relativeHeight="251675648" behindDoc="0" locked="0" layoutInCell="1" allowOverlap="1" wp14:anchorId="6C60F191" wp14:editId="5E202855">
                <wp:simplePos x="0" y="0"/>
                <wp:positionH relativeFrom="column">
                  <wp:posOffset>2251710</wp:posOffset>
                </wp:positionH>
                <wp:positionV relativeFrom="paragraph">
                  <wp:posOffset>380365</wp:posOffset>
                </wp:positionV>
                <wp:extent cx="295275" cy="24765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77DFD" w:rsidRDefault="00177DFD" w:rsidP="0024405F">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5" o:spid="_x0000_s1033" type="#_x0000_t202" style="position:absolute;left:0;text-align:left;margin-left:177.3pt;margin-top:29.95pt;width:23.25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" filled="f" strokeweight=".5pt">
                <v:stroke opacity="0"/>
                <v:textbox>
                  <w:txbxContent>
                    <w:p w:rsidR="00177DFD" w:rsidRDefault="00177DFD" w:rsidP="0024405F">
                      <w:r>
                        <w:rPr>
                          <w:rFonts w:hint="eastAsia"/>
                        </w:rPr>
                        <w:t>3</w:t>
                      </w: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12B82ADC" wp14:editId="3E50F591">
                <wp:simplePos x="0" y="0"/>
                <wp:positionH relativeFrom="column">
                  <wp:posOffset>2756535</wp:posOffset>
                </wp:positionH>
                <wp:positionV relativeFrom="paragraph">
                  <wp:posOffset>418465</wp:posOffset>
                </wp:positionV>
                <wp:extent cx="295275" cy="24765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77DFD" w:rsidRDefault="00177DFD" w:rsidP="0024405F">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34" type="#_x0000_t202" style="position:absolute;left:0;text-align:left;margin-left:217.05pt;margin-top:32.95pt;width:23.25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" filled="f" strokeweight=".5pt">
                <v:stroke opacity="0"/>
                <v:textbox>
                  <w:txbxContent>
                    <w:p w:rsidR="00177DFD" w:rsidRDefault="00177DFD" w:rsidP="0024405F">
                      <w:r>
                        <w:rPr>
                          <w:rFonts w:hint="eastAsia"/>
                        </w:rPr>
                        <w:t>2</w:t>
                      </w:r>
                    </w:p>
                  </w:txbxContent>
                </v:textbox>
              </v:shape>
            </w:pict>
          </mc:Fallback>
        </mc:AlternateContent>
      </w:r>
      <w:r w:rsidR="003E4B81">
        <w:rPr>
          <w:rFonts w:hint="eastAsia"/>
          <w:noProof/>
        </w:rPr>
        <mc:AlternateContent>
          <mc:Choice Requires="wps">
            <w:drawing>
              <wp:anchor distT="0" distB="0" distL="114300" distR="114300" simplePos="0" relativeHeight="251664384" behindDoc="0" locked="0" layoutInCell="1" allowOverlap="1" wp14:anchorId="42E985A1" wp14:editId="13B8560C">
                <wp:simplePos x="0" y="0"/>
                <wp:positionH relativeFrom="column">
                  <wp:posOffset>2794635</wp:posOffset>
                </wp:positionH>
                <wp:positionV relativeFrom="paragraph">
                  <wp:posOffset>403225</wp:posOffset>
                </wp:positionV>
                <wp:extent cx="0" cy="236855"/>
                <wp:effectExtent l="60960" t="22225" r="53340" b="7620"/>
                <wp:wrapNone/>
                <wp:docPr id="11"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left:0;text-align:left;margin-left:220.05pt;margin-top:31.75pt;width:0;height:18.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">
                <v:stroke endarrow="block"/>
              </v:shape>
            </w:pict>
          </mc:Fallback>
        </mc:AlternateContent>
      </w:r>
      <w:r w:rsidR="003E4B81">
        <w:rPr>
          <w:rFonts w:hint="eastAsia"/>
          <w:noProof/>
        </w:rPr>
        <mc:AlternateContent>
          <mc:Choice Requires="wps">
            <w:drawing>
              <wp:anchor distT="0" distB="0" distL="114300" distR="114300" simplePos="0" relativeHeight="251661312" behindDoc="0" locked="0" layoutInCell="1" allowOverlap="1" wp14:anchorId="21C9B4B2" wp14:editId="5225DC31">
                <wp:simplePos x="0" y="0"/>
                <wp:positionH relativeFrom="column">
                  <wp:posOffset>2480310</wp:posOffset>
                </wp:positionH>
                <wp:positionV relativeFrom="paragraph">
                  <wp:posOffset>403225</wp:posOffset>
                </wp:positionV>
                <wp:extent cx="9525" cy="227330"/>
                <wp:effectExtent l="51435" t="12700" r="53340" b="17145"/>
                <wp:wrapNone/>
                <wp:docPr id="10"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27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left:0;text-align:left;margin-left:195.3pt;margin-top:31.75pt;width:.7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">
                <v:stroke endarrow="block"/>
              </v:shape>
            </w:pict>
          </mc:Fallback>
        </mc:AlternateContent>
      </w:r>
      <w:r w:rsidR="003E4B81">
        <w:rPr>
          <w:rFonts w:hint="eastAsia"/>
          <w:noProof/>
        </w:rPr>
        <mc:AlternateContent>
          <mc:Choice Requires="wps">
            <w:drawing>
              <wp:anchor distT="0" distB="0" distL="114300" distR="114300" simplePos="0" relativeHeight="251654144" behindDoc="0" locked="0" layoutInCell="1" allowOverlap="1" wp14:anchorId="117D213D" wp14:editId="0870E80C">
                <wp:simplePos x="0" y="0"/>
                <wp:positionH relativeFrom="column">
                  <wp:posOffset>2318385</wp:posOffset>
                </wp:positionH>
                <wp:positionV relativeFrom="paragraph">
                  <wp:posOffset>12700</wp:posOffset>
                </wp:positionV>
                <wp:extent cx="714375" cy="390525"/>
                <wp:effectExtent l="13335" t="12700" r="5715" b="6350"/>
                <wp:wrapNone/>
                <wp:docPr id="9"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90525"/>
                        </a:xfrm>
                        <a:prstGeom prst="flowChartProcess">
                          <a:avLst/>
                        </a:prstGeom>
                        <a:solidFill>
                          <a:srgbClr val="FFFFFF"/>
                        </a:solidFill>
                        <a:ln w="9525">
                          <a:solidFill>
                            <a:srgbClr val="000000"/>
                          </a:solidFill>
                          <a:miter lim="800000"/>
                          <a:headEnd/>
                          <a:tailEnd/>
                        </a:ln>
                      </wps:spPr>
                      <wps:txbx>
                        <w:txbxContent>
                          <w:p w:rsidR="00177DFD" w:rsidRDefault="00177DFD">
                            <w:r>
                              <w:rPr>
                                <w:rFonts w:hint="eastAsia"/>
                              </w:rPr>
                              <w:t>CCBS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35" type="#_x0000_t109" style="position:absolute;left:0;text-align:left;margin-left:182.55pt;margin-top:1pt;width:56.25pt;height:3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">
                <v:textbox>
                  <w:txbxContent>
                    <w:p w:rsidR="00177DFD" w:rsidRDefault="00177DFD">
                      <w:r>
                        <w:rPr>
                          <w:rFonts w:hint="eastAsia"/>
                        </w:rPr>
                        <w:t>CCBS</w:t>
                      </w:r>
                    </w:p>
                  </w:txbxContent>
                </v:textbox>
              </v:shape>
            </w:pict>
          </mc:Fallback>
        </mc:AlternateContent>
      </w:r>
      <w:r w:rsidR="006765C8" w:rsidRPr="004E5286">
        <w:rPr>
          <w:rFonts w:ascii="楷体_GB2312" w:eastAsia="楷体_GB2312" w:hint="eastAsia"/>
          <w:i w:val="0"/>
        </w:rPr>
        <w:t>业务流程</w:t>
      </w:r>
      <w:bookmarkEnd w:id="13"/>
    </w:p>
    <w:p w:rsidR="00FF3000" w:rsidRDefault="0024405F" w:rsidP="00FF3000">
      <w:pPr>
        <w:pStyle w:val="a2"/>
      </w:pPr>
      <w:r>
        <w:rPr>
          <w:rFonts w:hint="eastAsia"/>
          <w:noProof/>
        </w:rPr>
        <mc:AlternateContent>
          <mc:Choice Requires="wps">
            <w:drawing>
              <wp:anchor distT="0" distB="0" distL="114300" distR="114300" simplePos="0" relativeHeight="251677696" behindDoc="0" locked="0" layoutInCell="1" allowOverlap="1" wp14:anchorId="6E82C164" wp14:editId="2941F98A">
                <wp:simplePos x="0" y="0"/>
                <wp:positionH relativeFrom="column">
                  <wp:posOffset>3375660</wp:posOffset>
                </wp:positionH>
                <wp:positionV relativeFrom="paragraph">
                  <wp:posOffset>97155</wp:posOffset>
                </wp:positionV>
                <wp:extent cx="295275" cy="24765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77DFD" w:rsidRDefault="00177DFD" w:rsidP="0024405F">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6" o:spid="_x0000_s1036" type="#_x0000_t202" style="position:absolute;margin-left:265.8pt;margin-top:7.65pt;width:23.2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" filled="f" strokeweight=".5pt">
                <v:stroke opacity="0"/>
                <v:textbox>
                  <w:txbxContent>
                    <w:p w:rsidR="00177DFD" w:rsidRDefault="00177DFD" w:rsidP="0024405F">
                      <w:r>
                        <w:rPr>
                          <w:rFonts w:hint="eastAsia"/>
                        </w:rPr>
                        <w:t>4</w:t>
                      </w:r>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630EDF4C" wp14:editId="4C996157">
                <wp:simplePos x="0" y="0"/>
                <wp:positionH relativeFrom="column">
                  <wp:posOffset>1775460</wp:posOffset>
                </wp:positionH>
                <wp:positionV relativeFrom="paragraph">
                  <wp:posOffset>116205</wp:posOffset>
                </wp:positionV>
                <wp:extent cx="295275" cy="24765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77DFD" w:rsidRDefault="00177DFD">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3" o:spid="_x0000_s1037" type="#_x0000_t202" style="position:absolute;margin-left:139.8pt;margin-top:9.15pt;width:23.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" filled="f" strokeweight=".5pt">
                <v:stroke opacity="0"/>
                <v:textbox>
                  <w:txbxContent>
                    <w:p w:rsidR="00177DFD" w:rsidRDefault="00177DFD">
                      <w:r>
                        <w:rPr>
                          <w:rFonts w:hint="eastAsia"/>
                        </w:rPr>
                        <w:t>1</w:t>
                      </w:r>
                    </w:p>
                  </w:txbxContent>
                </v:textbox>
              </v:shape>
            </w:pict>
          </mc:Fallback>
        </mc:AlternateContent>
      </w:r>
      <w:r w:rsidR="003E4B81">
        <w:rPr>
          <w:rFonts w:hint="eastAsia"/>
          <w:noProof/>
        </w:rPr>
        <mc:AlternateContent>
          <mc:Choice Requires="wps">
            <w:drawing>
              <wp:anchor distT="0" distB="0" distL="114300" distR="114300" simplePos="0" relativeHeight="251656192" behindDoc="0" locked="0" layoutInCell="1" allowOverlap="1" wp14:anchorId="333834AD" wp14:editId="0E49A42C">
                <wp:simplePos x="0" y="0"/>
                <wp:positionH relativeFrom="column">
                  <wp:posOffset>3832860</wp:posOffset>
                </wp:positionH>
                <wp:positionV relativeFrom="paragraph">
                  <wp:posOffset>194945</wp:posOffset>
                </wp:positionV>
                <wp:extent cx="1057275" cy="342900"/>
                <wp:effectExtent l="13335" t="13970" r="5715" b="5080"/>
                <wp:wrapNone/>
                <wp:docPr id="8"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42900"/>
                        </a:xfrm>
                        <a:prstGeom prst="flowChartProcess">
                          <a:avLst/>
                        </a:prstGeom>
                        <a:solidFill>
                          <a:srgbClr val="FFFFFF"/>
                        </a:solidFill>
                        <a:ln w="9525">
                          <a:solidFill>
                            <a:srgbClr val="000000"/>
                          </a:solidFill>
                          <a:miter lim="800000"/>
                          <a:headEnd/>
                          <a:tailEnd/>
                        </a:ln>
                      </wps:spPr>
                      <wps:txbx>
                        <w:txbxContent>
                          <w:p w:rsidR="00177DFD" w:rsidRDefault="00177DFD" w:rsidP="00FF3000">
                            <w:r>
                              <w:rPr>
                                <w:rFonts w:hint="eastAsia"/>
                              </w:rPr>
                              <w:t>委托单位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38" type="#_x0000_t109" style="position:absolute;margin-left:301.8pt;margin-top:15.35pt;width:83.2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">
                <v:textbox>
                  <w:txbxContent>
                    <w:p w:rsidR="00177DFD" w:rsidRDefault="00177DFD" w:rsidP="00FF3000">
                      <w:r>
                        <w:rPr>
                          <w:rFonts w:hint="eastAsia"/>
                        </w:rPr>
                        <w:t>委托单位</w:t>
                      </w:r>
                    </w:p>
                  </w:txbxContent>
                </v:textbox>
              </v:shape>
            </w:pict>
          </mc:Fallback>
        </mc:AlternateContent>
      </w:r>
      <w:r w:rsidR="003E4B81">
        <w:rPr>
          <w:rFonts w:hint="eastAsia"/>
          <w:noProof/>
        </w:rPr>
        <mc:AlternateContent>
          <mc:Choice Requires="wps">
            <w:drawing>
              <wp:anchor distT="0" distB="0" distL="114300" distR="114300" simplePos="0" relativeHeight="251655168" behindDoc="0" locked="0" layoutInCell="1" allowOverlap="1" wp14:anchorId="3A2BDEDD" wp14:editId="40118493">
                <wp:simplePos x="0" y="0"/>
                <wp:positionH relativeFrom="column">
                  <wp:posOffset>2223135</wp:posOffset>
                </wp:positionH>
                <wp:positionV relativeFrom="paragraph">
                  <wp:posOffset>204470</wp:posOffset>
                </wp:positionV>
                <wp:extent cx="1057275" cy="342900"/>
                <wp:effectExtent l="13335" t="13970" r="5715" b="5080"/>
                <wp:wrapNone/>
                <wp:docPr id="7"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42900"/>
                        </a:xfrm>
                        <a:prstGeom prst="flowChartProcess">
                          <a:avLst/>
                        </a:prstGeom>
                        <a:solidFill>
                          <a:srgbClr val="FFFFFF"/>
                        </a:solidFill>
                        <a:ln w="9525">
                          <a:solidFill>
                            <a:srgbClr val="000000"/>
                          </a:solidFill>
                          <a:miter lim="800000"/>
                          <a:headEnd/>
                          <a:tailEnd/>
                        </a:ln>
                      </wps:spPr>
                      <wps:txbx>
                        <w:txbxContent>
                          <w:p w:rsidR="00177DFD" w:rsidRDefault="00177DFD" w:rsidP="00FF3000">
                            <w:r>
                              <w:rPr>
                                <w:rFonts w:hint="eastAsia"/>
                              </w:rPr>
                              <w:t>特色系统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39" type="#_x0000_t109" style="position:absolute;margin-left:175.05pt;margin-top:16.1pt;width:83.25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">
                <v:textbox>
                  <w:txbxContent>
                    <w:p w:rsidR="00177DFD" w:rsidRDefault="00177DFD" w:rsidP="00FF3000">
                      <w:r>
                        <w:rPr>
                          <w:rFonts w:hint="eastAsia"/>
                        </w:rPr>
                        <w:t>特色系统</w:t>
                      </w:r>
                    </w:p>
                  </w:txbxContent>
                </v:textbox>
              </v:shape>
            </w:pict>
          </mc:Fallback>
        </mc:AlternateContent>
      </w:r>
      <w:r w:rsidR="003E4B81">
        <w:rPr>
          <w:rFonts w:hint="eastAsia"/>
          <w:noProof/>
        </w:rPr>
        <mc:AlternateContent>
          <mc:Choice Requires="wps">
            <w:drawing>
              <wp:anchor distT="0" distB="0" distL="114300" distR="114300" simplePos="0" relativeHeight="251653120" behindDoc="0" locked="0" layoutInCell="1" allowOverlap="1" wp14:anchorId="7B17CF65" wp14:editId="5B7C4748">
                <wp:simplePos x="0" y="0"/>
                <wp:positionH relativeFrom="column">
                  <wp:posOffset>1013460</wp:posOffset>
                </wp:positionH>
                <wp:positionV relativeFrom="paragraph">
                  <wp:posOffset>204470</wp:posOffset>
                </wp:positionV>
                <wp:extent cx="647700" cy="342900"/>
                <wp:effectExtent l="13335" t="13970" r="5715" b="5080"/>
                <wp:wrapNone/>
                <wp:docPr id="6"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342900"/>
                        </a:xfrm>
                        <a:prstGeom prst="flowChartProcess">
                          <a:avLst/>
                        </a:prstGeom>
                        <a:solidFill>
                          <a:srgbClr val="FFFFFF"/>
                        </a:solidFill>
                        <a:ln w="9525">
                          <a:solidFill>
                            <a:srgbClr val="000000"/>
                          </a:solidFill>
                          <a:miter lim="800000"/>
                          <a:headEnd/>
                          <a:tailEnd/>
                        </a:ln>
                      </wps:spPr>
                      <wps:txbx>
                        <w:txbxContent>
                          <w:p w:rsidR="00177DFD" w:rsidRDefault="00177DFD" w:rsidP="00FF3000">
                            <w:r>
                              <w:rPr>
                                <w:rFonts w:hint="eastAsia"/>
                              </w:rPr>
                              <w:t>渠道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 o:spid="_x0000_s1040" type="#_x0000_t109" style="position:absolute;margin-left:79.8pt;margin-top:16.1pt;width:51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">
                <v:textbox>
                  <w:txbxContent>
                    <w:p w:rsidR="00177DFD" w:rsidRDefault="00177DFD" w:rsidP="00FF3000">
                      <w:r>
                        <w:rPr>
                          <w:rFonts w:hint="eastAsia"/>
                        </w:rPr>
                        <w:t>渠道</w:t>
                      </w:r>
                    </w:p>
                  </w:txbxContent>
                </v:textbox>
              </v:shape>
            </w:pict>
          </mc:Fallback>
        </mc:AlternateContent>
      </w:r>
    </w:p>
    <w:p w:rsidR="00FF3000" w:rsidRDefault="0024405F" w:rsidP="00FF3000">
      <w:pPr>
        <w:pStyle w:val="a2"/>
      </w:pPr>
      <w:r>
        <w:rPr>
          <w:rFonts w:hint="eastAsia"/>
          <w:noProof/>
        </w:rPr>
        <mc:AlternateContent>
          <mc:Choice Requires="wps">
            <w:drawing>
              <wp:anchor distT="0" distB="0" distL="114300" distR="114300" simplePos="0" relativeHeight="251681792" behindDoc="0" locked="0" layoutInCell="1" allowOverlap="1" wp14:anchorId="49C77D15" wp14:editId="05166600">
                <wp:simplePos x="0" y="0"/>
                <wp:positionH relativeFrom="column">
                  <wp:posOffset>1775460</wp:posOffset>
                </wp:positionH>
                <wp:positionV relativeFrom="paragraph">
                  <wp:posOffset>127635</wp:posOffset>
                </wp:positionV>
                <wp:extent cx="295275" cy="24765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77DFD" w:rsidRDefault="00177DFD" w:rsidP="0024405F">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9" o:spid="_x0000_s1041" type="#_x0000_t202" style="position:absolute;margin-left:139.8pt;margin-top:10.05pt;width:23.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" filled="f" strokeweight=".5pt">
                <v:stroke opacity="0"/>
                <v:textbox>
                  <w:txbxContent>
                    <w:p w:rsidR="00177DFD" w:rsidRDefault="00177DFD" w:rsidP="0024405F">
                      <w:r>
                        <w:rPr>
                          <w:rFonts w:hint="eastAsia"/>
                        </w:rPr>
                        <w:t>6</w:t>
                      </w:r>
                    </w:p>
                  </w:txbxContent>
                </v:textbox>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4753B989" wp14:editId="720184B3">
                <wp:simplePos x="0" y="0"/>
                <wp:positionH relativeFrom="column">
                  <wp:posOffset>3375660</wp:posOffset>
                </wp:positionH>
                <wp:positionV relativeFrom="paragraph">
                  <wp:posOffset>127635</wp:posOffset>
                </wp:positionV>
                <wp:extent cx="295275" cy="24765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77DFD" w:rsidRDefault="00177DFD" w:rsidP="0024405F">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2" type="#_x0000_t202" style="position:absolute;margin-left:265.8pt;margin-top:10.05pt;width:23.2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" filled="f" strokeweight=".5pt">
                <v:stroke opacity="0"/>
                <v:textbox>
                  <w:txbxContent>
                    <w:p w:rsidR="00177DFD" w:rsidRDefault="00177DFD" w:rsidP="0024405F">
                      <w:r>
                        <w:rPr>
                          <w:rFonts w:hint="eastAsia"/>
                        </w:rPr>
                        <w:t>5</w:t>
                      </w:r>
                    </w:p>
                  </w:txbxContent>
                </v:textbox>
              </v:shape>
            </w:pict>
          </mc:Fallback>
        </mc:AlternateContent>
      </w:r>
      <w:r w:rsidR="003E4B81">
        <w:rPr>
          <w:rFonts w:hint="eastAsia"/>
          <w:noProof/>
        </w:rPr>
        <mc:AlternateContent>
          <mc:Choice Requires="wps">
            <w:drawing>
              <wp:anchor distT="0" distB="0" distL="114300" distR="114300" simplePos="0" relativeHeight="251666432" behindDoc="0" locked="0" layoutInCell="1" allowOverlap="1" wp14:anchorId="3F4CAF41" wp14:editId="7BEC1D90">
                <wp:simplePos x="0" y="0"/>
                <wp:positionH relativeFrom="column">
                  <wp:posOffset>3280410</wp:posOffset>
                </wp:positionH>
                <wp:positionV relativeFrom="paragraph">
                  <wp:posOffset>196850</wp:posOffset>
                </wp:positionV>
                <wp:extent cx="552450" cy="0"/>
                <wp:effectExtent l="22860" t="53975" r="5715" b="60325"/>
                <wp:wrapNone/>
                <wp:docPr id="5"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left:0;text-align:left;margin-left:258.3pt;margin-top:15.5pt;width:43.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">
                <v:stroke endarrow="block"/>
              </v:shape>
            </w:pict>
          </mc:Fallback>
        </mc:AlternateContent>
      </w:r>
      <w:r w:rsidR="003E4B81">
        <w:rPr>
          <w:rFonts w:hint="eastAsia"/>
          <w:noProof/>
        </w:rPr>
        <mc:AlternateContent>
          <mc:Choice Requires="wps">
            <w:drawing>
              <wp:anchor distT="0" distB="0" distL="114300" distR="114300" simplePos="0" relativeHeight="251665408" behindDoc="0" locked="0" layoutInCell="1" allowOverlap="1" wp14:anchorId="2C370C0F" wp14:editId="56D660C2">
                <wp:simplePos x="0" y="0"/>
                <wp:positionH relativeFrom="column">
                  <wp:posOffset>3280410</wp:posOffset>
                </wp:positionH>
                <wp:positionV relativeFrom="paragraph">
                  <wp:posOffset>25400</wp:posOffset>
                </wp:positionV>
                <wp:extent cx="552450" cy="0"/>
                <wp:effectExtent l="13335" t="53975" r="15240" b="60325"/>
                <wp:wrapNone/>
                <wp:docPr id="4"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left:0;text-align:left;margin-left:258.3pt;margin-top:2pt;width:4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MCNAIAAF0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">
                <v:stroke endarrow="block"/>
              </v:shape>
            </w:pict>
          </mc:Fallback>
        </mc:AlternateContent>
      </w:r>
      <w:r w:rsidR="003E4B81">
        <w:rPr>
          <w:rFonts w:hint="eastAsia"/>
          <w:noProof/>
        </w:rPr>
        <mc:AlternateContent>
          <mc:Choice Requires="wps">
            <w:drawing>
              <wp:anchor distT="0" distB="0" distL="114300" distR="114300" simplePos="0" relativeHeight="251663360" behindDoc="0" locked="0" layoutInCell="1" allowOverlap="1" wp14:anchorId="794ACCFD" wp14:editId="45A6EFEF">
                <wp:simplePos x="0" y="0"/>
                <wp:positionH relativeFrom="column">
                  <wp:posOffset>1661160</wp:posOffset>
                </wp:positionH>
                <wp:positionV relativeFrom="paragraph">
                  <wp:posOffset>196850</wp:posOffset>
                </wp:positionV>
                <wp:extent cx="561975" cy="0"/>
                <wp:effectExtent l="22860" t="53975" r="5715" b="603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left:0;text-align:left;margin-left:130.8pt;margin-top:15.5pt;width:44.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">
                <v:stroke endarrow="block"/>
              </v:shape>
            </w:pict>
          </mc:Fallback>
        </mc:AlternateContent>
      </w:r>
      <w:r w:rsidR="003E4B81">
        <w:rPr>
          <w:rFonts w:hint="eastAsia"/>
          <w:noProof/>
        </w:rPr>
        <mc:AlternateContent>
          <mc:Choice Requires="wps">
            <w:drawing>
              <wp:anchor distT="0" distB="0" distL="114300" distR="114300" simplePos="0" relativeHeight="251662336" behindDoc="0" locked="0" layoutInCell="1" allowOverlap="1" wp14:anchorId="304F7E90" wp14:editId="74B732E0">
                <wp:simplePos x="0" y="0"/>
                <wp:positionH relativeFrom="column">
                  <wp:posOffset>1661160</wp:posOffset>
                </wp:positionH>
                <wp:positionV relativeFrom="paragraph">
                  <wp:posOffset>25400</wp:posOffset>
                </wp:positionV>
                <wp:extent cx="561975" cy="9525"/>
                <wp:effectExtent l="13335" t="44450" r="15240" b="60325"/>
                <wp:wrapNone/>
                <wp:docPr id="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left:0;text-align:left;margin-left:130.8pt;margin-top:2pt;width:44.2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">
                <v:stroke endarrow="block"/>
              </v:shape>
            </w:pict>
          </mc:Fallback>
        </mc:AlternateContent>
      </w:r>
    </w:p>
    <w:p w:rsidR="00C223C0" w:rsidRPr="004E5286" w:rsidRDefault="00C223C0" w:rsidP="00C223C0">
      <w:pPr>
        <w:pStyle w:val="3"/>
        <w:numPr>
          <w:ilvl w:val="3"/>
          <w:numId w:val="11"/>
        </w:numPr>
        <w:spacing w:before="62" w:after="62"/>
        <w:rPr>
          <w:rFonts w:ascii="楷体_GB2312" w:eastAsia="楷体_GB2312"/>
          <w:i w:val="0"/>
          <w:szCs w:val="28"/>
        </w:rPr>
      </w:pPr>
      <w:r>
        <w:rPr>
          <w:rFonts w:ascii="楷体_GB2312" w:eastAsia="楷体_GB2312" w:hint="eastAsia"/>
          <w:i w:val="0"/>
          <w:szCs w:val="28"/>
        </w:rPr>
        <w:t>渠道-&gt;特色系统要素</w:t>
      </w:r>
    </w:p>
    <w:p w:rsidR="006765C8" w:rsidRDefault="003164D9" w:rsidP="006765C8">
      <w:pPr>
        <w:spacing w:line="360" w:lineRule="auto"/>
        <w:ind w:firstLineChars="100" w:firstLine="240"/>
        <w:rPr>
          <w:sz w:val="24"/>
        </w:rPr>
      </w:pPr>
      <w:r>
        <w:rPr>
          <w:rFonts w:ascii="宋体" w:hAnsi="宋体" w:hint="eastAsia"/>
          <w:sz w:val="24"/>
        </w:rPr>
        <w:t>渠道</w:t>
      </w:r>
      <w:r w:rsidR="006765C8" w:rsidRPr="003C464D">
        <w:rPr>
          <w:rFonts w:ascii="宋体" w:hAnsi="宋体" w:hint="eastAsia"/>
          <w:sz w:val="24"/>
        </w:rPr>
        <w:t>发起</w:t>
      </w:r>
      <w:r w:rsidR="006765C8">
        <w:rPr>
          <w:rFonts w:hint="eastAsia"/>
          <w:sz w:val="24"/>
        </w:rPr>
        <w:t>代</w:t>
      </w:r>
      <w:r w:rsidR="006765C8" w:rsidRPr="00EF3E2F">
        <w:rPr>
          <w:rFonts w:hint="eastAsia"/>
          <w:sz w:val="24"/>
        </w:rPr>
        <w:t>缴</w:t>
      </w:r>
      <w:r w:rsidR="006765C8">
        <w:rPr>
          <w:rFonts w:hint="eastAsia"/>
          <w:sz w:val="24"/>
        </w:rPr>
        <w:t>费</w:t>
      </w:r>
      <w:r w:rsidR="006765C8" w:rsidRPr="003C464D">
        <w:rPr>
          <w:rFonts w:hint="eastAsia"/>
          <w:sz w:val="24"/>
        </w:rPr>
        <w:t>请求，</w:t>
      </w:r>
      <w:r w:rsidR="009E1D93">
        <w:rPr>
          <w:rFonts w:hint="eastAsia"/>
          <w:sz w:val="24"/>
        </w:rPr>
        <w:t>发</w:t>
      </w:r>
      <w:r w:rsidR="006765C8">
        <w:rPr>
          <w:rFonts w:hint="eastAsia"/>
          <w:sz w:val="24"/>
        </w:rPr>
        <w:t>送要素包含：交易时间、</w:t>
      </w:r>
      <w:r>
        <w:rPr>
          <w:rFonts w:hint="eastAsia"/>
          <w:sz w:val="24"/>
        </w:rPr>
        <w:t>项目编号</w:t>
      </w:r>
      <w:r w:rsidR="006765C8">
        <w:rPr>
          <w:rFonts w:hint="eastAsia"/>
          <w:sz w:val="24"/>
        </w:rPr>
        <w:t>、</w:t>
      </w:r>
      <w:r>
        <w:rPr>
          <w:rFonts w:hint="eastAsia"/>
          <w:sz w:val="24"/>
        </w:rPr>
        <w:t>客户标识</w:t>
      </w:r>
      <w:r w:rsidR="006765C8">
        <w:rPr>
          <w:rFonts w:hint="eastAsia"/>
          <w:sz w:val="24"/>
        </w:rPr>
        <w:t>号、</w:t>
      </w:r>
      <w:r w:rsidR="009E1D93">
        <w:rPr>
          <w:rFonts w:hint="eastAsia"/>
          <w:sz w:val="24"/>
        </w:rPr>
        <w:t>缴费金额</w:t>
      </w:r>
      <w:r>
        <w:rPr>
          <w:rFonts w:hint="eastAsia"/>
          <w:sz w:val="24"/>
        </w:rPr>
        <w:t>、交易账号</w:t>
      </w:r>
      <w:r w:rsidR="006765C8" w:rsidRPr="003C464D">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C223C0" w:rsidRPr="00371B44" w:rsidTr="003B2E43">
        <w:tc>
          <w:tcPr>
            <w:tcW w:w="1756" w:type="dxa"/>
          </w:tcPr>
          <w:p w:rsidR="00C223C0" w:rsidRPr="00371B44" w:rsidRDefault="00C223C0" w:rsidP="003B2E43">
            <w:pPr>
              <w:spacing w:line="360" w:lineRule="auto"/>
              <w:rPr>
                <w:rFonts w:ascii="楷体_GB2312" w:eastAsia="楷体_GB2312"/>
              </w:rPr>
            </w:pPr>
            <w:r w:rsidRPr="00371B44">
              <w:rPr>
                <w:rFonts w:ascii="楷体_GB2312" w:eastAsia="楷体_GB2312" w:hint="eastAsia"/>
              </w:rPr>
              <w:t>要素</w:t>
            </w:r>
          </w:p>
        </w:tc>
        <w:tc>
          <w:tcPr>
            <w:tcW w:w="1755" w:type="dxa"/>
          </w:tcPr>
          <w:p w:rsidR="00C223C0" w:rsidRPr="00371B44" w:rsidRDefault="00C223C0" w:rsidP="003B2E43">
            <w:pPr>
              <w:spacing w:line="360" w:lineRule="auto"/>
              <w:rPr>
                <w:rFonts w:ascii="楷体_GB2312" w:eastAsia="楷体_GB2312"/>
              </w:rPr>
            </w:pPr>
            <w:r w:rsidRPr="00371B44">
              <w:rPr>
                <w:rFonts w:ascii="楷体_GB2312" w:eastAsia="楷体_GB2312" w:hint="eastAsia"/>
              </w:rPr>
              <w:t>要素描述及解释</w:t>
            </w:r>
          </w:p>
        </w:tc>
        <w:tc>
          <w:tcPr>
            <w:tcW w:w="1836" w:type="dxa"/>
          </w:tcPr>
          <w:p w:rsidR="00C223C0" w:rsidRPr="00371B44" w:rsidRDefault="00C223C0" w:rsidP="003B2E43">
            <w:pPr>
              <w:spacing w:line="360" w:lineRule="auto"/>
              <w:rPr>
                <w:rFonts w:ascii="楷体_GB2312" w:eastAsia="楷体_GB2312"/>
              </w:rPr>
            </w:pPr>
            <w:r w:rsidRPr="00371B44">
              <w:rPr>
                <w:rFonts w:ascii="楷体_GB2312" w:eastAsia="楷体_GB2312" w:hint="eastAsia"/>
              </w:rPr>
              <w:t>要素来源</w:t>
            </w:r>
          </w:p>
          <w:p w:rsidR="00C223C0" w:rsidRPr="00371B44" w:rsidRDefault="00C223C0" w:rsidP="003B2E43">
            <w:pPr>
              <w:spacing w:line="360" w:lineRule="auto"/>
              <w:rPr>
                <w:rFonts w:ascii="楷体_GB2312" w:eastAsia="楷体_GB2312"/>
              </w:rPr>
            </w:pPr>
            <w:r w:rsidRPr="00371B44">
              <w:rPr>
                <w:rFonts w:ascii="楷体_GB2312" w:eastAsia="楷体_GB2312" w:hint="eastAsia"/>
              </w:rPr>
              <w:t>(柜员输入/CCBS主机返回/委托单位返回/特色系统加工产生/前端程序产生)</w:t>
            </w:r>
          </w:p>
        </w:tc>
        <w:tc>
          <w:tcPr>
            <w:tcW w:w="1783" w:type="dxa"/>
          </w:tcPr>
          <w:p w:rsidR="00C223C0" w:rsidRPr="00371B44" w:rsidRDefault="00C223C0" w:rsidP="003B2E43">
            <w:pPr>
              <w:spacing w:line="360" w:lineRule="auto"/>
              <w:rPr>
                <w:rFonts w:ascii="楷体_GB2312" w:eastAsia="楷体_GB2312"/>
              </w:rPr>
            </w:pPr>
            <w:r w:rsidRPr="00371B44">
              <w:rPr>
                <w:rFonts w:ascii="楷体_GB2312" w:eastAsia="楷体_GB2312" w:hint="eastAsia"/>
              </w:rPr>
              <w:t>如果是前端程序产生或特色系统产生的话,请详细说明加工产生流程说明</w:t>
            </w:r>
          </w:p>
        </w:tc>
        <w:tc>
          <w:tcPr>
            <w:tcW w:w="1704" w:type="dxa"/>
          </w:tcPr>
          <w:p w:rsidR="00C223C0" w:rsidRPr="00371B44" w:rsidRDefault="00C223C0" w:rsidP="003B2E43">
            <w:pPr>
              <w:spacing w:line="360" w:lineRule="auto"/>
              <w:rPr>
                <w:rFonts w:ascii="楷体_GB2312" w:eastAsia="楷体_GB2312"/>
              </w:rPr>
            </w:pPr>
          </w:p>
        </w:tc>
      </w:tr>
      <w:tr w:rsidR="0064126E" w:rsidRPr="00371B44" w:rsidTr="005B5CD0">
        <w:tc>
          <w:tcPr>
            <w:tcW w:w="1756" w:type="dxa"/>
          </w:tcPr>
          <w:p w:rsidR="0064126E" w:rsidRPr="00371B44" w:rsidRDefault="0064126E" w:rsidP="005B5CD0">
            <w:pPr>
              <w:spacing w:line="360" w:lineRule="auto"/>
              <w:rPr>
                <w:rFonts w:ascii="楷体_GB2312" w:eastAsia="楷体_GB2312"/>
              </w:rPr>
            </w:pPr>
            <w:r>
              <w:rPr>
                <w:rFonts w:ascii="楷体_GB2312" w:eastAsia="楷体_GB2312" w:hint="eastAsia"/>
              </w:rPr>
              <w:t>业务</w:t>
            </w:r>
            <w:r w:rsidRPr="00371B44">
              <w:rPr>
                <w:rFonts w:ascii="楷体_GB2312" w:eastAsia="楷体_GB2312" w:hint="eastAsia"/>
              </w:rPr>
              <w:t>编号</w:t>
            </w:r>
          </w:p>
        </w:tc>
        <w:tc>
          <w:tcPr>
            <w:tcW w:w="1755" w:type="dxa"/>
          </w:tcPr>
          <w:p w:rsidR="0064126E" w:rsidRPr="00371B44" w:rsidRDefault="0064126E" w:rsidP="005B5CD0">
            <w:pPr>
              <w:spacing w:line="360" w:lineRule="auto"/>
              <w:rPr>
                <w:rFonts w:ascii="楷体_GB2312" w:eastAsia="楷体_GB2312"/>
              </w:rPr>
            </w:pPr>
            <w:r>
              <w:rPr>
                <w:rFonts w:ascii="楷体_GB2312" w:eastAsia="楷体_GB2312" w:hint="eastAsia"/>
              </w:rPr>
              <w:t>移动</w:t>
            </w:r>
            <w:r w:rsidRPr="00371B44">
              <w:rPr>
                <w:rFonts w:ascii="楷体_GB2312" w:eastAsia="楷体_GB2312" w:hint="eastAsia"/>
              </w:rPr>
              <w:t>的后台系统</w:t>
            </w:r>
            <w:r>
              <w:rPr>
                <w:rFonts w:ascii="楷体_GB2312" w:eastAsia="楷体_GB2312" w:hint="eastAsia"/>
              </w:rPr>
              <w:t>业务</w:t>
            </w:r>
            <w:r w:rsidRPr="00371B44">
              <w:rPr>
                <w:rFonts w:ascii="楷体_GB2312" w:eastAsia="楷体_GB2312" w:hint="eastAsia"/>
              </w:rPr>
              <w:t>编号</w:t>
            </w:r>
          </w:p>
        </w:tc>
        <w:tc>
          <w:tcPr>
            <w:tcW w:w="1836" w:type="dxa"/>
          </w:tcPr>
          <w:p w:rsidR="0064126E" w:rsidRPr="00371B44" w:rsidRDefault="0064126E" w:rsidP="005B5CD0">
            <w:pPr>
              <w:spacing w:line="360" w:lineRule="auto"/>
              <w:rPr>
                <w:rFonts w:ascii="楷体_GB2312" w:eastAsia="楷体_GB2312"/>
              </w:rPr>
            </w:pPr>
            <w:r>
              <w:rPr>
                <w:rFonts w:ascii="楷体_GB2312" w:eastAsia="楷体_GB2312" w:hint="eastAsia"/>
              </w:rPr>
              <w:t>特色系统分配</w:t>
            </w:r>
          </w:p>
        </w:tc>
        <w:tc>
          <w:tcPr>
            <w:tcW w:w="1783" w:type="dxa"/>
          </w:tcPr>
          <w:p w:rsidR="0064126E" w:rsidRPr="00371B44" w:rsidRDefault="0064126E" w:rsidP="005B5CD0">
            <w:pPr>
              <w:spacing w:line="360" w:lineRule="auto"/>
              <w:rPr>
                <w:rFonts w:ascii="楷体_GB2312" w:eastAsia="楷体_GB2312"/>
              </w:rPr>
            </w:pPr>
            <w:r>
              <w:rPr>
                <w:rFonts w:ascii="楷体_GB2312" w:eastAsia="楷体_GB2312" w:hint="eastAsia"/>
              </w:rPr>
              <w:t>预先定义</w:t>
            </w:r>
          </w:p>
        </w:tc>
        <w:tc>
          <w:tcPr>
            <w:tcW w:w="1704" w:type="dxa"/>
          </w:tcPr>
          <w:p w:rsidR="0064126E" w:rsidRPr="00371B44" w:rsidRDefault="0064126E" w:rsidP="005B5CD0">
            <w:pPr>
              <w:spacing w:line="360" w:lineRule="auto"/>
              <w:rPr>
                <w:rFonts w:ascii="楷体_GB2312" w:eastAsia="楷体_GB2312"/>
              </w:rPr>
            </w:pPr>
          </w:p>
        </w:tc>
      </w:tr>
      <w:tr w:rsidR="0064126E" w:rsidRPr="00371B44" w:rsidTr="005B5CD0">
        <w:tc>
          <w:tcPr>
            <w:tcW w:w="1756" w:type="dxa"/>
          </w:tcPr>
          <w:p w:rsidR="0064126E" w:rsidRDefault="0064126E" w:rsidP="005B5CD0">
            <w:pPr>
              <w:spacing w:line="360" w:lineRule="auto"/>
              <w:rPr>
                <w:rFonts w:ascii="楷体_GB2312" w:eastAsia="楷体_GB2312"/>
              </w:rPr>
            </w:pPr>
            <w:r>
              <w:rPr>
                <w:rFonts w:ascii="楷体_GB2312" w:eastAsia="楷体_GB2312" w:hint="eastAsia"/>
              </w:rPr>
              <w:t>单位编号</w:t>
            </w:r>
          </w:p>
        </w:tc>
        <w:tc>
          <w:tcPr>
            <w:tcW w:w="1755" w:type="dxa"/>
          </w:tcPr>
          <w:p w:rsidR="0064126E" w:rsidRDefault="0064126E" w:rsidP="005B5CD0">
            <w:pPr>
              <w:spacing w:line="360" w:lineRule="auto"/>
              <w:rPr>
                <w:rFonts w:ascii="楷体_GB2312" w:eastAsia="楷体_GB2312"/>
              </w:rPr>
            </w:pPr>
            <w:r>
              <w:rPr>
                <w:rFonts w:ascii="楷体_GB2312" w:eastAsia="楷体_GB2312" w:hint="eastAsia"/>
              </w:rPr>
              <w:t>移动的后台系统单位编号</w:t>
            </w:r>
          </w:p>
        </w:tc>
        <w:tc>
          <w:tcPr>
            <w:tcW w:w="1836" w:type="dxa"/>
          </w:tcPr>
          <w:p w:rsidR="0064126E" w:rsidRPr="00567B96" w:rsidRDefault="0064126E" w:rsidP="005B5CD0">
            <w:pPr>
              <w:spacing w:line="360" w:lineRule="auto"/>
              <w:rPr>
                <w:rFonts w:ascii="楷体_GB2312" w:eastAsia="楷体_GB2312"/>
              </w:rPr>
            </w:pPr>
            <w:r>
              <w:rPr>
                <w:rFonts w:ascii="楷体_GB2312" w:eastAsia="楷体_GB2312" w:hint="eastAsia"/>
              </w:rPr>
              <w:t>特色系统分配</w:t>
            </w:r>
          </w:p>
        </w:tc>
        <w:tc>
          <w:tcPr>
            <w:tcW w:w="1783" w:type="dxa"/>
          </w:tcPr>
          <w:p w:rsidR="0064126E" w:rsidRPr="00371B44" w:rsidRDefault="0064126E" w:rsidP="005B5CD0">
            <w:pPr>
              <w:spacing w:line="360" w:lineRule="auto"/>
              <w:rPr>
                <w:rFonts w:ascii="楷体_GB2312" w:eastAsia="楷体_GB2312"/>
              </w:rPr>
            </w:pPr>
            <w:r>
              <w:rPr>
                <w:rFonts w:ascii="楷体_GB2312" w:eastAsia="楷体_GB2312" w:hint="eastAsia"/>
              </w:rPr>
              <w:t>预先定义</w:t>
            </w:r>
          </w:p>
        </w:tc>
        <w:tc>
          <w:tcPr>
            <w:tcW w:w="1704" w:type="dxa"/>
          </w:tcPr>
          <w:p w:rsidR="0064126E" w:rsidRPr="00371B44" w:rsidRDefault="0064126E" w:rsidP="005B5CD0">
            <w:pPr>
              <w:spacing w:line="360" w:lineRule="auto"/>
              <w:rPr>
                <w:rFonts w:ascii="楷体_GB2312" w:eastAsia="楷体_GB2312"/>
              </w:rPr>
            </w:pPr>
          </w:p>
        </w:tc>
      </w:tr>
      <w:tr w:rsidR="0064126E" w:rsidRPr="00371B44" w:rsidTr="005B5CD0">
        <w:tc>
          <w:tcPr>
            <w:tcW w:w="1756" w:type="dxa"/>
          </w:tcPr>
          <w:p w:rsidR="0064126E" w:rsidRPr="00371B44" w:rsidRDefault="0064126E" w:rsidP="005B5CD0">
            <w:pPr>
              <w:spacing w:line="360" w:lineRule="auto"/>
              <w:rPr>
                <w:rFonts w:ascii="楷体_GB2312" w:eastAsia="楷体_GB2312"/>
              </w:rPr>
            </w:pPr>
            <w:r>
              <w:rPr>
                <w:rFonts w:ascii="楷体_GB2312" w:eastAsia="楷体_GB2312" w:hint="eastAsia"/>
              </w:rPr>
              <w:t>电话号码</w:t>
            </w:r>
          </w:p>
        </w:tc>
        <w:tc>
          <w:tcPr>
            <w:tcW w:w="1755" w:type="dxa"/>
          </w:tcPr>
          <w:p w:rsidR="0064126E" w:rsidRPr="00371B44" w:rsidRDefault="0064126E" w:rsidP="005B5CD0">
            <w:pPr>
              <w:spacing w:line="360" w:lineRule="auto"/>
              <w:rPr>
                <w:rFonts w:ascii="楷体_GB2312" w:eastAsia="楷体_GB2312"/>
              </w:rPr>
            </w:pPr>
            <w:r>
              <w:rPr>
                <w:rFonts w:ascii="楷体_GB2312" w:eastAsia="楷体_GB2312" w:hint="eastAsia"/>
              </w:rPr>
              <w:t>移动手机号码</w:t>
            </w:r>
          </w:p>
        </w:tc>
        <w:tc>
          <w:tcPr>
            <w:tcW w:w="1836" w:type="dxa"/>
          </w:tcPr>
          <w:p w:rsidR="0064126E" w:rsidRPr="00371B44" w:rsidRDefault="0064126E" w:rsidP="005B5CD0">
            <w:pPr>
              <w:spacing w:line="360" w:lineRule="auto"/>
              <w:rPr>
                <w:rFonts w:ascii="楷体_GB2312" w:eastAsia="楷体_GB2312"/>
              </w:rPr>
            </w:pPr>
            <w:r>
              <w:rPr>
                <w:rFonts w:ascii="楷体_GB2312" w:eastAsia="楷体_GB2312" w:hint="eastAsia"/>
              </w:rPr>
              <w:t>渠道输入</w:t>
            </w:r>
          </w:p>
        </w:tc>
        <w:tc>
          <w:tcPr>
            <w:tcW w:w="1783" w:type="dxa"/>
          </w:tcPr>
          <w:p w:rsidR="0064126E" w:rsidRPr="00371B44" w:rsidRDefault="0064126E" w:rsidP="005B5CD0">
            <w:pPr>
              <w:spacing w:line="360" w:lineRule="auto"/>
              <w:rPr>
                <w:rFonts w:ascii="楷体_GB2312" w:eastAsia="楷体_GB2312"/>
              </w:rPr>
            </w:pPr>
          </w:p>
        </w:tc>
        <w:tc>
          <w:tcPr>
            <w:tcW w:w="1704" w:type="dxa"/>
          </w:tcPr>
          <w:p w:rsidR="0064126E" w:rsidRPr="00371B44" w:rsidRDefault="0064126E" w:rsidP="005B5CD0">
            <w:pPr>
              <w:spacing w:line="360" w:lineRule="auto"/>
              <w:rPr>
                <w:rFonts w:ascii="楷体_GB2312" w:eastAsia="楷体_GB2312"/>
              </w:rPr>
            </w:pPr>
          </w:p>
        </w:tc>
      </w:tr>
      <w:tr w:rsidR="0064126E" w:rsidRPr="00371B44" w:rsidTr="003B2E43">
        <w:tc>
          <w:tcPr>
            <w:tcW w:w="1756" w:type="dxa"/>
          </w:tcPr>
          <w:p w:rsidR="0064126E" w:rsidRPr="00371B44" w:rsidRDefault="0064126E" w:rsidP="0064126E">
            <w:pPr>
              <w:spacing w:line="360" w:lineRule="auto"/>
              <w:rPr>
                <w:rFonts w:ascii="楷体_GB2312" w:eastAsia="楷体_GB2312"/>
              </w:rPr>
            </w:pPr>
            <w:r>
              <w:rPr>
                <w:rFonts w:ascii="楷体_GB2312" w:eastAsia="楷体_GB2312" w:hint="eastAsia"/>
              </w:rPr>
              <w:t>缴费账号</w:t>
            </w:r>
          </w:p>
        </w:tc>
        <w:tc>
          <w:tcPr>
            <w:tcW w:w="1755" w:type="dxa"/>
          </w:tcPr>
          <w:p w:rsidR="0064126E" w:rsidRPr="00371B44" w:rsidRDefault="0064126E" w:rsidP="0064126E">
            <w:pPr>
              <w:spacing w:line="360" w:lineRule="auto"/>
              <w:rPr>
                <w:rFonts w:ascii="楷体_GB2312" w:eastAsia="楷体_GB2312"/>
              </w:rPr>
            </w:pPr>
          </w:p>
        </w:tc>
        <w:tc>
          <w:tcPr>
            <w:tcW w:w="1836" w:type="dxa"/>
          </w:tcPr>
          <w:p w:rsidR="0064126E" w:rsidRDefault="0064126E">
            <w:r w:rsidRPr="003D3B19">
              <w:rPr>
                <w:rFonts w:ascii="楷体_GB2312" w:eastAsia="楷体_GB2312" w:hint="eastAsia"/>
              </w:rPr>
              <w:t>渠道输入</w:t>
            </w:r>
          </w:p>
        </w:tc>
        <w:tc>
          <w:tcPr>
            <w:tcW w:w="1783" w:type="dxa"/>
          </w:tcPr>
          <w:p w:rsidR="0064126E" w:rsidRPr="00371B44" w:rsidRDefault="0064126E" w:rsidP="003B2E43">
            <w:pPr>
              <w:spacing w:line="360" w:lineRule="auto"/>
              <w:rPr>
                <w:rFonts w:ascii="楷体_GB2312" w:eastAsia="楷体_GB2312"/>
              </w:rPr>
            </w:pPr>
          </w:p>
        </w:tc>
        <w:tc>
          <w:tcPr>
            <w:tcW w:w="1704" w:type="dxa"/>
          </w:tcPr>
          <w:p w:rsidR="0064126E" w:rsidRPr="00371B44" w:rsidRDefault="0064126E" w:rsidP="003B2E43">
            <w:pPr>
              <w:spacing w:line="360" w:lineRule="auto"/>
              <w:rPr>
                <w:rFonts w:ascii="楷体_GB2312" w:eastAsia="楷体_GB2312"/>
              </w:rPr>
            </w:pPr>
          </w:p>
        </w:tc>
      </w:tr>
      <w:tr w:rsidR="0064126E" w:rsidRPr="00371B44" w:rsidTr="003B2E43">
        <w:tc>
          <w:tcPr>
            <w:tcW w:w="1756" w:type="dxa"/>
          </w:tcPr>
          <w:p w:rsidR="0064126E" w:rsidRDefault="0064126E">
            <w:r w:rsidRPr="00B34566">
              <w:rPr>
                <w:rFonts w:ascii="楷体_GB2312" w:eastAsia="楷体_GB2312" w:hint="eastAsia"/>
              </w:rPr>
              <w:t>缴费金额</w:t>
            </w:r>
          </w:p>
        </w:tc>
        <w:tc>
          <w:tcPr>
            <w:tcW w:w="1755" w:type="dxa"/>
          </w:tcPr>
          <w:p w:rsidR="0064126E" w:rsidRDefault="0064126E"/>
        </w:tc>
        <w:tc>
          <w:tcPr>
            <w:tcW w:w="1836" w:type="dxa"/>
          </w:tcPr>
          <w:p w:rsidR="0064126E" w:rsidRDefault="0064126E">
            <w:r w:rsidRPr="003D3B19">
              <w:rPr>
                <w:rFonts w:ascii="楷体_GB2312" w:eastAsia="楷体_GB2312" w:hint="eastAsia"/>
              </w:rPr>
              <w:t>渠道输入</w:t>
            </w:r>
          </w:p>
        </w:tc>
        <w:tc>
          <w:tcPr>
            <w:tcW w:w="1783" w:type="dxa"/>
          </w:tcPr>
          <w:p w:rsidR="0064126E" w:rsidRPr="00371B44" w:rsidRDefault="0064126E" w:rsidP="003B2E43">
            <w:pPr>
              <w:spacing w:line="360" w:lineRule="auto"/>
              <w:rPr>
                <w:rFonts w:ascii="楷体_GB2312" w:eastAsia="楷体_GB2312"/>
              </w:rPr>
            </w:pPr>
          </w:p>
        </w:tc>
        <w:tc>
          <w:tcPr>
            <w:tcW w:w="1704" w:type="dxa"/>
          </w:tcPr>
          <w:p w:rsidR="0064126E" w:rsidRPr="00371B44" w:rsidRDefault="0064126E" w:rsidP="003B2E43">
            <w:pPr>
              <w:spacing w:line="360" w:lineRule="auto"/>
              <w:rPr>
                <w:rFonts w:ascii="楷体_GB2312" w:eastAsia="楷体_GB2312"/>
              </w:rPr>
            </w:pPr>
          </w:p>
        </w:tc>
      </w:tr>
    </w:tbl>
    <w:p w:rsidR="00C223C0" w:rsidRDefault="00C223C0"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lastRenderedPageBreak/>
        <w:t>渠道-&gt;特色系统</w:t>
      </w:r>
      <w:r w:rsidRPr="00CE5E74">
        <w:rPr>
          <w:rFonts w:ascii="楷体_GB2312" w:eastAsia="楷体_GB2312" w:hint="eastAsia"/>
          <w:i w:val="0"/>
          <w:szCs w:val="28"/>
        </w:rPr>
        <w:t>处理</w:t>
      </w:r>
      <w:r>
        <w:rPr>
          <w:rFonts w:ascii="楷体_GB2312" w:eastAsia="楷体_GB2312" w:hint="eastAsia"/>
          <w:i w:val="0"/>
          <w:szCs w:val="28"/>
        </w:rPr>
        <w:t>流程</w:t>
      </w:r>
    </w:p>
    <w:p w:rsidR="00B60C2C" w:rsidRDefault="00B60C2C" w:rsidP="00B60C2C">
      <w:pPr>
        <w:spacing w:line="360" w:lineRule="auto"/>
        <w:ind w:leftChars="57" w:left="120" w:firstLineChars="100" w:firstLine="210"/>
        <w:rPr>
          <w:rFonts w:ascii="宋体" w:hAnsi="宋体"/>
          <w:sz w:val="24"/>
        </w:rPr>
      </w:pPr>
      <w:r>
        <w:rPr>
          <w:rFonts w:hint="eastAsia"/>
          <w:lang w:val="x-none"/>
        </w:rPr>
        <w:t xml:space="preserve">  </w:t>
      </w:r>
      <w:r>
        <w:rPr>
          <w:rFonts w:ascii="宋体" w:hAnsi="宋体" w:hint="eastAsia"/>
          <w:sz w:val="24"/>
        </w:rPr>
        <w:t>银行方根据输入的业务要素，将业务数据发送</w:t>
      </w:r>
      <w:proofErr w:type="gramStart"/>
      <w:r>
        <w:rPr>
          <w:rFonts w:ascii="宋体" w:hAnsi="宋体" w:hint="eastAsia"/>
          <w:sz w:val="24"/>
        </w:rPr>
        <w:t>至委托</w:t>
      </w:r>
      <w:proofErr w:type="gramEnd"/>
      <w:r>
        <w:rPr>
          <w:rFonts w:ascii="宋体" w:hAnsi="宋体" w:hint="eastAsia"/>
          <w:sz w:val="24"/>
        </w:rPr>
        <w:t>单位进行数据欠费查询，。</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B60C2C" w:rsidRPr="00423B4E" w:rsidTr="00A53AAB">
        <w:tc>
          <w:tcPr>
            <w:tcW w:w="2905"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B60C2C" w:rsidRPr="00423B4E" w:rsidRDefault="00B60C2C" w:rsidP="003B2E43">
            <w:pPr>
              <w:spacing w:line="360" w:lineRule="auto"/>
              <w:rPr>
                <w:rFonts w:ascii="楷体_GB2312" w:eastAsia="楷体_GB2312"/>
                <w:color w:val="FF0000"/>
                <w:sz w:val="24"/>
              </w:rPr>
            </w:pPr>
          </w:p>
        </w:tc>
      </w:tr>
      <w:tr w:rsidR="00A53AAB" w:rsidRPr="00423B4E" w:rsidTr="00A53AAB">
        <w:tc>
          <w:tcPr>
            <w:tcW w:w="2905" w:type="dxa"/>
          </w:tcPr>
          <w:p w:rsidR="00A53AAB" w:rsidRPr="00371B44" w:rsidRDefault="00A53AAB" w:rsidP="009E4E80">
            <w:pPr>
              <w:spacing w:line="360" w:lineRule="auto"/>
              <w:rPr>
                <w:rFonts w:ascii="楷体_GB2312" w:eastAsia="楷体_GB2312"/>
              </w:rPr>
            </w:pPr>
            <w:r>
              <w:rPr>
                <w:rFonts w:ascii="楷体_GB2312" w:eastAsia="楷体_GB2312" w:hint="eastAsia"/>
              </w:rPr>
              <w:t>业务</w:t>
            </w:r>
            <w:r w:rsidRPr="00371B44">
              <w:rPr>
                <w:rFonts w:ascii="楷体_GB2312" w:eastAsia="楷体_GB2312" w:hint="eastAsia"/>
              </w:rPr>
              <w:t>编号</w:t>
            </w:r>
          </w:p>
        </w:tc>
        <w:tc>
          <w:tcPr>
            <w:tcW w:w="2906" w:type="dxa"/>
          </w:tcPr>
          <w:p w:rsidR="00A53AAB" w:rsidRPr="00371B44" w:rsidRDefault="00A53AAB" w:rsidP="009E4E80">
            <w:pPr>
              <w:spacing w:line="360" w:lineRule="auto"/>
              <w:rPr>
                <w:rFonts w:ascii="楷体_GB2312" w:eastAsia="楷体_GB2312"/>
              </w:rPr>
            </w:pPr>
            <w:r>
              <w:rPr>
                <w:rFonts w:ascii="楷体_GB2312" w:eastAsia="楷体_GB2312" w:hint="eastAsia"/>
              </w:rPr>
              <w:t>特色系统分配</w:t>
            </w:r>
          </w:p>
        </w:tc>
        <w:tc>
          <w:tcPr>
            <w:tcW w:w="2903" w:type="dxa"/>
          </w:tcPr>
          <w:p w:rsidR="00A53AAB" w:rsidRPr="00423B4E" w:rsidRDefault="00A53AAB" w:rsidP="003B2E43">
            <w:pPr>
              <w:spacing w:line="360" w:lineRule="auto"/>
              <w:rPr>
                <w:rFonts w:ascii="楷体_GB2312" w:eastAsia="楷体_GB2312"/>
                <w:color w:val="FF0000"/>
                <w:sz w:val="24"/>
              </w:rPr>
            </w:pPr>
          </w:p>
        </w:tc>
      </w:tr>
      <w:tr w:rsidR="00A53AAB" w:rsidRPr="00423B4E" w:rsidTr="00A53AAB">
        <w:tc>
          <w:tcPr>
            <w:tcW w:w="2905" w:type="dxa"/>
          </w:tcPr>
          <w:p w:rsidR="00A53AAB" w:rsidRDefault="00A53AAB" w:rsidP="009E4E80">
            <w:pPr>
              <w:spacing w:line="360" w:lineRule="auto"/>
              <w:rPr>
                <w:rFonts w:ascii="楷体_GB2312" w:eastAsia="楷体_GB2312"/>
              </w:rPr>
            </w:pPr>
            <w:r>
              <w:rPr>
                <w:rFonts w:ascii="楷体_GB2312" w:eastAsia="楷体_GB2312" w:hint="eastAsia"/>
              </w:rPr>
              <w:t>单位编号</w:t>
            </w:r>
          </w:p>
        </w:tc>
        <w:tc>
          <w:tcPr>
            <w:tcW w:w="2906" w:type="dxa"/>
          </w:tcPr>
          <w:p w:rsidR="00A53AAB" w:rsidRPr="00567B96" w:rsidRDefault="00A53AAB" w:rsidP="009E4E80">
            <w:pPr>
              <w:spacing w:line="360" w:lineRule="auto"/>
              <w:rPr>
                <w:rFonts w:ascii="楷体_GB2312" w:eastAsia="楷体_GB2312"/>
              </w:rPr>
            </w:pPr>
            <w:r>
              <w:rPr>
                <w:rFonts w:ascii="楷体_GB2312" w:eastAsia="楷体_GB2312" w:hint="eastAsia"/>
              </w:rPr>
              <w:t>特色系统分配</w:t>
            </w:r>
          </w:p>
        </w:tc>
        <w:tc>
          <w:tcPr>
            <w:tcW w:w="2903" w:type="dxa"/>
          </w:tcPr>
          <w:p w:rsidR="00A53AAB" w:rsidRPr="00423B4E" w:rsidRDefault="00A53AAB" w:rsidP="003B2E43">
            <w:pPr>
              <w:spacing w:line="360" w:lineRule="auto"/>
              <w:rPr>
                <w:rFonts w:ascii="楷体_GB2312" w:eastAsia="楷体_GB2312"/>
                <w:color w:val="FF0000"/>
                <w:sz w:val="24"/>
              </w:rPr>
            </w:pPr>
          </w:p>
        </w:tc>
      </w:tr>
      <w:tr w:rsidR="00A53AAB" w:rsidRPr="00423B4E" w:rsidTr="00A53AAB">
        <w:tc>
          <w:tcPr>
            <w:tcW w:w="2905" w:type="dxa"/>
          </w:tcPr>
          <w:p w:rsidR="00A53AAB" w:rsidRPr="00371B44" w:rsidRDefault="00A53AAB" w:rsidP="009E4E80">
            <w:pPr>
              <w:spacing w:line="360" w:lineRule="auto"/>
              <w:rPr>
                <w:rFonts w:ascii="楷体_GB2312" w:eastAsia="楷体_GB2312"/>
              </w:rPr>
            </w:pPr>
            <w:r>
              <w:rPr>
                <w:rFonts w:ascii="楷体_GB2312" w:eastAsia="楷体_GB2312" w:hint="eastAsia"/>
              </w:rPr>
              <w:t>电话号码</w:t>
            </w:r>
          </w:p>
        </w:tc>
        <w:tc>
          <w:tcPr>
            <w:tcW w:w="2906" w:type="dxa"/>
          </w:tcPr>
          <w:p w:rsidR="00A53AAB" w:rsidRPr="00371B44" w:rsidRDefault="00A53AAB" w:rsidP="009E4E80">
            <w:pPr>
              <w:spacing w:line="360" w:lineRule="auto"/>
              <w:rPr>
                <w:rFonts w:ascii="楷体_GB2312" w:eastAsia="楷体_GB2312"/>
              </w:rPr>
            </w:pPr>
            <w:r>
              <w:rPr>
                <w:rFonts w:ascii="楷体_GB2312" w:eastAsia="楷体_GB2312" w:hint="eastAsia"/>
              </w:rPr>
              <w:t>渠道输入</w:t>
            </w:r>
          </w:p>
        </w:tc>
        <w:tc>
          <w:tcPr>
            <w:tcW w:w="2903" w:type="dxa"/>
          </w:tcPr>
          <w:p w:rsidR="00A53AAB" w:rsidRPr="00423B4E" w:rsidRDefault="00A53AAB" w:rsidP="003B2E43">
            <w:pPr>
              <w:spacing w:line="360" w:lineRule="auto"/>
              <w:rPr>
                <w:rFonts w:ascii="楷体_GB2312" w:eastAsia="楷体_GB2312"/>
                <w:color w:val="FF0000"/>
                <w:sz w:val="24"/>
              </w:rPr>
            </w:pPr>
          </w:p>
        </w:tc>
      </w:tr>
      <w:tr w:rsidR="00A53AAB" w:rsidRPr="00423B4E" w:rsidTr="00A53AAB">
        <w:tc>
          <w:tcPr>
            <w:tcW w:w="2905" w:type="dxa"/>
          </w:tcPr>
          <w:p w:rsidR="00A53AAB" w:rsidRPr="00371B44" w:rsidRDefault="00A53AAB" w:rsidP="009E4E80">
            <w:pPr>
              <w:spacing w:line="360" w:lineRule="auto"/>
              <w:rPr>
                <w:rFonts w:ascii="楷体_GB2312" w:eastAsia="楷体_GB2312"/>
              </w:rPr>
            </w:pPr>
            <w:r>
              <w:rPr>
                <w:rFonts w:ascii="楷体_GB2312" w:eastAsia="楷体_GB2312" w:hint="eastAsia"/>
              </w:rPr>
              <w:t>缴费账号</w:t>
            </w:r>
          </w:p>
        </w:tc>
        <w:tc>
          <w:tcPr>
            <w:tcW w:w="2906" w:type="dxa"/>
          </w:tcPr>
          <w:p w:rsidR="00A53AAB" w:rsidRDefault="00A53AAB" w:rsidP="009E4E80">
            <w:r w:rsidRPr="003D3B19">
              <w:rPr>
                <w:rFonts w:ascii="楷体_GB2312" w:eastAsia="楷体_GB2312" w:hint="eastAsia"/>
              </w:rPr>
              <w:t>渠道输入</w:t>
            </w:r>
          </w:p>
        </w:tc>
        <w:tc>
          <w:tcPr>
            <w:tcW w:w="2903" w:type="dxa"/>
          </w:tcPr>
          <w:p w:rsidR="00A53AAB" w:rsidRPr="00423B4E" w:rsidRDefault="00A53AAB" w:rsidP="003B2E43">
            <w:pPr>
              <w:spacing w:line="360" w:lineRule="auto"/>
              <w:rPr>
                <w:rFonts w:ascii="楷体_GB2312" w:eastAsia="楷体_GB2312"/>
                <w:color w:val="FF0000"/>
                <w:sz w:val="24"/>
              </w:rPr>
            </w:pPr>
          </w:p>
        </w:tc>
      </w:tr>
      <w:tr w:rsidR="00A53AAB" w:rsidRPr="00423B4E" w:rsidTr="00A53AAB">
        <w:tc>
          <w:tcPr>
            <w:tcW w:w="2905" w:type="dxa"/>
          </w:tcPr>
          <w:p w:rsidR="00A53AAB" w:rsidRDefault="00A53AAB" w:rsidP="009E4E80">
            <w:r w:rsidRPr="00B34566">
              <w:rPr>
                <w:rFonts w:ascii="楷体_GB2312" w:eastAsia="楷体_GB2312" w:hint="eastAsia"/>
              </w:rPr>
              <w:t>缴费金额</w:t>
            </w:r>
          </w:p>
        </w:tc>
        <w:tc>
          <w:tcPr>
            <w:tcW w:w="2906" w:type="dxa"/>
          </w:tcPr>
          <w:p w:rsidR="00A53AAB" w:rsidRDefault="00A53AAB" w:rsidP="009E4E80">
            <w:r w:rsidRPr="003D3B19">
              <w:rPr>
                <w:rFonts w:ascii="楷体_GB2312" w:eastAsia="楷体_GB2312" w:hint="eastAsia"/>
              </w:rPr>
              <w:t>渠道输入</w:t>
            </w:r>
          </w:p>
        </w:tc>
        <w:tc>
          <w:tcPr>
            <w:tcW w:w="2903" w:type="dxa"/>
          </w:tcPr>
          <w:p w:rsidR="00A53AAB" w:rsidRPr="00423B4E" w:rsidRDefault="00A53AAB" w:rsidP="003B2E43">
            <w:pPr>
              <w:spacing w:line="360" w:lineRule="auto"/>
              <w:rPr>
                <w:rFonts w:ascii="楷体_GB2312" w:eastAsia="楷体_GB2312"/>
                <w:color w:val="FF0000"/>
                <w:sz w:val="24"/>
              </w:rPr>
            </w:pPr>
          </w:p>
        </w:tc>
      </w:tr>
    </w:tbl>
    <w:p w:rsidR="00C223C0" w:rsidRPr="00B60C2C" w:rsidRDefault="00C223C0" w:rsidP="00C223C0">
      <w:pPr>
        <w:pStyle w:val="a2"/>
      </w:pPr>
    </w:p>
    <w:p w:rsidR="00B60C2C"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特色系统-&gt;主机要素</w:t>
      </w:r>
    </w:p>
    <w:p w:rsidR="00B60C2C" w:rsidRDefault="00B60C2C" w:rsidP="00B60C2C">
      <w:pPr>
        <w:spacing w:line="360" w:lineRule="auto"/>
        <w:ind w:leftChars="57" w:left="120" w:firstLineChars="100" w:firstLine="210"/>
        <w:rPr>
          <w:rFonts w:ascii="宋体" w:hAnsi="宋体"/>
          <w:sz w:val="24"/>
        </w:rPr>
      </w:pPr>
      <w:r>
        <w:rPr>
          <w:rFonts w:hint="eastAsia"/>
          <w:lang w:val="x-none"/>
        </w:rPr>
        <w:t xml:space="preserve">   </w:t>
      </w:r>
      <w:r>
        <w:rPr>
          <w:rFonts w:ascii="宋体" w:hAnsi="宋体" w:hint="eastAsia"/>
          <w:sz w:val="24"/>
        </w:rPr>
        <w:t>银行方根据输入的业务要素，将业务数据发送</w:t>
      </w:r>
      <w:proofErr w:type="gramStart"/>
      <w:r>
        <w:rPr>
          <w:rFonts w:ascii="宋体" w:hAnsi="宋体" w:hint="eastAsia"/>
          <w:sz w:val="24"/>
        </w:rPr>
        <w:t>至委托</w:t>
      </w:r>
      <w:proofErr w:type="gramEnd"/>
      <w:r>
        <w:rPr>
          <w:rFonts w:ascii="宋体" w:hAnsi="宋体" w:hint="eastAsia"/>
          <w:sz w:val="24"/>
        </w:rPr>
        <w:t>单位</w:t>
      </w:r>
      <w:r w:rsidR="00A2558D">
        <w:rPr>
          <w:rFonts w:ascii="宋体" w:hAnsi="宋体" w:hint="eastAsia"/>
          <w:sz w:val="24"/>
        </w:rPr>
        <w:t>主机</w:t>
      </w:r>
      <w:r>
        <w:rPr>
          <w:rFonts w:ascii="宋体" w:hAnsi="宋体" w:hint="eastAsia"/>
          <w:sz w:val="24"/>
        </w:rPr>
        <w:t>进行</w:t>
      </w:r>
      <w:r w:rsidR="00A2558D">
        <w:rPr>
          <w:rFonts w:ascii="宋体" w:hAnsi="宋体" w:hint="eastAsia"/>
          <w:sz w:val="24"/>
        </w:rPr>
        <w:t>记账</w:t>
      </w:r>
      <w:r>
        <w:rPr>
          <w:rFonts w:ascii="宋体" w:hAnsi="宋体" w:hint="eastAsia"/>
          <w:sz w:val="24"/>
        </w:rPr>
        <w:t>。</w:t>
      </w:r>
    </w:p>
    <w:p w:rsidR="00B60C2C" w:rsidRPr="00B60C2C" w:rsidRDefault="00B60C2C" w:rsidP="00B60C2C">
      <w:pPr>
        <w:pStyle w:val="a2"/>
      </w:pP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1B2DB0" w:rsidRPr="00471A60" w:rsidTr="00572195">
        <w:tc>
          <w:tcPr>
            <w:tcW w:w="1756" w:type="dxa"/>
          </w:tcPr>
          <w:p w:rsidR="001B2DB0" w:rsidRPr="00471A60" w:rsidRDefault="001B2DB0" w:rsidP="00572195">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1B2DB0" w:rsidRPr="00471A60" w:rsidRDefault="001B2DB0" w:rsidP="00572195">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1B2DB0" w:rsidRPr="00471A60" w:rsidRDefault="001B2DB0" w:rsidP="00572195">
            <w:pPr>
              <w:spacing w:line="360" w:lineRule="auto"/>
              <w:rPr>
                <w:rFonts w:ascii="楷体_GB2312" w:eastAsia="楷体_GB2312"/>
                <w:sz w:val="24"/>
              </w:rPr>
            </w:pPr>
            <w:r w:rsidRPr="00471A60">
              <w:rPr>
                <w:rFonts w:ascii="楷体_GB2312" w:eastAsia="楷体_GB2312" w:hint="eastAsia"/>
                <w:sz w:val="24"/>
              </w:rPr>
              <w:t>要素来源</w:t>
            </w:r>
          </w:p>
          <w:p w:rsidR="001B2DB0" w:rsidRPr="00471A60" w:rsidRDefault="001B2DB0" w:rsidP="00572195">
            <w:pPr>
              <w:spacing w:line="360" w:lineRule="auto"/>
              <w:rPr>
                <w:rFonts w:ascii="楷体_GB2312" w:eastAsia="楷体_GB2312"/>
                <w:sz w:val="24"/>
              </w:rPr>
            </w:pPr>
            <w:r w:rsidRPr="00471A60">
              <w:rPr>
                <w:rFonts w:ascii="楷体_GB2312" w:eastAsia="楷体_GB2312" w:hint="eastAsia"/>
                <w:sz w:val="24"/>
              </w:rPr>
              <w:t>(柜员输入/CCBS主机返回/委托单位返回/特色系统加工产生/前端程序产生)</w:t>
            </w:r>
          </w:p>
        </w:tc>
        <w:tc>
          <w:tcPr>
            <w:tcW w:w="1783" w:type="dxa"/>
          </w:tcPr>
          <w:p w:rsidR="001B2DB0" w:rsidRPr="00471A60" w:rsidRDefault="001B2DB0" w:rsidP="00572195">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1B2DB0" w:rsidRPr="00471A60" w:rsidRDefault="001B2DB0" w:rsidP="00572195">
            <w:pPr>
              <w:spacing w:line="360" w:lineRule="auto"/>
              <w:rPr>
                <w:rFonts w:ascii="楷体_GB2312" w:eastAsia="楷体_GB2312"/>
                <w:sz w:val="24"/>
              </w:rPr>
            </w:pPr>
          </w:p>
        </w:tc>
      </w:tr>
      <w:tr w:rsidR="001B2DB0" w:rsidRPr="007765C3" w:rsidTr="00572195">
        <w:tc>
          <w:tcPr>
            <w:tcW w:w="1756" w:type="dxa"/>
          </w:tcPr>
          <w:p w:rsidR="001B2DB0" w:rsidRPr="007765C3" w:rsidRDefault="005B5CD0" w:rsidP="00572195">
            <w:pPr>
              <w:spacing w:line="360" w:lineRule="auto"/>
              <w:rPr>
                <w:rFonts w:ascii="楷体_GB2312" w:eastAsia="楷体_GB2312"/>
              </w:rPr>
            </w:pPr>
            <w:r w:rsidRPr="005B5CD0">
              <w:rPr>
                <w:rFonts w:ascii="楷体_GB2312" w:eastAsia="楷体_GB2312" w:hint="eastAsia"/>
              </w:rPr>
              <w:t>币别</w:t>
            </w:r>
          </w:p>
        </w:tc>
        <w:tc>
          <w:tcPr>
            <w:tcW w:w="1755" w:type="dxa"/>
          </w:tcPr>
          <w:p w:rsidR="001B2DB0" w:rsidRPr="007765C3" w:rsidRDefault="001B2DB0" w:rsidP="00572195">
            <w:pPr>
              <w:spacing w:line="360" w:lineRule="auto"/>
              <w:rPr>
                <w:rFonts w:ascii="楷体_GB2312" w:eastAsia="楷体_GB2312"/>
              </w:rPr>
            </w:pPr>
          </w:p>
        </w:tc>
        <w:tc>
          <w:tcPr>
            <w:tcW w:w="1836" w:type="dxa"/>
          </w:tcPr>
          <w:p w:rsidR="001B2DB0"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1B2DB0" w:rsidRPr="007765C3" w:rsidRDefault="001B2DB0" w:rsidP="00572195">
            <w:pPr>
              <w:spacing w:line="360" w:lineRule="auto"/>
              <w:rPr>
                <w:rFonts w:ascii="楷体_GB2312" w:eastAsia="楷体_GB2312"/>
              </w:rPr>
            </w:pPr>
          </w:p>
        </w:tc>
        <w:tc>
          <w:tcPr>
            <w:tcW w:w="1704" w:type="dxa"/>
          </w:tcPr>
          <w:p w:rsidR="001B2DB0" w:rsidRPr="007765C3" w:rsidRDefault="001B2DB0" w:rsidP="00572195">
            <w:pPr>
              <w:spacing w:line="360" w:lineRule="auto"/>
              <w:rPr>
                <w:rFonts w:ascii="楷体_GB2312" w:eastAsia="楷体_GB2312"/>
              </w:rPr>
            </w:pPr>
          </w:p>
        </w:tc>
      </w:tr>
      <w:tr w:rsidR="001B2DB0" w:rsidRPr="007765C3" w:rsidTr="00572195">
        <w:tc>
          <w:tcPr>
            <w:tcW w:w="1756" w:type="dxa"/>
          </w:tcPr>
          <w:p w:rsidR="001B2DB0" w:rsidRPr="007765C3" w:rsidRDefault="005B5CD0" w:rsidP="00572195">
            <w:pPr>
              <w:spacing w:line="360" w:lineRule="auto"/>
              <w:rPr>
                <w:rFonts w:ascii="楷体_GB2312" w:eastAsia="楷体_GB2312"/>
              </w:rPr>
            </w:pPr>
            <w:proofErr w:type="gramStart"/>
            <w:r w:rsidRPr="005B5CD0">
              <w:rPr>
                <w:rFonts w:ascii="楷体_GB2312" w:eastAsia="楷体_GB2312" w:hint="eastAsia"/>
              </w:rPr>
              <w:t>钞汇鉴别</w:t>
            </w:r>
            <w:proofErr w:type="gramEnd"/>
          </w:p>
        </w:tc>
        <w:tc>
          <w:tcPr>
            <w:tcW w:w="1755" w:type="dxa"/>
          </w:tcPr>
          <w:p w:rsidR="001B2DB0" w:rsidRPr="007765C3" w:rsidRDefault="001B2DB0" w:rsidP="00572195">
            <w:pPr>
              <w:spacing w:line="360" w:lineRule="auto"/>
              <w:rPr>
                <w:rFonts w:ascii="楷体_GB2312" w:eastAsia="楷体_GB2312"/>
              </w:rPr>
            </w:pPr>
          </w:p>
        </w:tc>
        <w:tc>
          <w:tcPr>
            <w:tcW w:w="1836" w:type="dxa"/>
          </w:tcPr>
          <w:p w:rsidR="001B2DB0"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1B2DB0" w:rsidRPr="007765C3" w:rsidRDefault="001B2DB0" w:rsidP="00572195">
            <w:pPr>
              <w:spacing w:line="360" w:lineRule="auto"/>
              <w:rPr>
                <w:rFonts w:ascii="楷体_GB2312" w:eastAsia="楷体_GB2312"/>
              </w:rPr>
            </w:pPr>
          </w:p>
        </w:tc>
        <w:tc>
          <w:tcPr>
            <w:tcW w:w="1704" w:type="dxa"/>
          </w:tcPr>
          <w:p w:rsidR="001B2DB0" w:rsidRPr="007765C3" w:rsidRDefault="001B2DB0" w:rsidP="00572195">
            <w:pPr>
              <w:spacing w:line="360" w:lineRule="auto"/>
              <w:rPr>
                <w:rFonts w:ascii="楷体_GB2312" w:eastAsia="楷体_GB2312"/>
              </w:rPr>
            </w:pPr>
          </w:p>
        </w:tc>
      </w:tr>
      <w:tr w:rsidR="001B2DB0" w:rsidRPr="007765C3" w:rsidTr="00572195">
        <w:tc>
          <w:tcPr>
            <w:tcW w:w="1756" w:type="dxa"/>
          </w:tcPr>
          <w:p w:rsidR="001B2DB0" w:rsidRDefault="005B5CD0" w:rsidP="00572195">
            <w:pPr>
              <w:spacing w:line="360" w:lineRule="auto"/>
              <w:rPr>
                <w:sz w:val="24"/>
              </w:rPr>
            </w:pPr>
            <w:r w:rsidRPr="005B5CD0">
              <w:rPr>
                <w:rFonts w:hint="eastAsia"/>
                <w:sz w:val="24"/>
              </w:rPr>
              <w:t>客户</w:t>
            </w:r>
            <w:proofErr w:type="gramStart"/>
            <w:r w:rsidRPr="005B5CD0">
              <w:rPr>
                <w:rFonts w:hint="eastAsia"/>
                <w:sz w:val="24"/>
              </w:rPr>
              <w:t>帐号</w:t>
            </w:r>
            <w:proofErr w:type="gramEnd"/>
          </w:p>
        </w:tc>
        <w:tc>
          <w:tcPr>
            <w:tcW w:w="1755" w:type="dxa"/>
          </w:tcPr>
          <w:p w:rsidR="001B2DB0" w:rsidRPr="007765C3" w:rsidRDefault="001B2DB0" w:rsidP="00572195">
            <w:pPr>
              <w:spacing w:line="360" w:lineRule="auto"/>
              <w:rPr>
                <w:rFonts w:ascii="楷体_GB2312" w:eastAsia="楷体_GB2312"/>
              </w:rPr>
            </w:pPr>
          </w:p>
        </w:tc>
        <w:tc>
          <w:tcPr>
            <w:tcW w:w="1836" w:type="dxa"/>
          </w:tcPr>
          <w:p w:rsidR="001B2DB0"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1B2DB0" w:rsidRPr="007765C3" w:rsidRDefault="001B2DB0" w:rsidP="00572195">
            <w:pPr>
              <w:spacing w:line="360" w:lineRule="auto"/>
              <w:rPr>
                <w:rFonts w:ascii="楷体_GB2312" w:eastAsia="楷体_GB2312"/>
              </w:rPr>
            </w:pPr>
          </w:p>
        </w:tc>
        <w:tc>
          <w:tcPr>
            <w:tcW w:w="1704" w:type="dxa"/>
          </w:tcPr>
          <w:p w:rsidR="001B2DB0" w:rsidRPr="007765C3" w:rsidRDefault="001B2DB0" w:rsidP="00572195">
            <w:pPr>
              <w:spacing w:line="360" w:lineRule="auto"/>
              <w:rPr>
                <w:rFonts w:ascii="楷体_GB2312" w:eastAsia="楷体_GB2312"/>
              </w:rPr>
            </w:pPr>
          </w:p>
        </w:tc>
      </w:tr>
      <w:tr w:rsidR="001B2DB0" w:rsidRPr="007765C3" w:rsidTr="00572195">
        <w:tc>
          <w:tcPr>
            <w:tcW w:w="1756" w:type="dxa"/>
          </w:tcPr>
          <w:p w:rsidR="001B2DB0" w:rsidRDefault="005B5CD0" w:rsidP="00572195">
            <w:pPr>
              <w:spacing w:line="360" w:lineRule="auto"/>
              <w:rPr>
                <w:sz w:val="24"/>
              </w:rPr>
            </w:pPr>
            <w:proofErr w:type="gramStart"/>
            <w:r w:rsidRPr="005B5CD0">
              <w:rPr>
                <w:rFonts w:hint="eastAsia"/>
                <w:sz w:val="24"/>
              </w:rPr>
              <w:t>帐号</w:t>
            </w:r>
            <w:proofErr w:type="gramEnd"/>
          </w:p>
        </w:tc>
        <w:tc>
          <w:tcPr>
            <w:tcW w:w="1755" w:type="dxa"/>
          </w:tcPr>
          <w:p w:rsidR="001B2DB0" w:rsidRPr="007765C3" w:rsidRDefault="001B2DB0" w:rsidP="00572195">
            <w:pPr>
              <w:spacing w:line="360" w:lineRule="auto"/>
              <w:rPr>
                <w:rFonts w:ascii="楷体_GB2312" w:eastAsia="楷体_GB2312"/>
              </w:rPr>
            </w:pPr>
          </w:p>
        </w:tc>
        <w:tc>
          <w:tcPr>
            <w:tcW w:w="1836" w:type="dxa"/>
          </w:tcPr>
          <w:p w:rsidR="001B2DB0"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1B2DB0" w:rsidRPr="007765C3" w:rsidRDefault="001B2DB0" w:rsidP="00572195">
            <w:pPr>
              <w:spacing w:line="360" w:lineRule="auto"/>
              <w:rPr>
                <w:rFonts w:ascii="楷体_GB2312" w:eastAsia="楷体_GB2312"/>
              </w:rPr>
            </w:pPr>
          </w:p>
        </w:tc>
        <w:tc>
          <w:tcPr>
            <w:tcW w:w="1704" w:type="dxa"/>
          </w:tcPr>
          <w:p w:rsidR="001B2DB0" w:rsidRPr="007765C3" w:rsidRDefault="001B2DB0" w:rsidP="00572195">
            <w:pPr>
              <w:spacing w:line="360" w:lineRule="auto"/>
              <w:rPr>
                <w:rFonts w:ascii="楷体_GB2312" w:eastAsia="楷体_GB2312"/>
              </w:rPr>
            </w:pPr>
          </w:p>
        </w:tc>
      </w:tr>
      <w:tr w:rsidR="005B5CD0" w:rsidRPr="007765C3" w:rsidTr="00572195">
        <w:tc>
          <w:tcPr>
            <w:tcW w:w="1756" w:type="dxa"/>
          </w:tcPr>
          <w:p w:rsidR="005B5CD0" w:rsidRDefault="005B5CD0" w:rsidP="00572195">
            <w:pPr>
              <w:spacing w:line="360" w:lineRule="auto"/>
              <w:rPr>
                <w:sz w:val="24"/>
              </w:rPr>
            </w:pPr>
            <w:r w:rsidRPr="005B5CD0">
              <w:rPr>
                <w:rFonts w:hint="eastAsia"/>
                <w:sz w:val="24"/>
              </w:rPr>
              <w:t>密码</w:t>
            </w:r>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5B5CD0" w:rsidRPr="007765C3" w:rsidTr="00572195">
        <w:tc>
          <w:tcPr>
            <w:tcW w:w="1756" w:type="dxa"/>
          </w:tcPr>
          <w:p w:rsidR="005B5CD0" w:rsidRPr="005B5CD0" w:rsidRDefault="005B5CD0" w:rsidP="00572195">
            <w:pPr>
              <w:spacing w:line="360" w:lineRule="auto"/>
              <w:rPr>
                <w:rFonts w:hint="eastAsia"/>
                <w:sz w:val="24"/>
              </w:rPr>
            </w:pPr>
            <w:r w:rsidRPr="005B5CD0">
              <w:rPr>
                <w:rFonts w:hint="eastAsia"/>
                <w:sz w:val="24"/>
              </w:rPr>
              <w:t>金额</w:t>
            </w:r>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5B5CD0" w:rsidRPr="007765C3" w:rsidTr="00572195">
        <w:tc>
          <w:tcPr>
            <w:tcW w:w="1756" w:type="dxa"/>
          </w:tcPr>
          <w:p w:rsidR="005B5CD0" w:rsidRPr="005B5CD0" w:rsidRDefault="005B5CD0" w:rsidP="00572195">
            <w:pPr>
              <w:spacing w:line="360" w:lineRule="auto"/>
              <w:rPr>
                <w:rFonts w:hint="eastAsia"/>
                <w:sz w:val="24"/>
              </w:rPr>
            </w:pPr>
            <w:proofErr w:type="gramStart"/>
            <w:r w:rsidRPr="005B5CD0">
              <w:rPr>
                <w:rFonts w:hint="eastAsia"/>
                <w:sz w:val="24"/>
              </w:rPr>
              <w:t>存折册号</w:t>
            </w:r>
            <w:proofErr w:type="gramEnd"/>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5B5CD0" w:rsidRPr="007765C3" w:rsidTr="00572195">
        <w:tc>
          <w:tcPr>
            <w:tcW w:w="1756" w:type="dxa"/>
          </w:tcPr>
          <w:p w:rsidR="005B5CD0" w:rsidRPr="005B5CD0" w:rsidRDefault="005B5CD0" w:rsidP="00572195">
            <w:pPr>
              <w:spacing w:line="360" w:lineRule="auto"/>
              <w:rPr>
                <w:rFonts w:hint="eastAsia"/>
                <w:sz w:val="24"/>
              </w:rPr>
            </w:pPr>
            <w:r w:rsidRPr="005B5CD0">
              <w:rPr>
                <w:rFonts w:hint="eastAsia"/>
                <w:sz w:val="24"/>
              </w:rPr>
              <w:t>证件种类</w:t>
            </w:r>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5B5CD0" w:rsidRPr="007765C3" w:rsidTr="00572195">
        <w:tc>
          <w:tcPr>
            <w:tcW w:w="1756" w:type="dxa"/>
          </w:tcPr>
          <w:p w:rsidR="005B5CD0" w:rsidRPr="005B5CD0" w:rsidRDefault="005B5CD0" w:rsidP="00572195">
            <w:pPr>
              <w:spacing w:line="360" w:lineRule="auto"/>
              <w:rPr>
                <w:rFonts w:hint="eastAsia"/>
                <w:sz w:val="24"/>
              </w:rPr>
            </w:pPr>
            <w:r w:rsidRPr="005B5CD0">
              <w:rPr>
                <w:rFonts w:hint="eastAsia"/>
                <w:sz w:val="24"/>
              </w:rPr>
              <w:lastRenderedPageBreak/>
              <w:t>证件号码</w:t>
            </w:r>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5B5CD0" w:rsidRPr="007765C3" w:rsidTr="00572195">
        <w:tc>
          <w:tcPr>
            <w:tcW w:w="1756" w:type="dxa"/>
          </w:tcPr>
          <w:p w:rsidR="005B5CD0" w:rsidRPr="005B5CD0" w:rsidRDefault="005B5CD0" w:rsidP="00572195">
            <w:pPr>
              <w:spacing w:line="360" w:lineRule="auto"/>
              <w:rPr>
                <w:rFonts w:hint="eastAsia"/>
                <w:sz w:val="24"/>
              </w:rPr>
            </w:pPr>
            <w:r w:rsidRPr="005B5CD0">
              <w:rPr>
                <w:rFonts w:hint="eastAsia"/>
                <w:sz w:val="24"/>
              </w:rPr>
              <w:t>摘要代码</w:t>
            </w:r>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5B5CD0" w:rsidRPr="007765C3" w:rsidTr="00572195">
        <w:tc>
          <w:tcPr>
            <w:tcW w:w="1756" w:type="dxa"/>
          </w:tcPr>
          <w:p w:rsidR="005B5CD0" w:rsidRPr="005B5CD0" w:rsidRDefault="00EB1A2B" w:rsidP="00572195">
            <w:pPr>
              <w:spacing w:line="360" w:lineRule="auto"/>
              <w:rPr>
                <w:rFonts w:hint="eastAsia"/>
                <w:sz w:val="24"/>
              </w:rPr>
            </w:pPr>
            <w:r w:rsidRPr="00EB1A2B">
              <w:rPr>
                <w:rFonts w:hint="eastAsia"/>
                <w:sz w:val="24"/>
              </w:rPr>
              <w:t>备注</w:t>
            </w:r>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EB1A2B">
            <w:pPr>
              <w:spacing w:line="360" w:lineRule="auto"/>
              <w:rPr>
                <w:rFonts w:hint="eastAsia"/>
                <w:sz w:val="24"/>
              </w:rPr>
            </w:pPr>
            <w:r>
              <w:rPr>
                <w:rFonts w:hint="eastAsia"/>
                <w:sz w:val="24"/>
              </w:rPr>
              <w:t>二</w:t>
            </w:r>
            <w:r w:rsidRPr="00EB1A2B">
              <w:rPr>
                <w:rFonts w:hint="eastAsia"/>
                <w:sz w:val="24"/>
              </w:rPr>
              <w:t>磁道</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r w:rsidRPr="00EB1A2B">
              <w:rPr>
                <w:rFonts w:hint="eastAsia"/>
                <w:sz w:val="24"/>
              </w:rPr>
              <w:t>三磁道</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r w:rsidRPr="00EB1A2B">
              <w:rPr>
                <w:rFonts w:hint="eastAsia"/>
                <w:sz w:val="24"/>
              </w:rPr>
              <w:t>对帐分类编号</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r w:rsidRPr="00EB1A2B">
              <w:rPr>
                <w:rFonts w:hint="eastAsia"/>
                <w:sz w:val="24"/>
              </w:rPr>
              <w:t>前置营业日</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r w:rsidRPr="00EB1A2B">
              <w:rPr>
                <w:rFonts w:hint="eastAsia"/>
                <w:sz w:val="24"/>
              </w:rPr>
              <w:t>代理类别</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proofErr w:type="gramStart"/>
            <w:r w:rsidRPr="00EB1A2B">
              <w:rPr>
                <w:rFonts w:hint="eastAsia"/>
                <w:sz w:val="24"/>
              </w:rPr>
              <w:t>帐号</w:t>
            </w:r>
            <w:proofErr w:type="gramEnd"/>
            <w:r w:rsidRPr="00EB1A2B">
              <w:rPr>
                <w:rFonts w:hint="eastAsia"/>
                <w:sz w:val="24"/>
              </w:rPr>
              <w:t>种类标志</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r w:rsidRPr="00EB1A2B">
              <w:rPr>
                <w:rFonts w:hint="eastAsia"/>
                <w:sz w:val="24"/>
              </w:rPr>
              <w:t>凭证号码</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r w:rsidRPr="00EB1A2B">
              <w:rPr>
                <w:rFonts w:hint="eastAsia"/>
                <w:sz w:val="24"/>
              </w:rPr>
              <w:t>凭证种类</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r w:rsidRPr="00EB1A2B">
              <w:rPr>
                <w:rFonts w:hint="eastAsia"/>
                <w:sz w:val="24"/>
              </w:rPr>
              <w:t>关注标志</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proofErr w:type="gramStart"/>
            <w:r w:rsidRPr="00EB1A2B">
              <w:rPr>
                <w:rFonts w:hint="eastAsia"/>
                <w:sz w:val="24"/>
              </w:rPr>
              <w:t>扣帐方式</w:t>
            </w:r>
            <w:proofErr w:type="gramEnd"/>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r w:rsidRPr="00EB1A2B">
              <w:rPr>
                <w:rFonts w:hint="eastAsia"/>
                <w:sz w:val="24"/>
              </w:rPr>
              <w:t>关注类别</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proofErr w:type="gramStart"/>
            <w:r w:rsidRPr="00EB1A2B">
              <w:rPr>
                <w:rFonts w:hint="eastAsia"/>
                <w:sz w:val="24"/>
              </w:rPr>
              <w:t>交换所号</w:t>
            </w:r>
            <w:proofErr w:type="gramEnd"/>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proofErr w:type="gramStart"/>
            <w:r w:rsidRPr="00EB1A2B">
              <w:rPr>
                <w:rFonts w:hint="eastAsia"/>
                <w:sz w:val="24"/>
              </w:rPr>
              <w:t>网银凭证</w:t>
            </w:r>
            <w:proofErr w:type="gramEnd"/>
            <w:r w:rsidRPr="00EB1A2B">
              <w:rPr>
                <w:rFonts w:hint="eastAsia"/>
                <w:sz w:val="24"/>
              </w:rPr>
              <w:t>号</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r w:rsidRPr="00EB1A2B">
              <w:rPr>
                <w:rFonts w:hint="eastAsia"/>
                <w:sz w:val="24"/>
              </w:rPr>
              <w:lastRenderedPageBreak/>
              <w:t>集中户记账凭证</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r w:rsidRPr="00EB1A2B">
              <w:rPr>
                <w:rFonts w:hint="eastAsia"/>
                <w:sz w:val="24"/>
              </w:rPr>
              <w:t>集中户凭证打印日结控制</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Default="00EB1A2B" w:rsidP="00572195">
            <w:pPr>
              <w:spacing w:line="360" w:lineRule="auto"/>
              <w:rPr>
                <w:rFonts w:hint="eastAsia"/>
                <w:sz w:val="24"/>
              </w:rPr>
            </w:pPr>
            <w:r w:rsidRPr="00EB1A2B">
              <w:rPr>
                <w:rFonts w:hint="eastAsia"/>
                <w:sz w:val="24"/>
              </w:rPr>
              <w:t>签约标志</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Default="00EB1A2B" w:rsidP="00572195">
            <w:pPr>
              <w:spacing w:line="360" w:lineRule="auto"/>
              <w:rPr>
                <w:rFonts w:hint="eastAsia"/>
                <w:sz w:val="24"/>
              </w:rPr>
            </w:pPr>
            <w:r w:rsidRPr="00EB1A2B">
              <w:rPr>
                <w:rFonts w:hint="eastAsia"/>
                <w:sz w:val="24"/>
              </w:rPr>
              <w:t>发卡行网络标志</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Default="00EB1A2B" w:rsidP="00572195">
            <w:pPr>
              <w:spacing w:line="360" w:lineRule="auto"/>
              <w:rPr>
                <w:rFonts w:hint="eastAsia"/>
                <w:sz w:val="24"/>
              </w:rPr>
            </w:pPr>
            <w:r w:rsidRPr="00EB1A2B">
              <w:rPr>
                <w:rFonts w:hint="eastAsia"/>
                <w:sz w:val="24"/>
              </w:rPr>
              <w:t>龙卡交易日期</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Default="00EB1A2B" w:rsidP="00572195">
            <w:pPr>
              <w:spacing w:line="360" w:lineRule="auto"/>
              <w:rPr>
                <w:rFonts w:hint="eastAsia"/>
                <w:sz w:val="24"/>
              </w:rPr>
            </w:pPr>
            <w:r w:rsidRPr="00EB1A2B">
              <w:rPr>
                <w:rFonts w:hint="eastAsia"/>
                <w:sz w:val="24"/>
              </w:rPr>
              <w:t>龙卡交易流水号</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rFonts w:hint="eastAsia"/>
                <w:sz w:val="24"/>
              </w:rPr>
            </w:pPr>
            <w:r w:rsidRPr="00EB1A2B">
              <w:rPr>
                <w:rFonts w:hint="eastAsia"/>
                <w:sz w:val="24"/>
              </w:rPr>
              <w:t>ATM/POS</w:t>
            </w:r>
            <w:r w:rsidRPr="00EB1A2B">
              <w:rPr>
                <w:rFonts w:hint="eastAsia"/>
                <w:sz w:val="24"/>
              </w:rPr>
              <w:t>终端号</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7E317F" w:rsidP="00572195">
            <w:pPr>
              <w:spacing w:line="360" w:lineRule="auto"/>
              <w:rPr>
                <w:rFonts w:hint="eastAsia"/>
                <w:sz w:val="24"/>
              </w:rPr>
            </w:pPr>
            <w:r w:rsidRPr="007E317F">
              <w:rPr>
                <w:rFonts w:hint="eastAsia"/>
                <w:sz w:val="24"/>
              </w:rPr>
              <w:t>发卡行行号</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rFonts w:hint="eastAsia"/>
                <w:sz w:val="24"/>
              </w:rPr>
            </w:pPr>
            <w:r w:rsidRPr="007E317F">
              <w:rPr>
                <w:rFonts w:hint="eastAsia"/>
                <w:sz w:val="24"/>
              </w:rPr>
              <w:t>客户名称</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rFonts w:hint="eastAsia"/>
                <w:sz w:val="24"/>
              </w:rPr>
            </w:pPr>
            <w:r w:rsidRPr="007E317F">
              <w:rPr>
                <w:rFonts w:hint="eastAsia"/>
                <w:sz w:val="24"/>
              </w:rPr>
              <w:t>有效期限</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rFonts w:hint="eastAsia"/>
                <w:sz w:val="24"/>
              </w:rPr>
            </w:pPr>
            <w:r w:rsidRPr="007E317F">
              <w:rPr>
                <w:sz w:val="24"/>
              </w:rPr>
              <w:t>CVV2</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sz w:val="24"/>
              </w:rPr>
            </w:pPr>
            <w:r w:rsidRPr="007E317F">
              <w:rPr>
                <w:rFonts w:hint="eastAsia"/>
                <w:sz w:val="24"/>
              </w:rPr>
              <w:t>交易渠道代码</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Default="007E317F">
            <w:r w:rsidRPr="00E04ECE">
              <w:rPr>
                <w:rFonts w:ascii="楷体_GB2312" w:eastAsia="楷体_GB2312" w:hint="eastAsia"/>
                <w:sz w:val="24"/>
              </w:rPr>
              <w:t>特色系统加工产生</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rFonts w:hint="eastAsia"/>
                <w:sz w:val="24"/>
              </w:rPr>
            </w:pPr>
            <w:r w:rsidRPr="007E317F">
              <w:rPr>
                <w:rFonts w:hint="eastAsia"/>
                <w:sz w:val="24"/>
              </w:rPr>
              <w:t>电子银行签约客户标志</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Default="007E317F">
            <w:r w:rsidRPr="00E04ECE">
              <w:rPr>
                <w:rFonts w:ascii="楷体_GB2312" w:eastAsia="楷体_GB2312" w:hint="eastAsia"/>
                <w:sz w:val="24"/>
              </w:rPr>
              <w:t>特色系统加工产生</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rFonts w:hint="eastAsia"/>
                <w:sz w:val="24"/>
              </w:rPr>
            </w:pPr>
            <w:r w:rsidRPr="007E317F">
              <w:rPr>
                <w:rFonts w:hint="eastAsia"/>
                <w:sz w:val="24"/>
              </w:rPr>
              <w:t>对方交易</w:t>
            </w:r>
            <w:proofErr w:type="gramStart"/>
            <w:r w:rsidRPr="007E317F">
              <w:rPr>
                <w:rFonts w:hint="eastAsia"/>
                <w:sz w:val="24"/>
              </w:rPr>
              <w:t>帐号</w:t>
            </w:r>
            <w:proofErr w:type="gramEnd"/>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Default="007E317F">
            <w:r w:rsidRPr="00E04ECE">
              <w:rPr>
                <w:rFonts w:ascii="楷体_GB2312" w:eastAsia="楷体_GB2312" w:hint="eastAsia"/>
                <w:sz w:val="24"/>
              </w:rPr>
              <w:t>特色系统加工产生</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rFonts w:hint="eastAsia"/>
                <w:sz w:val="24"/>
              </w:rPr>
            </w:pPr>
            <w:r w:rsidRPr="007E317F">
              <w:rPr>
                <w:rFonts w:hint="eastAsia"/>
                <w:sz w:val="24"/>
              </w:rPr>
              <w:t>对方交易账号名称</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Default="007E317F">
            <w:r w:rsidRPr="00E04ECE">
              <w:rPr>
                <w:rFonts w:ascii="楷体_GB2312" w:eastAsia="楷体_GB2312" w:hint="eastAsia"/>
                <w:sz w:val="24"/>
              </w:rPr>
              <w:t>特色系统加工产生</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rFonts w:hint="eastAsia"/>
                <w:sz w:val="24"/>
              </w:rPr>
            </w:pPr>
            <w:r w:rsidRPr="007E317F">
              <w:rPr>
                <w:rFonts w:hint="eastAsia"/>
                <w:sz w:val="24"/>
              </w:rPr>
              <w:t>对方交易行行号</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Default="007E317F">
            <w:r w:rsidRPr="00E04ECE">
              <w:rPr>
                <w:rFonts w:ascii="楷体_GB2312" w:eastAsia="楷体_GB2312" w:hint="eastAsia"/>
                <w:sz w:val="24"/>
              </w:rPr>
              <w:t>特色系统加工产生</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bl>
    <w:p w:rsidR="00B60C2C" w:rsidRPr="00CE5E74"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lastRenderedPageBreak/>
        <w:t>特色系统-&gt;主机</w:t>
      </w:r>
      <w:r w:rsidRPr="00CE5E74">
        <w:rPr>
          <w:rFonts w:ascii="楷体_GB2312" w:eastAsia="楷体_GB2312" w:hint="eastAsia"/>
          <w:i w:val="0"/>
          <w:szCs w:val="28"/>
        </w:rPr>
        <w:t>处理</w:t>
      </w:r>
      <w:r>
        <w:rPr>
          <w:rFonts w:ascii="楷体_GB2312" w:eastAsia="楷体_GB2312" w:hint="eastAsia"/>
          <w:i w:val="0"/>
          <w:szCs w:val="28"/>
        </w:rPr>
        <w:t>流程</w:t>
      </w:r>
    </w:p>
    <w:p w:rsidR="00B60C2C" w:rsidRDefault="00B60C2C" w:rsidP="00B60C2C">
      <w:pPr>
        <w:spacing w:line="360" w:lineRule="auto"/>
        <w:ind w:leftChars="57" w:left="120" w:firstLineChars="100" w:firstLine="210"/>
        <w:rPr>
          <w:rFonts w:ascii="宋体" w:hAnsi="宋体"/>
          <w:sz w:val="24"/>
        </w:rPr>
      </w:pPr>
      <w:r>
        <w:rPr>
          <w:rFonts w:hint="eastAsia"/>
        </w:rPr>
        <w:t xml:space="preserve">   </w:t>
      </w:r>
      <w:r>
        <w:rPr>
          <w:rFonts w:ascii="楷体_GB2312" w:eastAsia="楷体_GB2312" w:hint="eastAsia"/>
          <w:lang w:val="x-none"/>
        </w:rPr>
        <w:t xml:space="preserve">  </w:t>
      </w:r>
      <w:r>
        <w:rPr>
          <w:rFonts w:ascii="宋体" w:hAnsi="宋体" w:hint="eastAsia"/>
          <w:sz w:val="24"/>
        </w:rPr>
        <w:t>银行方根据输入的业务要素，将业务数据发送至</w:t>
      </w:r>
      <w:r w:rsidR="00A2558D">
        <w:rPr>
          <w:rFonts w:ascii="宋体" w:hAnsi="宋体" w:hint="eastAsia"/>
          <w:sz w:val="24"/>
        </w:rPr>
        <w:t>主机</w:t>
      </w:r>
      <w:r>
        <w:rPr>
          <w:rFonts w:ascii="宋体" w:hAnsi="宋体" w:hint="eastAsia"/>
          <w:sz w:val="24"/>
        </w:rPr>
        <w:t>进行</w:t>
      </w:r>
      <w:r w:rsidR="00A2558D">
        <w:rPr>
          <w:rFonts w:ascii="宋体" w:hAnsi="宋体" w:hint="eastAsia"/>
          <w:sz w:val="24"/>
        </w:rPr>
        <w:t>记账</w:t>
      </w:r>
      <w:r>
        <w:rPr>
          <w:rFonts w:ascii="宋体" w:hAnsi="宋体" w:hint="eastAsia"/>
          <w:sz w:val="24"/>
        </w:rPr>
        <w:t>，并将</w:t>
      </w:r>
      <w:r w:rsidR="00A2558D">
        <w:rPr>
          <w:rFonts w:ascii="宋体" w:hAnsi="宋体" w:hint="eastAsia"/>
          <w:sz w:val="24"/>
        </w:rPr>
        <w:t>主机</w:t>
      </w:r>
      <w:r>
        <w:rPr>
          <w:rFonts w:ascii="宋体" w:hAnsi="宋体" w:hint="eastAsia"/>
          <w:sz w:val="24"/>
        </w:rPr>
        <w:t>的响应结果返还，展示。</w:t>
      </w:r>
    </w:p>
    <w:p w:rsidR="00B60C2C" w:rsidRDefault="00B60C2C" w:rsidP="00B60C2C">
      <w:pPr>
        <w:spacing w:line="360" w:lineRule="auto"/>
        <w:ind w:leftChars="57" w:left="120" w:firstLineChars="100" w:firstLine="240"/>
        <w:rPr>
          <w:rFonts w:ascii="宋体" w:hAnsi="宋体"/>
          <w:sz w:val="24"/>
        </w:rPr>
      </w:pPr>
      <w:r>
        <w:rPr>
          <w:rFonts w:ascii="宋体" w:hAnsi="宋体" w:hint="eastAsia"/>
          <w:sz w:val="24"/>
        </w:rPr>
        <w:t xml:space="preserve">  </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B60C2C" w:rsidRPr="00423B4E" w:rsidTr="002A143B">
        <w:tc>
          <w:tcPr>
            <w:tcW w:w="2905"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B60C2C" w:rsidRPr="00423B4E" w:rsidRDefault="00B60C2C" w:rsidP="003B2E43">
            <w:pPr>
              <w:spacing w:line="360" w:lineRule="auto"/>
              <w:rPr>
                <w:rFonts w:ascii="楷体_GB2312" w:eastAsia="楷体_GB2312"/>
                <w:color w:val="FF0000"/>
                <w:sz w:val="24"/>
              </w:rPr>
            </w:pPr>
          </w:p>
        </w:tc>
      </w:tr>
      <w:tr w:rsidR="002A143B" w:rsidRPr="00423B4E" w:rsidTr="002A143B">
        <w:tc>
          <w:tcPr>
            <w:tcW w:w="2905" w:type="dxa"/>
          </w:tcPr>
          <w:p w:rsidR="002A143B" w:rsidRPr="007765C3" w:rsidRDefault="002A143B" w:rsidP="009E4E80">
            <w:pPr>
              <w:spacing w:line="360" w:lineRule="auto"/>
              <w:rPr>
                <w:rFonts w:ascii="楷体_GB2312" w:eastAsia="楷体_GB2312"/>
              </w:rPr>
            </w:pPr>
            <w:r w:rsidRPr="005B5CD0">
              <w:rPr>
                <w:rFonts w:ascii="楷体_GB2312" w:eastAsia="楷体_GB2312" w:hint="eastAsia"/>
              </w:rPr>
              <w:t>币别</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765C3" w:rsidRDefault="002A143B" w:rsidP="009E4E80">
            <w:pPr>
              <w:spacing w:line="360" w:lineRule="auto"/>
              <w:rPr>
                <w:rFonts w:ascii="楷体_GB2312" w:eastAsia="楷体_GB2312"/>
              </w:rPr>
            </w:pPr>
            <w:proofErr w:type="gramStart"/>
            <w:r w:rsidRPr="005B5CD0">
              <w:rPr>
                <w:rFonts w:ascii="楷体_GB2312" w:eastAsia="楷体_GB2312" w:hint="eastAsia"/>
              </w:rPr>
              <w:t>钞汇鉴别</w:t>
            </w:r>
            <w:proofErr w:type="gramEnd"/>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sz w:val="24"/>
              </w:rPr>
            </w:pPr>
            <w:r w:rsidRPr="005B5CD0">
              <w:rPr>
                <w:rFonts w:hint="eastAsia"/>
                <w:sz w:val="24"/>
              </w:rPr>
              <w:t>客户</w:t>
            </w:r>
            <w:proofErr w:type="gramStart"/>
            <w:r w:rsidRPr="005B5CD0">
              <w:rPr>
                <w:rFonts w:hint="eastAsia"/>
                <w:sz w:val="24"/>
              </w:rPr>
              <w:t>帐号</w:t>
            </w:r>
            <w:proofErr w:type="gramEnd"/>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sz w:val="24"/>
              </w:rPr>
            </w:pPr>
            <w:proofErr w:type="gramStart"/>
            <w:r w:rsidRPr="005B5CD0">
              <w:rPr>
                <w:rFonts w:hint="eastAsia"/>
                <w:sz w:val="24"/>
              </w:rPr>
              <w:t>帐号</w:t>
            </w:r>
            <w:proofErr w:type="gramEnd"/>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sz w:val="24"/>
              </w:rPr>
            </w:pPr>
            <w:r w:rsidRPr="005B5CD0">
              <w:rPr>
                <w:rFonts w:hint="eastAsia"/>
                <w:sz w:val="24"/>
              </w:rPr>
              <w:t>密码</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5B5CD0" w:rsidRDefault="002A143B" w:rsidP="009E4E80">
            <w:pPr>
              <w:spacing w:line="360" w:lineRule="auto"/>
              <w:rPr>
                <w:rFonts w:hint="eastAsia"/>
                <w:sz w:val="24"/>
              </w:rPr>
            </w:pPr>
            <w:r w:rsidRPr="005B5CD0">
              <w:rPr>
                <w:rFonts w:hint="eastAsia"/>
                <w:sz w:val="24"/>
              </w:rPr>
              <w:t>金额</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5B5CD0" w:rsidRDefault="002A143B" w:rsidP="009E4E80">
            <w:pPr>
              <w:spacing w:line="360" w:lineRule="auto"/>
              <w:rPr>
                <w:rFonts w:hint="eastAsia"/>
                <w:sz w:val="24"/>
              </w:rPr>
            </w:pPr>
            <w:proofErr w:type="gramStart"/>
            <w:r w:rsidRPr="005B5CD0">
              <w:rPr>
                <w:rFonts w:hint="eastAsia"/>
                <w:sz w:val="24"/>
              </w:rPr>
              <w:t>存折册号</w:t>
            </w:r>
            <w:proofErr w:type="gramEnd"/>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5B5CD0" w:rsidRDefault="002A143B" w:rsidP="009E4E80">
            <w:pPr>
              <w:spacing w:line="360" w:lineRule="auto"/>
              <w:rPr>
                <w:rFonts w:hint="eastAsia"/>
                <w:sz w:val="24"/>
              </w:rPr>
            </w:pPr>
            <w:r w:rsidRPr="005B5CD0">
              <w:rPr>
                <w:rFonts w:hint="eastAsia"/>
                <w:sz w:val="24"/>
              </w:rPr>
              <w:t>证件种类</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5B5CD0" w:rsidRDefault="002A143B" w:rsidP="009E4E80">
            <w:pPr>
              <w:spacing w:line="360" w:lineRule="auto"/>
              <w:rPr>
                <w:rFonts w:hint="eastAsia"/>
                <w:sz w:val="24"/>
              </w:rPr>
            </w:pPr>
            <w:r w:rsidRPr="005B5CD0">
              <w:rPr>
                <w:rFonts w:hint="eastAsia"/>
                <w:sz w:val="24"/>
              </w:rPr>
              <w:t>证件号码</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5B5CD0" w:rsidRDefault="002A143B" w:rsidP="009E4E80">
            <w:pPr>
              <w:spacing w:line="360" w:lineRule="auto"/>
              <w:rPr>
                <w:rFonts w:hint="eastAsia"/>
                <w:sz w:val="24"/>
              </w:rPr>
            </w:pPr>
            <w:r w:rsidRPr="005B5CD0">
              <w:rPr>
                <w:rFonts w:hint="eastAsia"/>
                <w:sz w:val="24"/>
              </w:rPr>
              <w:t>摘要代码</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5B5CD0" w:rsidRDefault="002A143B" w:rsidP="009E4E80">
            <w:pPr>
              <w:spacing w:line="360" w:lineRule="auto"/>
              <w:rPr>
                <w:rFonts w:hint="eastAsia"/>
                <w:sz w:val="24"/>
              </w:rPr>
            </w:pPr>
            <w:r w:rsidRPr="00EB1A2B">
              <w:rPr>
                <w:rFonts w:hint="eastAsia"/>
                <w:sz w:val="24"/>
              </w:rPr>
              <w:t>备注</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r>
              <w:rPr>
                <w:rFonts w:hint="eastAsia"/>
                <w:sz w:val="24"/>
              </w:rPr>
              <w:t>二</w:t>
            </w:r>
            <w:r w:rsidRPr="00EB1A2B">
              <w:rPr>
                <w:rFonts w:hint="eastAsia"/>
                <w:sz w:val="24"/>
              </w:rPr>
              <w:t>磁道</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r w:rsidRPr="00EB1A2B">
              <w:rPr>
                <w:rFonts w:hint="eastAsia"/>
                <w:sz w:val="24"/>
              </w:rPr>
              <w:t>三磁道</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r w:rsidRPr="00EB1A2B">
              <w:rPr>
                <w:rFonts w:hint="eastAsia"/>
                <w:sz w:val="24"/>
              </w:rPr>
              <w:t>对帐分类编号</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r w:rsidRPr="00EB1A2B">
              <w:rPr>
                <w:rFonts w:hint="eastAsia"/>
                <w:sz w:val="24"/>
              </w:rPr>
              <w:t>前置营业日</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r w:rsidRPr="00EB1A2B">
              <w:rPr>
                <w:rFonts w:hint="eastAsia"/>
                <w:sz w:val="24"/>
              </w:rPr>
              <w:t>代理类别</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proofErr w:type="gramStart"/>
            <w:r w:rsidRPr="00EB1A2B">
              <w:rPr>
                <w:rFonts w:hint="eastAsia"/>
                <w:sz w:val="24"/>
              </w:rPr>
              <w:t>帐号</w:t>
            </w:r>
            <w:proofErr w:type="gramEnd"/>
            <w:r w:rsidRPr="00EB1A2B">
              <w:rPr>
                <w:rFonts w:hint="eastAsia"/>
                <w:sz w:val="24"/>
              </w:rPr>
              <w:t>种类标志</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r w:rsidRPr="00EB1A2B">
              <w:rPr>
                <w:rFonts w:hint="eastAsia"/>
                <w:sz w:val="24"/>
              </w:rPr>
              <w:t>凭证号码</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r w:rsidRPr="00EB1A2B">
              <w:rPr>
                <w:rFonts w:hint="eastAsia"/>
                <w:sz w:val="24"/>
              </w:rPr>
              <w:t>凭证种类</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r w:rsidRPr="00EB1A2B">
              <w:rPr>
                <w:rFonts w:hint="eastAsia"/>
                <w:sz w:val="24"/>
              </w:rPr>
              <w:t>关注标志</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proofErr w:type="gramStart"/>
            <w:r w:rsidRPr="00EB1A2B">
              <w:rPr>
                <w:rFonts w:hint="eastAsia"/>
                <w:sz w:val="24"/>
              </w:rPr>
              <w:t>扣帐方式</w:t>
            </w:r>
            <w:proofErr w:type="gramEnd"/>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r w:rsidRPr="00EB1A2B">
              <w:rPr>
                <w:rFonts w:hint="eastAsia"/>
                <w:sz w:val="24"/>
              </w:rPr>
              <w:t>关注类别</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proofErr w:type="gramStart"/>
            <w:r w:rsidRPr="00EB1A2B">
              <w:rPr>
                <w:rFonts w:hint="eastAsia"/>
                <w:sz w:val="24"/>
              </w:rPr>
              <w:t>交换所号</w:t>
            </w:r>
            <w:proofErr w:type="gramEnd"/>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proofErr w:type="gramStart"/>
            <w:r w:rsidRPr="00EB1A2B">
              <w:rPr>
                <w:rFonts w:hint="eastAsia"/>
                <w:sz w:val="24"/>
              </w:rPr>
              <w:t>网银凭证</w:t>
            </w:r>
            <w:proofErr w:type="gramEnd"/>
            <w:r w:rsidRPr="00EB1A2B">
              <w:rPr>
                <w:rFonts w:hint="eastAsia"/>
                <w:sz w:val="24"/>
              </w:rPr>
              <w:t>号</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r w:rsidRPr="00EB1A2B">
              <w:rPr>
                <w:rFonts w:hint="eastAsia"/>
                <w:sz w:val="24"/>
              </w:rPr>
              <w:lastRenderedPageBreak/>
              <w:t>集中户记账凭证</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r w:rsidRPr="00EB1A2B">
              <w:rPr>
                <w:rFonts w:hint="eastAsia"/>
                <w:sz w:val="24"/>
              </w:rPr>
              <w:t>集中户凭证打印日结控制</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rFonts w:hint="eastAsia"/>
                <w:sz w:val="24"/>
              </w:rPr>
            </w:pPr>
            <w:r w:rsidRPr="00EB1A2B">
              <w:rPr>
                <w:rFonts w:hint="eastAsia"/>
                <w:sz w:val="24"/>
              </w:rPr>
              <w:t>签约标志</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rFonts w:hint="eastAsia"/>
                <w:sz w:val="24"/>
              </w:rPr>
            </w:pPr>
            <w:r w:rsidRPr="00EB1A2B">
              <w:rPr>
                <w:rFonts w:hint="eastAsia"/>
                <w:sz w:val="24"/>
              </w:rPr>
              <w:t>发卡行网络标志</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rFonts w:hint="eastAsia"/>
                <w:sz w:val="24"/>
              </w:rPr>
            </w:pPr>
            <w:r w:rsidRPr="00EB1A2B">
              <w:rPr>
                <w:rFonts w:hint="eastAsia"/>
                <w:sz w:val="24"/>
              </w:rPr>
              <w:t>龙卡交易日期</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rFonts w:hint="eastAsia"/>
                <w:sz w:val="24"/>
              </w:rPr>
            </w:pPr>
            <w:r w:rsidRPr="00EB1A2B">
              <w:rPr>
                <w:rFonts w:hint="eastAsia"/>
                <w:sz w:val="24"/>
              </w:rPr>
              <w:t>龙卡交易流水号</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r w:rsidRPr="00EB1A2B">
              <w:rPr>
                <w:rFonts w:hint="eastAsia"/>
                <w:sz w:val="24"/>
              </w:rPr>
              <w:t>ATM/POS</w:t>
            </w:r>
            <w:r w:rsidRPr="00EB1A2B">
              <w:rPr>
                <w:rFonts w:hint="eastAsia"/>
                <w:sz w:val="24"/>
              </w:rPr>
              <w:t>终端号</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rFonts w:hint="eastAsia"/>
                <w:sz w:val="24"/>
              </w:rPr>
            </w:pPr>
            <w:r w:rsidRPr="007E317F">
              <w:rPr>
                <w:rFonts w:hint="eastAsia"/>
                <w:sz w:val="24"/>
              </w:rPr>
              <w:t>发卡行行号</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rFonts w:hint="eastAsia"/>
                <w:sz w:val="24"/>
              </w:rPr>
            </w:pPr>
            <w:r w:rsidRPr="007E317F">
              <w:rPr>
                <w:rFonts w:hint="eastAsia"/>
                <w:sz w:val="24"/>
              </w:rPr>
              <w:t>客户名称</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rFonts w:hint="eastAsia"/>
                <w:sz w:val="24"/>
              </w:rPr>
            </w:pPr>
            <w:r w:rsidRPr="007E317F">
              <w:rPr>
                <w:rFonts w:hint="eastAsia"/>
                <w:sz w:val="24"/>
              </w:rPr>
              <w:t>有效期限</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rFonts w:hint="eastAsia"/>
                <w:sz w:val="24"/>
              </w:rPr>
            </w:pPr>
            <w:r w:rsidRPr="007E317F">
              <w:rPr>
                <w:sz w:val="24"/>
              </w:rPr>
              <w:t>CVV2</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sz w:val="24"/>
              </w:rPr>
            </w:pPr>
            <w:r w:rsidRPr="007E317F">
              <w:rPr>
                <w:rFonts w:hint="eastAsia"/>
                <w:sz w:val="24"/>
              </w:rPr>
              <w:t>交易渠道代码</w:t>
            </w:r>
          </w:p>
        </w:tc>
        <w:tc>
          <w:tcPr>
            <w:tcW w:w="2906" w:type="dxa"/>
          </w:tcPr>
          <w:p w:rsidR="002A143B" w:rsidRDefault="002A143B" w:rsidP="009E4E80">
            <w:r w:rsidRPr="00E04ECE">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rFonts w:hint="eastAsia"/>
                <w:sz w:val="24"/>
              </w:rPr>
            </w:pPr>
            <w:r w:rsidRPr="007E317F">
              <w:rPr>
                <w:rFonts w:hint="eastAsia"/>
                <w:sz w:val="24"/>
              </w:rPr>
              <w:t>电子银行签约客户标志</w:t>
            </w:r>
          </w:p>
        </w:tc>
        <w:tc>
          <w:tcPr>
            <w:tcW w:w="2906" w:type="dxa"/>
          </w:tcPr>
          <w:p w:rsidR="002A143B" w:rsidRDefault="002A143B" w:rsidP="009E4E80">
            <w:r w:rsidRPr="00E04ECE">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rFonts w:hint="eastAsia"/>
                <w:sz w:val="24"/>
              </w:rPr>
            </w:pPr>
            <w:r w:rsidRPr="007E317F">
              <w:rPr>
                <w:rFonts w:hint="eastAsia"/>
                <w:sz w:val="24"/>
              </w:rPr>
              <w:t>对方交易</w:t>
            </w:r>
            <w:proofErr w:type="gramStart"/>
            <w:r w:rsidRPr="007E317F">
              <w:rPr>
                <w:rFonts w:hint="eastAsia"/>
                <w:sz w:val="24"/>
              </w:rPr>
              <w:t>帐号</w:t>
            </w:r>
            <w:proofErr w:type="gramEnd"/>
          </w:p>
        </w:tc>
        <w:tc>
          <w:tcPr>
            <w:tcW w:w="2906" w:type="dxa"/>
          </w:tcPr>
          <w:p w:rsidR="002A143B" w:rsidRDefault="002A143B" w:rsidP="009E4E80">
            <w:r w:rsidRPr="00E04ECE">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rFonts w:hint="eastAsia"/>
                <w:sz w:val="24"/>
              </w:rPr>
            </w:pPr>
            <w:r w:rsidRPr="007E317F">
              <w:rPr>
                <w:rFonts w:hint="eastAsia"/>
                <w:sz w:val="24"/>
              </w:rPr>
              <w:t>对方交易账号名称</w:t>
            </w:r>
          </w:p>
        </w:tc>
        <w:tc>
          <w:tcPr>
            <w:tcW w:w="2906" w:type="dxa"/>
          </w:tcPr>
          <w:p w:rsidR="002A143B" w:rsidRDefault="002A143B" w:rsidP="009E4E80">
            <w:r w:rsidRPr="00E04ECE">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rFonts w:hint="eastAsia"/>
                <w:sz w:val="24"/>
              </w:rPr>
            </w:pPr>
            <w:r w:rsidRPr="007E317F">
              <w:rPr>
                <w:rFonts w:hint="eastAsia"/>
                <w:sz w:val="24"/>
              </w:rPr>
              <w:t>对方交易行行号</w:t>
            </w:r>
          </w:p>
        </w:tc>
        <w:tc>
          <w:tcPr>
            <w:tcW w:w="2906" w:type="dxa"/>
          </w:tcPr>
          <w:p w:rsidR="002A143B" w:rsidRDefault="002A143B" w:rsidP="009E4E80">
            <w:r w:rsidRPr="00E04ECE">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bl>
    <w:p w:rsidR="00B60C2C" w:rsidRDefault="00B60C2C" w:rsidP="00B60C2C">
      <w:pPr>
        <w:spacing w:line="360" w:lineRule="auto"/>
        <w:ind w:leftChars="57" w:left="120" w:firstLineChars="100" w:firstLine="240"/>
        <w:rPr>
          <w:rFonts w:ascii="宋体" w:hAnsi="宋体"/>
          <w:sz w:val="24"/>
        </w:rPr>
      </w:pPr>
    </w:p>
    <w:p w:rsidR="00B60C2C" w:rsidRDefault="00B60C2C" w:rsidP="00B60C2C">
      <w:pPr>
        <w:pStyle w:val="a2"/>
      </w:pPr>
    </w:p>
    <w:p w:rsidR="00875AE1" w:rsidRPr="00CE5E74" w:rsidRDefault="00875AE1" w:rsidP="00705A67">
      <w:pPr>
        <w:pStyle w:val="3"/>
        <w:numPr>
          <w:ilvl w:val="3"/>
          <w:numId w:val="11"/>
        </w:numPr>
        <w:spacing w:before="62" w:after="62"/>
        <w:rPr>
          <w:rFonts w:ascii="楷体_GB2312" w:eastAsia="楷体_GB2312"/>
          <w:i w:val="0"/>
          <w:szCs w:val="28"/>
        </w:rPr>
      </w:pPr>
      <w:r>
        <w:rPr>
          <w:rFonts w:ascii="楷体_GB2312" w:eastAsia="楷体_GB2312" w:hint="eastAsia"/>
          <w:i w:val="0"/>
          <w:szCs w:val="28"/>
        </w:rPr>
        <w:t>主机-&gt;特色系统要素</w:t>
      </w:r>
    </w:p>
    <w:p w:rsidR="00875AE1" w:rsidRDefault="00875AE1" w:rsidP="00875AE1">
      <w:pPr>
        <w:spacing w:line="360" w:lineRule="auto"/>
        <w:ind w:leftChars="57" w:left="120" w:firstLineChars="100" w:firstLine="210"/>
        <w:rPr>
          <w:rFonts w:ascii="宋体" w:hAnsi="宋体"/>
          <w:sz w:val="24"/>
        </w:rPr>
      </w:pPr>
      <w:r>
        <w:rPr>
          <w:rFonts w:hint="eastAsia"/>
          <w:lang w:val="x-none"/>
        </w:rPr>
        <w:t xml:space="preserve">  </w:t>
      </w:r>
      <w:r>
        <w:rPr>
          <w:rFonts w:ascii="宋体" w:hAnsi="宋体" w:hint="eastAsia"/>
          <w:sz w:val="24"/>
        </w:rPr>
        <w:t>银行方将</w:t>
      </w:r>
      <w:r w:rsidR="00A2558D">
        <w:rPr>
          <w:rFonts w:ascii="宋体" w:hAnsi="宋体" w:hint="eastAsia"/>
          <w:sz w:val="24"/>
        </w:rPr>
        <w:t>主机</w:t>
      </w:r>
      <w:r>
        <w:rPr>
          <w:rFonts w:ascii="宋体" w:hAnsi="宋体" w:hint="eastAsia"/>
          <w:sz w:val="24"/>
        </w:rPr>
        <w:t>响应结果返回，展示相应的业务数据，包括：</w:t>
      </w:r>
      <w:r w:rsidR="00A2558D">
        <w:rPr>
          <w:rFonts w:ascii="宋体" w:hAnsi="宋体" w:hint="eastAsia"/>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875AE1" w:rsidRPr="00471A60" w:rsidTr="00572195">
        <w:tc>
          <w:tcPr>
            <w:tcW w:w="1756" w:type="dxa"/>
          </w:tcPr>
          <w:p w:rsidR="00875AE1" w:rsidRPr="00471A60" w:rsidRDefault="00875AE1" w:rsidP="00572195">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875AE1" w:rsidRPr="00471A60" w:rsidRDefault="00875AE1" w:rsidP="00572195">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875AE1" w:rsidRPr="00471A60" w:rsidRDefault="00875AE1" w:rsidP="00572195">
            <w:pPr>
              <w:spacing w:line="360" w:lineRule="auto"/>
              <w:rPr>
                <w:rFonts w:ascii="楷体_GB2312" w:eastAsia="楷体_GB2312"/>
                <w:sz w:val="24"/>
              </w:rPr>
            </w:pPr>
            <w:r w:rsidRPr="00471A60">
              <w:rPr>
                <w:rFonts w:ascii="楷体_GB2312" w:eastAsia="楷体_GB2312" w:hint="eastAsia"/>
                <w:sz w:val="24"/>
              </w:rPr>
              <w:t>要素来源</w:t>
            </w:r>
          </w:p>
          <w:p w:rsidR="00875AE1" w:rsidRPr="00471A60" w:rsidRDefault="00875AE1" w:rsidP="00572195">
            <w:pPr>
              <w:spacing w:line="360" w:lineRule="auto"/>
              <w:rPr>
                <w:rFonts w:ascii="楷体_GB2312" w:eastAsia="楷体_GB2312"/>
                <w:sz w:val="24"/>
              </w:rPr>
            </w:pPr>
            <w:r w:rsidRPr="00471A60">
              <w:rPr>
                <w:rFonts w:ascii="楷体_GB2312" w:eastAsia="楷体_GB2312" w:hint="eastAsia"/>
                <w:sz w:val="24"/>
              </w:rPr>
              <w:t>(委托单位返回)</w:t>
            </w:r>
          </w:p>
        </w:tc>
        <w:tc>
          <w:tcPr>
            <w:tcW w:w="1783" w:type="dxa"/>
          </w:tcPr>
          <w:p w:rsidR="00875AE1" w:rsidRPr="00471A60" w:rsidRDefault="00875AE1" w:rsidP="00572195">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875AE1" w:rsidRPr="00471A60" w:rsidRDefault="00875AE1" w:rsidP="00572195">
            <w:pPr>
              <w:spacing w:line="360" w:lineRule="auto"/>
              <w:rPr>
                <w:rFonts w:ascii="楷体_GB2312" w:eastAsia="楷体_GB2312"/>
                <w:sz w:val="24"/>
              </w:rPr>
            </w:pPr>
          </w:p>
        </w:tc>
      </w:tr>
      <w:tr w:rsidR="00875AE1" w:rsidRPr="007765C3" w:rsidTr="00572195">
        <w:tc>
          <w:tcPr>
            <w:tcW w:w="1756" w:type="dxa"/>
          </w:tcPr>
          <w:p w:rsidR="00875AE1" w:rsidRPr="007765C3" w:rsidRDefault="00DE0FC4" w:rsidP="00572195">
            <w:pPr>
              <w:spacing w:line="360" w:lineRule="auto"/>
              <w:rPr>
                <w:rFonts w:ascii="楷体_GB2312" w:eastAsia="楷体_GB2312"/>
              </w:rPr>
            </w:pPr>
            <w:r w:rsidRPr="00DE0FC4">
              <w:rPr>
                <w:rFonts w:ascii="楷体_GB2312" w:eastAsia="楷体_GB2312" w:hint="eastAsia"/>
              </w:rPr>
              <w:t>客户编号</w:t>
            </w:r>
          </w:p>
        </w:tc>
        <w:tc>
          <w:tcPr>
            <w:tcW w:w="1755" w:type="dxa"/>
          </w:tcPr>
          <w:p w:rsidR="00875AE1" w:rsidRPr="007765C3" w:rsidRDefault="00875AE1" w:rsidP="00572195">
            <w:pPr>
              <w:spacing w:line="360" w:lineRule="auto"/>
              <w:rPr>
                <w:rFonts w:ascii="楷体_GB2312" w:eastAsia="楷体_GB2312"/>
              </w:rPr>
            </w:pPr>
          </w:p>
        </w:tc>
        <w:tc>
          <w:tcPr>
            <w:tcW w:w="1836" w:type="dxa"/>
          </w:tcPr>
          <w:p w:rsidR="00875AE1" w:rsidRPr="007765C3" w:rsidRDefault="002A143B" w:rsidP="00572195">
            <w:pPr>
              <w:spacing w:line="360" w:lineRule="auto"/>
              <w:rPr>
                <w:rFonts w:ascii="楷体_GB2312" w:eastAsia="楷体_GB2312"/>
              </w:rPr>
            </w:pPr>
            <w:r>
              <w:rPr>
                <w:rFonts w:ascii="楷体_GB2312" w:eastAsia="楷体_GB2312" w:hint="eastAsia"/>
              </w:rPr>
              <w:t>主机返回</w:t>
            </w:r>
          </w:p>
        </w:tc>
        <w:tc>
          <w:tcPr>
            <w:tcW w:w="1783" w:type="dxa"/>
          </w:tcPr>
          <w:p w:rsidR="00875AE1" w:rsidRPr="007765C3" w:rsidRDefault="00875AE1" w:rsidP="00572195">
            <w:pPr>
              <w:spacing w:line="360" w:lineRule="auto"/>
              <w:rPr>
                <w:rFonts w:ascii="楷体_GB2312" w:eastAsia="楷体_GB2312"/>
              </w:rPr>
            </w:pPr>
          </w:p>
        </w:tc>
        <w:tc>
          <w:tcPr>
            <w:tcW w:w="1704" w:type="dxa"/>
          </w:tcPr>
          <w:p w:rsidR="00875AE1" w:rsidRPr="007765C3" w:rsidRDefault="00875AE1" w:rsidP="00572195">
            <w:pPr>
              <w:spacing w:line="360" w:lineRule="auto"/>
              <w:rPr>
                <w:rFonts w:ascii="楷体_GB2312" w:eastAsia="楷体_GB2312"/>
              </w:rPr>
            </w:pPr>
          </w:p>
        </w:tc>
      </w:tr>
      <w:tr w:rsidR="00875AE1" w:rsidRPr="007765C3" w:rsidTr="00572195">
        <w:tc>
          <w:tcPr>
            <w:tcW w:w="1756" w:type="dxa"/>
          </w:tcPr>
          <w:p w:rsidR="00875AE1" w:rsidRPr="007765C3" w:rsidRDefault="00DE0FC4" w:rsidP="00572195">
            <w:pPr>
              <w:spacing w:line="360" w:lineRule="auto"/>
              <w:rPr>
                <w:rFonts w:ascii="楷体_GB2312" w:eastAsia="楷体_GB2312"/>
              </w:rPr>
            </w:pPr>
            <w:r w:rsidRPr="00DE0FC4">
              <w:rPr>
                <w:rFonts w:ascii="楷体_GB2312" w:eastAsia="楷体_GB2312" w:hint="eastAsia"/>
              </w:rPr>
              <w:t>客户名称</w:t>
            </w:r>
          </w:p>
        </w:tc>
        <w:tc>
          <w:tcPr>
            <w:tcW w:w="1755" w:type="dxa"/>
          </w:tcPr>
          <w:p w:rsidR="00875AE1" w:rsidRPr="007765C3" w:rsidRDefault="00875AE1" w:rsidP="00572195">
            <w:pPr>
              <w:spacing w:line="360" w:lineRule="auto"/>
              <w:rPr>
                <w:rFonts w:ascii="楷体_GB2312" w:eastAsia="楷体_GB2312"/>
              </w:rPr>
            </w:pPr>
          </w:p>
        </w:tc>
        <w:tc>
          <w:tcPr>
            <w:tcW w:w="1836" w:type="dxa"/>
          </w:tcPr>
          <w:p w:rsidR="00875AE1" w:rsidRPr="007765C3" w:rsidRDefault="002A143B" w:rsidP="00572195">
            <w:pPr>
              <w:spacing w:line="360" w:lineRule="auto"/>
              <w:rPr>
                <w:rFonts w:ascii="楷体_GB2312" w:eastAsia="楷体_GB2312"/>
              </w:rPr>
            </w:pPr>
            <w:r>
              <w:rPr>
                <w:rFonts w:ascii="楷体_GB2312" w:eastAsia="楷体_GB2312" w:hint="eastAsia"/>
              </w:rPr>
              <w:t>主机返回</w:t>
            </w:r>
          </w:p>
        </w:tc>
        <w:tc>
          <w:tcPr>
            <w:tcW w:w="1783" w:type="dxa"/>
          </w:tcPr>
          <w:p w:rsidR="00875AE1" w:rsidRPr="007765C3" w:rsidRDefault="00875AE1" w:rsidP="00572195">
            <w:pPr>
              <w:spacing w:line="360" w:lineRule="auto"/>
              <w:rPr>
                <w:rFonts w:ascii="楷体_GB2312" w:eastAsia="楷体_GB2312"/>
              </w:rPr>
            </w:pPr>
          </w:p>
        </w:tc>
        <w:tc>
          <w:tcPr>
            <w:tcW w:w="1704" w:type="dxa"/>
          </w:tcPr>
          <w:p w:rsidR="00875AE1" w:rsidRPr="007765C3" w:rsidRDefault="00875AE1" w:rsidP="00572195">
            <w:pPr>
              <w:spacing w:line="360" w:lineRule="auto"/>
              <w:rPr>
                <w:rFonts w:ascii="楷体_GB2312" w:eastAsia="楷体_GB2312"/>
              </w:rPr>
            </w:pPr>
          </w:p>
        </w:tc>
      </w:tr>
      <w:tr w:rsidR="002A143B" w:rsidRPr="007765C3" w:rsidTr="00572195">
        <w:tc>
          <w:tcPr>
            <w:tcW w:w="1756" w:type="dxa"/>
          </w:tcPr>
          <w:p w:rsidR="002A143B" w:rsidRPr="00DE0FC4" w:rsidRDefault="002A143B" w:rsidP="00572195">
            <w:pPr>
              <w:spacing w:line="360" w:lineRule="auto"/>
              <w:rPr>
                <w:rFonts w:ascii="楷体_GB2312" w:eastAsia="楷体_GB2312" w:hint="eastAsia"/>
              </w:rPr>
            </w:pPr>
            <w:r w:rsidRPr="00DE0FC4">
              <w:rPr>
                <w:rFonts w:ascii="楷体_GB2312" w:eastAsia="楷体_GB2312" w:hint="eastAsia"/>
              </w:rPr>
              <w:t>币别</w:t>
            </w:r>
          </w:p>
        </w:tc>
        <w:tc>
          <w:tcPr>
            <w:tcW w:w="1755" w:type="dxa"/>
          </w:tcPr>
          <w:p w:rsidR="002A143B" w:rsidRPr="007765C3" w:rsidRDefault="002A143B" w:rsidP="00572195">
            <w:pPr>
              <w:spacing w:line="360" w:lineRule="auto"/>
              <w:rPr>
                <w:rFonts w:ascii="楷体_GB2312" w:eastAsia="楷体_GB2312"/>
              </w:rPr>
            </w:pPr>
          </w:p>
        </w:tc>
        <w:tc>
          <w:tcPr>
            <w:tcW w:w="1836" w:type="dxa"/>
          </w:tcPr>
          <w:p w:rsidR="002A143B" w:rsidRDefault="002A143B">
            <w:r w:rsidRPr="00015A11">
              <w:rPr>
                <w:rFonts w:ascii="楷体_GB2312" w:eastAsia="楷体_GB2312" w:hint="eastAsia"/>
                <w:sz w:val="24"/>
              </w:rPr>
              <w:t>特色系统加工产生</w:t>
            </w:r>
          </w:p>
        </w:tc>
        <w:tc>
          <w:tcPr>
            <w:tcW w:w="1783" w:type="dxa"/>
          </w:tcPr>
          <w:p w:rsidR="002A143B" w:rsidRPr="007765C3" w:rsidRDefault="002A143B" w:rsidP="00572195">
            <w:pPr>
              <w:spacing w:line="360" w:lineRule="auto"/>
              <w:rPr>
                <w:rFonts w:ascii="楷体_GB2312" w:eastAsia="楷体_GB2312"/>
              </w:rPr>
            </w:pPr>
          </w:p>
        </w:tc>
        <w:tc>
          <w:tcPr>
            <w:tcW w:w="1704" w:type="dxa"/>
          </w:tcPr>
          <w:p w:rsidR="002A143B" w:rsidRPr="007765C3" w:rsidRDefault="002A143B" w:rsidP="00572195">
            <w:pPr>
              <w:spacing w:line="360" w:lineRule="auto"/>
              <w:rPr>
                <w:rFonts w:ascii="楷体_GB2312" w:eastAsia="楷体_GB2312"/>
              </w:rPr>
            </w:pPr>
          </w:p>
        </w:tc>
      </w:tr>
      <w:tr w:rsidR="002A143B" w:rsidRPr="007765C3" w:rsidTr="00572195">
        <w:tc>
          <w:tcPr>
            <w:tcW w:w="1756" w:type="dxa"/>
          </w:tcPr>
          <w:p w:rsidR="002A143B" w:rsidRPr="00DE0FC4" w:rsidRDefault="002A143B" w:rsidP="00572195">
            <w:pPr>
              <w:spacing w:line="360" w:lineRule="auto"/>
              <w:rPr>
                <w:rFonts w:ascii="楷体_GB2312" w:eastAsia="楷体_GB2312" w:hint="eastAsia"/>
              </w:rPr>
            </w:pPr>
            <w:proofErr w:type="gramStart"/>
            <w:r w:rsidRPr="00220AB8">
              <w:rPr>
                <w:rFonts w:ascii="楷体_GB2312" w:eastAsia="楷体_GB2312" w:hint="eastAsia"/>
              </w:rPr>
              <w:lastRenderedPageBreak/>
              <w:t>钞汇鉴别</w:t>
            </w:r>
            <w:proofErr w:type="gramEnd"/>
          </w:p>
        </w:tc>
        <w:tc>
          <w:tcPr>
            <w:tcW w:w="1755" w:type="dxa"/>
          </w:tcPr>
          <w:p w:rsidR="002A143B" w:rsidRPr="007765C3" w:rsidRDefault="002A143B" w:rsidP="00572195">
            <w:pPr>
              <w:spacing w:line="360" w:lineRule="auto"/>
              <w:rPr>
                <w:rFonts w:ascii="楷体_GB2312" w:eastAsia="楷体_GB2312"/>
              </w:rPr>
            </w:pPr>
          </w:p>
        </w:tc>
        <w:tc>
          <w:tcPr>
            <w:tcW w:w="1836" w:type="dxa"/>
          </w:tcPr>
          <w:p w:rsidR="002A143B" w:rsidRDefault="002A143B">
            <w:r w:rsidRPr="00015A11">
              <w:rPr>
                <w:rFonts w:ascii="楷体_GB2312" w:eastAsia="楷体_GB2312" w:hint="eastAsia"/>
                <w:sz w:val="24"/>
              </w:rPr>
              <w:t>特色系统加工产生</w:t>
            </w:r>
          </w:p>
        </w:tc>
        <w:tc>
          <w:tcPr>
            <w:tcW w:w="1783" w:type="dxa"/>
          </w:tcPr>
          <w:p w:rsidR="002A143B" w:rsidRPr="007765C3" w:rsidRDefault="002A143B" w:rsidP="00572195">
            <w:pPr>
              <w:spacing w:line="360" w:lineRule="auto"/>
              <w:rPr>
                <w:rFonts w:ascii="楷体_GB2312" w:eastAsia="楷体_GB2312"/>
              </w:rPr>
            </w:pPr>
          </w:p>
        </w:tc>
        <w:tc>
          <w:tcPr>
            <w:tcW w:w="1704" w:type="dxa"/>
          </w:tcPr>
          <w:p w:rsidR="002A143B" w:rsidRPr="007765C3" w:rsidRDefault="002A143B" w:rsidP="00572195">
            <w:pPr>
              <w:spacing w:line="360" w:lineRule="auto"/>
              <w:rPr>
                <w:rFonts w:ascii="楷体_GB2312" w:eastAsia="楷体_GB2312"/>
              </w:rPr>
            </w:pPr>
          </w:p>
        </w:tc>
      </w:tr>
      <w:tr w:rsidR="00220AB8" w:rsidRPr="007765C3" w:rsidTr="00572195">
        <w:tc>
          <w:tcPr>
            <w:tcW w:w="1756" w:type="dxa"/>
          </w:tcPr>
          <w:p w:rsidR="00220AB8" w:rsidRPr="00220AB8" w:rsidRDefault="00220AB8" w:rsidP="00572195">
            <w:pPr>
              <w:spacing w:line="360" w:lineRule="auto"/>
              <w:rPr>
                <w:rFonts w:ascii="楷体_GB2312" w:eastAsia="楷体_GB2312" w:hint="eastAsia"/>
              </w:rPr>
            </w:pPr>
            <w:r w:rsidRPr="00220AB8">
              <w:rPr>
                <w:rFonts w:ascii="楷体_GB2312" w:eastAsia="楷体_GB2312" w:hint="eastAsia"/>
              </w:rPr>
              <w:t>交易流水号</w:t>
            </w:r>
          </w:p>
        </w:tc>
        <w:tc>
          <w:tcPr>
            <w:tcW w:w="1755" w:type="dxa"/>
          </w:tcPr>
          <w:p w:rsidR="00220AB8" w:rsidRPr="007765C3" w:rsidRDefault="00220AB8" w:rsidP="00572195">
            <w:pPr>
              <w:spacing w:line="360" w:lineRule="auto"/>
              <w:rPr>
                <w:rFonts w:ascii="楷体_GB2312" w:eastAsia="楷体_GB2312"/>
              </w:rPr>
            </w:pPr>
          </w:p>
        </w:tc>
        <w:tc>
          <w:tcPr>
            <w:tcW w:w="1836" w:type="dxa"/>
          </w:tcPr>
          <w:p w:rsidR="00220AB8" w:rsidRPr="007765C3" w:rsidRDefault="002A143B" w:rsidP="00572195">
            <w:pPr>
              <w:spacing w:line="360" w:lineRule="auto"/>
              <w:rPr>
                <w:rFonts w:ascii="楷体_GB2312" w:eastAsia="楷体_GB2312"/>
              </w:rPr>
            </w:pPr>
            <w:r>
              <w:rPr>
                <w:rFonts w:ascii="楷体_GB2312" w:eastAsia="楷体_GB2312" w:hint="eastAsia"/>
              </w:rPr>
              <w:t>主机返回</w:t>
            </w:r>
          </w:p>
        </w:tc>
        <w:tc>
          <w:tcPr>
            <w:tcW w:w="1783" w:type="dxa"/>
          </w:tcPr>
          <w:p w:rsidR="00220AB8" w:rsidRPr="007765C3" w:rsidRDefault="00220AB8" w:rsidP="00572195">
            <w:pPr>
              <w:spacing w:line="360" w:lineRule="auto"/>
              <w:rPr>
                <w:rFonts w:ascii="楷体_GB2312" w:eastAsia="楷体_GB2312"/>
              </w:rPr>
            </w:pPr>
          </w:p>
        </w:tc>
        <w:tc>
          <w:tcPr>
            <w:tcW w:w="1704" w:type="dxa"/>
          </w:tcPr>
          <w:p w:rsidR="00220AB8" w:rsidRPr="007765C3" w:rsidRDefault="00220AB8" w:rsidP="00572195">
            <w:pPr>
              <w:spacing w:line="360" w:lineRule="auto"/>
              <w:rPr>
                <w:rFonts w:ascii="楷体_GB2312" w:eastAsia="楷体_GB2312"/>
              </w:rPr>
            </w:pPr>
          </w:p>
        </w:tc>
      </w:tr>
      <w:tr w:rsidR="00220AB8" w:rsidRPr="007765C3" w:rsidTr="00572195">
        <w:tc>
          <w:tcPr>
            <w:tcW w:w="1756" w:type="dxa"/>
          </w:tcPr>
          <w:p w:rsidR="00220AB8" w:rsidRPr="00220AB8" w:rsidRDefault="00220AB8" w:rsidP="00572195">
            <w:pPr>
              <w:spacing w:line="360" w:lineRule="auto"/>
              <w:rPr>
                <w:rFonts w:ascii="楷体_GB2312" w:eastAsia="楷体_GB2312" w:hint="eastAsia"/>
              </w:rPr>
            </w:pPr>
            <w:r w:rsidRPr="00220AB8">
              <w:rPr>
                <w:rFonts w:ascii="楷体_GB2312" w:eastAsia="楷体_GB2312" w:hint="eastAsia"/>
              </w:rPr>
              <w:t>余额</w:t>
            </w:r>
          </w:p>
        </w:tc>
        <w:tc>
          <w:tcPr>
            <w:tcW w:w="1755" w:type="dxa"/>
          </w:tcPr>
          <w:p w:rsidR="00220AB8" w:rsidRPr="007765C3" w:rsidRDefault="00220AB8" w:rsidP="00572195">
            <w:pPr>
              <w:spacing w:line="360" w:lineRule="auto"/>
              <w:rPr>
                <w:rFonts w:ascii="楷体_GB2312" w:eastAsia="楷体_GB2312"/>
              </w:rPr>
            </w:pPr>
          </w:p>
        </w:tc>
        <w:tc>
          <w:tcPr>
            <w:tcW w:w="1836" w:type="dxa"/>
          </w:tcPr>
          <w:p w:rsidR="00220AB8" w:rsidRPr="007765C3" w:rsidRDefault="002A143B" w:rsidP="00572195">
            <w:pPr>
              <w:spacing w:line="360" w:lineRule="auto"/>
              <w:rPr>
                <w:rFonts w:ascii="楷体_GB2312" w:eastAsia="楷体_GB2312"/>
              </w:rPr>
            </w:pPr>
            <w:r>
              <w:rPr>
                <w:rFonts w:ascii="楷体_GB2312" w:eastAsia="楷体_GB2312" w:hint="eastAsia"/>
              </w:rPr>
              <w:t>渠道输入</w:t>
            </w:r>
          </w:p>
        </w:tc>
        <w:tc>
          <w:tcPr>
            <w:tcW w:w="1783" w:type="dxa"/>
          </w:tcPr>
          <w:p w:rsidR="00220AB8" w:rsidRPr="007765C3" w:rsidRDefault="00220AB8" w:rsidP="00572195">
            <w:pPr>
              <w:spacing w:line="360" w:lineRule="auto"/>
              <w:rPr>
                <w:rFonts w:ascii="楷体_GB2312" w:eastAsia="楷体_GB2312"/>
              </w:rPr>
            </w:pPr>
          </w:p>
        </w:tc>
        <w:tc>
          <w:tcPr>
            <w:tcW w:w="1704" w:type="dxa"/>
          </w:tcPr>
          <w:p w:rsidR="00220AB8" w:rsidRPr="007765C3" w:rsidRDefault="00220AB8" w:rsidP="00572195">
            <w:pPr>
              <w:spacing w:line="360" w:lineRule="auto"/>
              <w:rPr>
                <w:rFonts w:ascii="楷体_GB2312" w:eastAsia="楷体_GB2312"/>
              </w:rPr>
            </w:pPr>
          </w:p>
        </w:tc>
      </w:tr>
      <w:tr w:rsidR="00220AB8" w:rsidRPr="007765C3" w:rsidTr="00572195">
        <w:tc>
          <w:tcPr>
            <w:tcW w:w="1756" w:type="dxa"/>
          </w:tcPr>
          <w:p w:rsidR="00220AB8" w:rsidRPr="00220AB8" w:rsidRDefault="00220AB8" w:rsidP="00572195">
            <w:pPr>
              <w:spacing w:line="360" w:lineRule="auto"/>
              <w:rPr>
                <w:rFonts w:ascii="楷体_GB2312" w:eastAsia="楷体_GB2312" w:hint="eastAsia"/>
              </w:rPr>
            </w:pPr>
            <w:r w:rsidRPr="00220AB8">
              <w:rPr>
                <w:rFonts w:ascii="楷体_GB2312" w:eastAsia="楷体_GB2312" w:hint="eastAsia"/>
              </w:rPr>
              <w:t>透支余额</w:t>
            </w:r>
          </w:p>
        </w:tc>
        <w:tc>
          <w:tcPr>
            <w:tcW w:w="1755" w:type="dxa"/>
          </w:tcPr>
          <w:p w:rsidR="00220AB8" w:rsidRPr="007765C3" w:rsidRDefault="00220AB8" w:rsidP="00572195">
            <w:pPr>
              <w:spacing w:line="360" w:lineRule="auto"/>
              <w:rPr>
                <w:rFonts w:ascii="楷体_GB2312" w:eastAsia="楷体_GB2312"/>
              </w:rPr>
            </w:pPr>
          </w:p>
        </w:tc>
        <w:tc>
          <w:tcPr>
            <w:tcW w:w="1836" w:type="dxa"/>
          </w:tcPr>
          <w:p w:rsidR="00220AB8" w:rsidRPr="007765C3" w:rsidRDefault="002A143B" w:rsidP="00572195">
            <w:pPr>
              <w:spacing w:line="360" w:lineRule="auto"/>
              <w:rPr>
                <w:rFonts w:ascii="楷体_GB2312" w:eastAsia="楷体_GB2312"/>
              </w:rPr>
            </w:pPr>
            <w:r>
              <w:rPr>
                <w:rFonts w:ascii="楷体_GB2312" w:eastAsia="楷体_GB2312" w:hint="eastAsia"/>
              </w:rPr>
              <w:t>空</w:t>
            </w:r>
          </w:p>
        </w:tc>
        <w:tc>
          <w:tcPr>
            <w:tcW w:w="1783" w:type="dxa"/>
          </w:tcPr>
          <w:p w:rsidR="00220AB8" w:rsidRPr="007765C3" w:rsidRDefault="00220AB8" w:rsidP="00572195">
            <w:pPr>
              <w:spacing w:line="360" w:lineRule="auto"/>
              <w:rPr>
                <w:rFonts w:ascii="楷体_GB2312" w:eastAsia="楷体_GB2312"/>
              </w:rPr>
            </w:pPr>
          </w:p>
        </w:tc>
        <w:tc>
          <w:tcPr>
            <w:tcW w:w="1704" w:type="dxa"/>
          </w:tcPr>
          <w:p w:rsidR="00220AB8" w:rsidRPr="007765C3" w:rsidRDefault="00220AB8" w:rsidP="00572195">
            <w:pPr>
              <w:spacing w:line="360" w:lineRule="auto"/>
              <w:rPr>
                <w:rFonts w:ascii="楷体_GB2312" w:eastAsia="楷体_GB2312"/>
              </w:rPr>
            </w:pPr>
          </w:p>
        </w:tc>
      </w:tr>
    </w:tbl>
    <w:p w:rsidR="00875AE1" w:rsidRDefault="00875AE1" w:rsidP="00875AE1">
      <w:pPr>
        <w:spacing w:line="360" w:lineRule="auto"/>
        <w:ind w:leftChars="57" w:left="120" w:firstLineChars="100" w:firstLine="240"/>
        <w:rPr>
          <w:rFonts w:ascii="宋体" w:hAnsi="宋体"/>
          <w:sz w:val="24"/>
        </w:rPr>
      </w:pPr>
    </w:p>
    <w:p w:rsidR="00956F37" w:rsidRPr="00CE5E74" w:rsidRDefault="00956F37" w:rsidP="00705A67">
      <w:pPr>
        <w:pStyle w:val="3"/>
        <w:numPr>
          <w:ilvl w:val="3"/>
          <w:numId w:val="11"/>
        </w:numPr>
        <w:spacing w:before="62" w:after="62"/>
        <w:rPr>
          <w:rFonts w:ascii="楷体_GB2312" w:eastAsia="楷体_GB2312"/>
          <w:i w:val="0"/>
          <w:szCs w:val="28"/>
        </w:rPr>
      </w:pPr>
      <w:r>
        <w:rPr>
          <w:rFonts w:ascii="楷体_GB2312" w:eastAsia="楷体_GB2312" w:hint="eastAsia"/>
          <w:i w:val="0"/>
          <w:szCs w:val="28"/>
        </w:rPr>
        <w:t>主机-&gt;特色系统</w:t>
      </w:r>
      <w:r w:rsidRPr="00CE5E74">
        <w:rPr>
          <w:rFonts w:ascii="楷体_GB2312" w:eastAsia="楷体_GB2312" w:hint="eastAsia"/>
          <w:i w:val="0"/>
          <w:szCs w:val="28"/>
        </w:rPr>
        <w:t>处理</w:t>
      </w:r>
      <w:r>
        <w:rPr>
          <w:rFonts w:ascii="楷体_GB2312" w:eastAsia="楷体_GB2312" w:hint="eastAsia"/>
          <w:i w:val="0"/>
          <w:szCs w:val="28"/>
        </w:rPr>
        <w:t>流程</w:t>
      </w:r>
    </w:p>
    <w:p w:rsidR="00956F37" w:rsidRDefault="00A2558D" w:rsidP="00A2558D">
      <w:pPr>
        <w:spacing w:line="360" w:lineRule="auto"/>
        <w:ind w:leftChars="161" w:left="338"/>
        <w:rPr>
          <w:rFonts w:ascii="宋体" w:hAnsi="宋体"/>
          <w:sz w:val="24"/>
        </w:rPr>
      </w:pPr>
      <w:r>
        <w:rPr>
          <w:rFonts w:ascii="宋体" w:hAnsi="宋体" w:hint="eastAsia"/>
          <w:sz w:val="24"/>
        </w:rPr>
        <w:t>主机</w:t>
      </w:r>
      <w:r w:rsidR="00956F37">
        <w:rPr>
          <w:rFonts w:ascii="宋体" w:hAnsi="宋体" w:hint="eastAsia"/>
          <w:sz w:val="24"/>
        </w:rPr>
        <w:t>收到查询请求后，将业务数据返还给银行。</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908"/>
        <w:gridCol w:w="2902"/>
      </w:tblGrid>
      <w:tr w:rsidR="00956F37" w:rsidRPr="00423B4E" w:rsidTr="00572195">
        <w:tc>
          <w:tcPr>
            <w:tcW w:w="2904" w:type="dxa"/>
          </w:tcPr>
          <w:p w:rsidR="00956F37" w:rsidRPr="00423B4E" w:rsidRDefault="00956F37" w:rsidP="00572195">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8" w:type="dxa"/>
          </w:tcPr>
          <w:p w:rsidR="00956F37" w:rsidRPr="00423B4E" w:rsidRDefault="00956F37" w:rsidP="00572195">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2" w:type="dxa"/>
          </w:tcPr>
          <w:p w:rsidR="00956F37" w:rsidRPr="00423B4E" w:rsidRDefault="00956F37" w:rsidP="00572195">
            <w:pPr>
              <w:spacing w:line="360" w:lineRule="auto"/>
              <w:rPr>
                <w:rFonts w:ascii="楷体_GB2312" w:eastAsia="楷体_GB2312"/>
                <w:color w:val="FF0000"/>
                <w:sz w:val="24"/>
              </w:rPr>
            </w:pPr>
          </w:p>
        </w:tc>
      </w:tr>
      <w:tr w:rsidR="002A143B" w:rsidRPr="00423B4E" w:rsidTr="00572195">
        <w:tc>
          <w:tcPr>
            <w:tcW w:w="2904" w:type="dxa"/>
          </w:tcPr>
          <w:p w:rsidR="002A143B" w:rsidRPr="007765C3" w:rsidRDefault="002A143B" w:rsidP="009E4E80">
            <w:pPr>
              <w:spacing w:line="360" w:lineRule="auto"/>
              <w:rPr>
                <w:rFonts w:ascii="楷体_GB2312" w:eastAsia="楷体_GB2312"/>
              </w:rPr>
            </w:pPr>
            <w:r w:rsidRPr="00DE0FC4">
              <w:rPr>
                <w:rFonts w:ascii="楷体_GB2312" w:eastAsia="楷体_GB2312" w:hint="eastAsia"/>
              </w:rPr>
              <w:t>客户编号</w:t>
            </w:r>
          </w:p>
        </w:tc>
        <w:tc>
          <w:tcPr>
            <w:tcW w:w="2908" w:type="dxa"/>
          </w:tcPr>
          <w:p w:rsidR="002A143B" w:rsidRPr="007765C3" w:rsidRDefault="002A143B" w:rsidP="009E4E80">
            <w:pPr>
              <w:spacing w:line="360" w:lineRule="auto"/>
              <w:rPr>
                <w:rFonts w:ascii="楷体_GB2312" w:eastAsia="楷体_GB2312"/>
              </w:rPr>
            </w:pPr>
            <w:r>
              <w:rPr>
                <w:rFonts w:ascii="楷体_GB2312" w:eastAsia="楷体_GB2312" w:hint="eastAsia"/>
              </w:rPr>
              <w:t>主机返回</w:t>
            </w:r>
          </w:p>
        </w:tc>
        <w:tc>
          <w:tcPr>
            <w:tcW w:w="2902" w:type="dxa"/>
          </w:tcPr>
          <w:p w:rsidR="002A143B" w:rsidRPr="00423B4E" w:rsidRDefault="002A143B" w:rsidP="00572195">
            <w:pPr>
              <w:spacing w:line="360" w:lineRule="auto"/>
              <w:rPr>
                <w:rFonts w:ascii="楷体_GB2312" w:eastAsia="楷体_GB2312"/>
                <w:color w:val="FF0000"/>
                <w:szCs w:val="21"/>
              </w:rPr>
            </w:pPr>
          </w:p>
        </w:tc>
      </w:tr>
      <w:tr w:rsidR="002A143B" w:rsidRPr="00423B4E" w:rsidTr="00572195">
        <w:tc>
          <w:tcPr>
            <w:tcW w:w="2904" w:type="dxa"/>
          </w:tcPr>
          <w:p w:rsidR="002A143B" w:rsidRPr="007765C3" w:rsidRDefault="002A143B" w:rsidP="009E4E80">
            <w:pPr>
              <w:spacing w:line="360" w:lineRule="auto"/>
              <w:rPr>
                <w:rFonts w:ascii="楷体_GB2312" w:eastAsia="楷体_GB2312"/>
              </w:rPr>
            </w:pPr>
            <w:r w:rsidRPr="00DE0FC4">
              <w:rPr>
                <w:rFonts w:ascii="楷体_GB2312" w:eastAsia="楷体_GB2312" w:hint="eastAsia"/>
              </w:rPr>
              <w:t>客户名称</w:t>
            </w:r>
          </w:p>
        </w:tc>
        <w:tc>
          <w:tcPr>
            <w:tcW w:w="2908" w:type="dxa"/>
          </w:tcPr>
          <w:p w:rsidR="002A143B" w:rsidRPr="007765C3" w:rsidRDefault="002A143B" w:rsidP="009E4E80">
            <w:pPr>
              <w:spacing w:line="360" w:lineRule="auto"/>
              <w:rPr>
                <w:rFonts w:ascii="楷体_GB2312" w:eastAsia="楷体_GB2312"/>
              </w:rPr>
            </w:pPr>
            <w:r>
              <w:rPr>
                <w:rFonts w:ascii="楷体_GB2312" w:eastAsia="楷体_GB2312" w:hint="eastAsia"/>
              </w:rPr>
              <w:t>主机返回</w:t>
            </w:r>
          </w:p>
        </w:tc>
        <w:tc>
          <w:tcPr>
            <w:tcW w:w="2902" w:type="dxa"/>
          </w:tcPr>
          <w:p w:rsidR="002A143B" w:rsidRPr="00423B4E" w:rsidRDefault="002A143B" w:rsidP="00572195">
            <w:pPr>
              <w:spacing w:line="360" w:lineRule="auto"/>
              <w:rPr>
                <w:rFonts w:ascii="楷体_GB2312" w:eastAsia="楷体_GB2312"/>
                <w:color w:val="FF0000"/>
                <w:sz w:val="24"/>
              </w:rPr>
            </w:pPr>
          </w:p>
        </w:tc>
      </w:tr>
      <w:tr w:rsidR="002A143B" w:rsidRPr="00423B4E" w:rsidTr="00572195">
        <w:tc>
          <w:tcPr>
            <w:tcW w:w="2904" w:type="dxa"/>
          </w:tcPr>
          <w:p w:rsidR="002A143B" w:rsidRPr="00DE0FC4" w:rsidRDefault="002A143B" w:rsidP="009E4E80">
            <w:pPr>
              <w:spacing w:line="360" w:lineRule="auto"/>
              <w:rPr>
                <w:rFonts w:ascii="楷体_GB2312" w:eastAsia="楷体_GB2312" w:hint="eastAsia"/>
              </w:rPr>
            </w:pPr>
            <w:r w:rsidRPr="00DE0FC4">
              <w:rPr>
                <w:rFonts w:ascii="楷体_GB2312" w:eastAsia="楷体_GB2312" w:hint="eastAsia"/>
              </w:rPr>
              <w:t>币别</w:t>
            </w:r>
          </w:p>
        </w:tc>
        <w:tc>
          <w:tcPr>
            <w:tcW w:w="2908" w:type="dxa"/>
          </w:tcPr>
          <w:p w:rsidR="002A143B" w:rsidRDefault="002A143B" w:rsidP="009E4E80">
            <w:r w:rsidRPr="00015A11">
              <w:rPr>
                <w:rFonts w:ascii="楷体_GB2312" w:eastAsia="楷体_GB2312" w:hint="eastAsia"/>
                <w:sz w:val="24"/>
              </w:rPr>
              <w:t>特色系统加工产生</w:t>
            </w:r>
          </w:p>
        </w:tc>
        <w:tc>
          <w:tcPr>
            <w:tcW w:w="2902" w:type="dxa"/>
          </w:tcPr>
          <w:p w:rsidR="002A143B" w:rsidRPr="00423B4E" w:rsidRDefault="002A143B" w:rsidP="00572195">
            <w:pPr>
              <w:spacing w:line="360" w:lineRule="auto"/>
              <w:rPr>
                <w:rFonts w:ascii="楷体_GB2312" w:eastAsia="楷体_GB2312"/>
                <w:color w:val="FF0000"/>
                <w:sz w:val="24"/>
              </w:rPr>
            </w:pPr>
          </w:p>
        </w:tc>
      </w:tr>
      <w:tr w:rsidR="002A143B" w:rsidRPr="00423B4E" w:rsidTr="00572195">
        <w:tc>
          <w:tcPr>
            <w:tcW w:w="2904" w:type="dxa"/>
          </w:tcPr>
          <w:p w:rsidR="002A143B" w:rsidRPr="00DE0FC4" w:rsidRDefault="002A143B" w:rsidP="009E4E80">
            <w:pPr>
              <w:spacing w:line="360" w:lineRule="auto"/>
              <w:rPr>
                <w:rFonts w:ascii="楷体_GB2312" w:eastAsia="楷体_GB2312" w:hint="eastAsia"/>
              </w:rPr>
            </w:pPr>
            <w:proofErr w:type="gramStart"/>
            <w:r w:rsidRPr="00220AB8">
              <w:rPr>
                <w:rFonts w:ascii="楷体_GB2312" w:eastAsia="楷体_GB2312" w:hint="eastAsia"/>
              </w:rPr>
              <w:t>钞汇鉴别</w:t>
            </w:r>
            <w:proofErr w:type="gramEnd"/>
          </w:p>
        </w:tc>
        <w:tc>
          <w:tcPr>
            <w:tcW w:w="2908" w:type="dxa"/>
          </w:tcPr>
          <w:p w:rsidR="002A143B" w:rsidRDefault="002A143B" w:rsidP="009E4E80">
            <w:r w:rsidRPr="00015A11">
              <w:rPr>
                <w:rFonts w:ascii="楷体_GB2312" w:eastAsia="楷体_GB2312" w:hint="eastAsia"/>
                <w:sz w:val="24"/>
              </w:rPr>
              <w:t>特色系统加工产生</w:t>
            </w:r>
          </w:p>
        </w:tc>
        <w:tc>
          <w:tcPr>
            <w:tcW w:w="2902" w:type="dxa"/>
          </w:tcPr>
          <w:p w:rsidR="002A143B" w:rsidRPr="00423B4E" w:rsidRDefault="002A143B" w:rsidP="00572195">
            <w:pPr>
              <w:spacing w:line="360" w:lineRule="auto"/>
              <w:rPr>
                <w:rFonts w:ascii="楷体_GB2312" w:eastAsia="楷体_GB2312"/>
                <w:color w:val="FF0000"/>
                <w:sz w:val="24"/>
              </w:rPr>
            </w:pPr>
          </w:p>
        </w:tc>
      </w:tr>
      <w:tr w:rsidR="002A143B" w:rsidRPr="00423B4E" w:rsidTr="00572195">
        <w:tc>
          <w:tcPr>
            <w:tcW w:w="2904" w:type="dxa"/>
          </w:tcPr>
          <w:p w:rsidR="002A143B" w:rsidRPr="00220AB8" w:rsidRDefault="002A143B" w:rsidP="009E4E80">
            <w:pPr>
              <w:spacing w:line="360" w:lineRule="auto"/>
              <w:rPr>
                <w:rFonts w:ascii="楷体_GB2312" w:eastAsia="楷体_GB2312" w:hint="eastAsia"/>
              </w:rPr>
            </w:pPr>
            <w:r w:rsidRPr="00220AB8">
              <w:rPr>
                <w:rFonts w:ascii="楷体_GB2312" w:eastAsia="楷体_GB2312" w:hint="eastAsia"/>
              </w:rPr>
              <w:t>交易流水号</w:t>
            </w:r>
          </w:p>
        </w:tc>
        <w:tc>
          <w:tcPr>
            <w:tcW w:w="2908" w:type="dxa"/>
          </w:tcPr>
          <w:p w:rsidR="002A143B" w:rsidRPr="007765C3" w:rsidRDefault="002A143B" w:rsidP="009E4E80">
            <w:pPr>
              <w:spacing w:line="360" w:lineRule="auto"/>
              <w:rPr>
                <w:rFonts w:ascii="楷体_GB2312" w:eastAsia="楷体_GB2312"/>
              </w:rPr>
            </w:pPr>
            <w:r>
              <w:rPr>
                <w:rFonts w:ascii="楷体_GB2312" w:eastAsia="楷体_GB2312" w:hint="eastAsia"/>
              </w:rPr>
              <w:t>主机返回</w:t>
            </w:r>
          </w:p>
        </w:tc>
        <w:tc>
          <w:tcPr>
            <w:tcW w:w="2902" w:type="dxa"/>
          </w:tcPr>
          <w:p w:rsidR="002A143B" w:rsidRPr="00423B4E" w:rsidRDefault="002A143B" w:rsidP="00572195">
            <w:pPr>
              <w:spacing w:line="360" w:lineRule="auto"/>
              <w:rPr>
                <w:rFonts w:ascii="楷体_GB2312" w:eastAsia="楷体_GB2312"/>
                <w:color w:val="FF0000"/>
                <w:sz w:val="24"/>
              </w:rPr>
            </w:pPr>
          </w:p>
        </w:tc>
      </w:tr>
      <w:tr w:rsidR="002A143B" w:rsidRPr="00423B4E" w:rsidTr="00572195">
        <w:tc>
          <w:tcPr>
            <w:tcW w:w="2904" w:type="dxa"/>
          </w:tcPr>
          <w:p w:rsidR="002A143B" w:rsidRPr="00220AB8" w:rsidRDefault="002A143B" w:rsidP="009E4E80">
            <w:pPr>
              <w:spacing w:line="360" w:lineRule="auto"/>
              <w:rPr>
                <w:rFonts w:ascii="楷体_GB2312" w:eastAsia="楷体_GB2312" w:hint="eastAsia"/>
              </w:rPr>
            </w:pPr>
            <w:r w:rsidRPr="00220AB8">
              <w:rPr>
                <w:rFonts w:ascii="楷体_GB2312" w:eastAsia="楷体_GB2312" w:hint="eastAsia"/>
              </w:rPr>
              <w:t>余额</w:t>
            </w:r>
          </w:p>
        </w:tc>
        <w:tc>
          <w:tcPr>
            <w:tcW w:w="2908"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2" w:type="dxa"/>
          </w:tcPr>
          <w:p w:rsidR="002A143B" w:rsidRPr="00423B4E" w:rsidRDefault="002A143B" w:rsidP="00572195">
            <w:pPr>
              <w:spacing w:line="360" w:lineRule="auto"/>
              <w:rPr>
                <w:rFonts w:ascii="楷体_GB2312" w:eastAsia="楷体_GB2312"/>
                <w:color w:val="FF0000"/>
                <w:sz w:val="24"/>
              </w:rPr>
            </w:pPr>
          </w:p>
        </w:tc>
      </w:tr>
    </w:tbl>
    <w:p w:rsidR="00875AE1" w:rsidRPr="00956F37" w:rsidRDefault="00875AE1" w:rsidP="00B60C2C">
      <w:pPr>
        <w:pStyle w:val="a2"/>
      </w:pPr>
    </w:p>
    <w:p w:rsidR="00B60C2C"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特色系统-&gt;委托单位要素</w:t>
      </w:r>
    </w:p>
    <w:p w:rsidR="00B60C2C" w:rsidRDefault="00B60C2C" w:rsidP="00B60C2C">
      <w:pPr>
        <w:spacing w:line="360" w:lineRule="auto"/>
        <w:ind w:leftChars="57" w:left="120" w:firstLineChars="100" w:firstLine="210"/>
        <w:rPr>
          <w:rFonts w:ascii="宋体" w:hAnsi="宋体"/>
          <w:sz w:val="24"/>
        </w:rPr>
      </w:pPr>
      <w:r>
        <w:rPr>
          <w:rFonts w:hint="eastAsia"/>
        </w:rPr>
        <w:t xml:space="preserve">   </w:t>
      </w:r>
      <w:r>
        <w:rPr>
          <w:rFonts w:ascii="宋体" w:hAnsi="宋体" w:hint="eastAsia"/>
          <w:sz w:val="24"/>
        </w:rPr>
        <w:t>银行方将委托单位响应结果返回，展示相应的业务数据，包括：</w:t>
      </w:r>
      <w:r w:rsidR="00A2558D">
        <w:rPr>
          <w:rFonts w:ascii="宋体" w:hAnsi="宋体" w:hint="eastAsia"/>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2293"/>
        <w:gridCol w:w="1721"/>
        <w:gridCol w:w="1647"/>
        <w:gridCol w:w="1537"/>
      </w:tblGrid>
      <w:tr w:rsidR="00B60C2C" w:rsidRPr="00471A60" w:rsidTr="00CA71BA">
        <w:tc>
          <w:tcPr>
            <w:tcW w:w="1636"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w:t>
            </w:r>
          </w:p>
        </w:tc>
        <w:tc>
          <w:tcPr>
            <w:tcW w:w="2293"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要素描述及解释</w:t>
            </w:r>
          </w:p>
        </w:tc>
        <w:tc>
          <w:tcPr>
            <w:tcW w:w="1721"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要素来源</w:t>
            </w:r>
          </w:p>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(柜员输入/CCBS主机返回/委托单位返回/特色系统加工产生/前端程序产生)</w:t>
            </w:r>
          </w:p>
        </w:tc>
        <w:tc>
          <w:tcPr>
            <w:tcW w:w="1647"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537" w:type="dxa"/>
          </w:tcPr>
          <w:p w:rsidR="00B60C2C" w:rsidRPr="00471A60" w:rsidRDefault="00B60C2C" w:rsidP="003B2E43">
            <w:pPr>
              <w:spacing w:line="360" w:lineRule="auto"/>
              <w:rPr>
                <w:rFonts w:ascii="楷体_GB2312" w:eastAsia="楷体_GB2312"/>
                <w:sz w:val="24"/>
              </w:rPr>
            </w:pPr>
          </w:p>
        </w:tc>
      </w:tr>
      <w:tr w:rsidR="00CA71BA" w:rsidRPr="007765C3" w:rsidTr="00CA71BA">
        <w:tc>
          <w:tcPr>
            <w:tcW w:w="1636" w:type="dxa"/>
          </w:tcPr>
          <w:p w:rsidR="00CA71BA" w:rsidRPr="007765C3" w:rsidRDefault="00CA71BA" w:rsidP="009E4E80">
            <w:pPr>
              <w:spacing w:line="360" w:lineRule="auto"/>
              <w:rPr>
                <w:rFonts w:ascii="楷体_GB2312" w:eastAsia="楷体_GB2312"/>
              </w:rPr>
            </w:pPr>
            <w:r>
              <w:rPr>
                <w:rFonts w:hint="eastAsia"/>
              </w:rPr>
              <w:t>区号</w:t>
            </w:r>
          </w:p>
        </w:tc>
        <w:tc>
          <w:tcPr>
            <w:tcW w:w="2293" w:type="dxa"/>
          </w:tcPr>
          <w:p w:rsidR="00CA71BA" w:rsidRPr="007765C3" w:rsidRDefault="00CA71BA" w:rsidP="009E4E80">
            <w:pPr>
              <w:spacing w:line="360" w:lineRule="auto"/>
              <w:rPr>
                <w:rFonts w:ascii="楷体_GB2312" w:eastAsia="楷体_GB2312"/>
              </w:rPr>
            </w:pPr>
            <w:r>
              <w:rPr>
                <w:rFonts w:hint="eastAsia"/>
              </w:rPr>
              <w:t>地市区号</w:t>
            </w: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0532</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Pr="007765C3" w:rsidRDefault="00CA71BA" w:rsidP="009E4E80">
            <w:pPr>
              <w:spacing w:line="360" w:lineRule="auto"/>
              <w:rPr>
                <w:rFonts w:ascii="楷体_GB2312" w:eastAsia="楷体_GB2312"/>
              </w:rPr>
            </w:pPr>
            <w:r>
              <w:rPr>
                <w:rFonts w:hint="eastAsia"/>
              </w:rPr>
              <w:t>交费渠道</w:t>
            </w:r>
          </w:p>
        </w:tc>
        <w:tc>
          <w:tcPr>
            <w:tcW w:w="2293" w:type="dxa"/>
          </w:tcPr>
          <w:p w:rsidR="00CA71BA" w:rsidRPr="007765C3" w:rsidRDefault="00CA71BA" w:rsidP="009E4E80">
            <w:pPr>
              <w:spacing w:line="360" w:lineRule="auto"/>
              <w:rPr>
                <w:rFonts w:ascii="楷体_GB2312" w:eastAsia="楷体_GB2312"/>
              </w:rPr>
            </w:pPr>
            <w:r>
              <w:rPr>
                <w:rFonts w:hint="eastAsia"/>
              </w:rPr>
              <w:t>0=</w:t>
            </w:r>
            <w:r>
              <w:rPr>
                <w:rFonts w:hint="eastAsia"/>
              </w:rPr>
              <w:t>银行代收</w:t>
            </w:r>
            <w:r>
              <w:rPr>
                <w:rFonts w:hint="eastAsia"/>
              </w:rPr>
              <w:t xml:space="preserve"> 1=</w:t>
            </w:r>
            <w:r>
              <w:rPr>
                <w:rFonts w:hint="eastAsia"/>
              </w:rPr>
              <w:t>网上服务系统</w:t>
            </w: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平台判断</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rPr>
                <w:sz w:val="24"/>
              </w:rPr>
            </w:pPr>
            <w:r>
              <w:rPr>
                <w:rFonts w:hint="eastAsia"/>
              </w:rPr>
              <w:t>银行行号</w:t>
            </w:r>
          </w:p>
        </w:tc>
        <w:tc>
          <w:tcPr>
            <w:tcW w:w="2293" w:type="dxa"/>
          </w:tcPr>
          <w:p w:rsidR="00CA71BA" w:rsidRPr="007765C3" w:rsidRDefault="00CA71BA" w:rsidP="009E4E80">
            <w:pPr>
              <w:spacing w:line="360" w:lineRule="auto"/>
              <w:rPr>
                <w:rFonts w:ascii="楷体_GB2312" w:eastAsia="楷体_GB2312"/>
              </w:rPr>
            </w:pPr>
            <w:r>
              <w:rPr>
                <w:rFonts w:hint="eastAsia"/>
              </w:rPr>
              <w:t>人民银行规定的全国</w:t>
            </w:r>
            <w:r>
              <w:rPr>
                <w:rFonts w:hint="eastAsia"/>
              </w:rPr>
              <w:lastRenderedPageBreak/>
              <w:t>统一银行行号</w:t>
            </w: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lastRenderedPageBreak/>
              <w:t>054</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rPr>
                <w:sz w:val="24"/>
              </w:rPr>
            </w:pPr>
            <w:r>
              <w:rPr>
                <w:rFonts w:hint="eastAsia"/>
              </w:rPr>
              <w:lastRenderedPageBreak/>
              <w:t>网点编号</w:t>
            </w:r>
          </w:p>
        </w:tc>
        <w:tc>
          <w:tcPr>
            <w:tcW w:w="2293" w:type="dxa"/>
          </w:tcPr>
          <w:p w:rsidR="00CA71BA" w:rsidRPr="007765C3" w:rsidRDefault="00CA71BA" w:rsidP="009E4E80">
            <w:pPr>
              <w:spacing w:line="360" w:lineRule="auto"/>
              <w:rPr>
                <w:rFonts w:ascii="楷体_GB2312" w:eastAsia="楷体_GB2312"/>
              </w:rPr>
            </w:pPr>
            <w:r>
              <w:rPr>
                <w:rFonts w:hint="eastAsia"/>
              </w:rPr>
              <w:t>银行营业网点编号</w:t>
            </w:r>
          </w:p>
        </w:tc>
        <w:tc>
          <w:tcPr>
            <w:tcW w:w="1721" w:type="dxa"/>
          </w:tcPr>
          <w:p w:rsidR="00CA71BA" w:rsidRPr="007765C3" w:rsidRDefault="00CA71BA"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Pr>
                <w:rFonts w:hint="eastAsia"/>
              </w:rPr>
              <w:t>操作员编号</w:t>
            </w:r>
          </w:p>
        </w:tc>
        <w:tc>
          <w:tcPr>
            <w:tcW w:w="2293" w:type="dxa"/>
          </w:tcPr>
          <w:p w:rsidR="00CA71BA" w:rsidRPr="007765C3" w:rsidRDefault="00CA71BA" w:rsidP="009E4E80">
            <w:pPr>
              <w:spacing w:line="360" w:lineRule="auto"/>
              <w:rPr>
                <w:rFonts w:ascii="楷体_GB2312" w:eastAsia="楷体_GB2312"/>
              </w:rPr>
            </w:pPr>
            <w:r>
              <w:rPr>
                <w:rFonts w:hint="eastAsia"/>
              </w:rPr>
              <w:t>银行操作员编号</w:t>
            </w:r>
          </w:p>
        </w:tc>
        <w:tc>
          <w:tcPr>
            <w:tcW w:w="1721" w:type="dxa"/>
          </w:tcPr>
          <w:p w:rsidR="00CA71BA" w:rsidRPr="007765C3" w:rsidRDefault="00CA71BA"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Pr>
                <w:rFonts w:hint="eastAsia"/>
              </w:rPr>
              <w:t>后续</w:t>
            </w:r>
            <w:proofErr w:type="gramStart"/>
            <w:r>
              <w:rPr>
                <w:rFonts w:hint="eastAsia"/>
              </w:rPr>
              <w:t>包标志</w:t>
            </w:r>
            <w:proofErr w:type="gramEnd"/>
          </w:p>
        </w:tc>
        <w:tc>
          <w:tcPr>
            <w:tcW w:w="2293" w:type="dxa"/>
          </w:tcPr>
          <w:p w:rsidR="00CA71BA" w:rsidRDefault="00CA71BA" w:rsidP="009E4E80">
            <w:pPr>
              <w:spacing w:line="360" w:lineRule="auto"/>
            </w:pPr>
            <w:r>
              <w:rPr>
                <w:rFonts w:hint="eastAsia"/>
              </w:rPr>
              <w:t>1</w:t>
            </w:r>
            <w:r>
              <w:rPr>
                <w:rFonts w:hint="eastAsia"/>
              </w:rPr>
              <w:t>＝有后续包</w:t>
            </w:r>
            <w:r>
              <w:rPr>
                <w:rFonts w:hint="eastAsia"/>
              </w:rPr>
              <w:t xml:space="preserve">  0</w:t>
            </w:r>
            <w:r>
              <w:rPr>
                <w:rFonts w:hint="eastAsia"/>
              </w:rPr>
              <w:t>＝无</w:t>
            </w:r>
          </w:p>
        </w:tc>
        <w:tc>
          <w:tcPr>
            <w:tcW w:w="1721" w:type="dxa"/>
          </w:tcPr>
          <w:p w:rsidR="00CA71BA" w:rsidRPr="007765C3" w:rsidRDefault="00CA71BA"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Pr>
                <w:rFonts w:hint="eastAsia"/>
              </w:rPr>
              <w:t>交易代码</w:t>
            </w:r>
          </w:p>
        </w:tc>
        <w:tc>
          <w:tcPr>
            <w:tcW w:w="2293" w:type="dxa"/>
          </w:tcPr>
          <w:p w:rsidR="00CA71BA" w:rsidRDefault="00CA71BA" w:rsidP="009E4E80">
            <w:pPr>
              <w:spacing w:line="360" w:lineRule="auto"/>
            </w:pPr>
            <w:r>
              <w:rPr>
                <w:rFonts w:hint="eastAsia"/>
              </w:rPr>
              <w:t>标识交易类型</w:t>
            </w:r>
          </w:p>
        </w:tc>
        <w:tc>
          <w:tcPr>
            <w:tcW w:w="1721" w:type="dxa"/>
          </w:tcPr>
          <w:p w:rsidR="00CA71BA" w:rsidRPr="007765C3" w:rsidRDefault="00CA71BA"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Pr>
                <w:rFonts w:hint="eastAsia"/>
              </w:rPr>
              <w:t>错误代码</w:t>
            </w:r>
          </w:p>
        </w:tc>
        <w:tc>
          <w:tcPr>
            <w:tcW w:w="2293" w:type="dxa"/>
          </w:tcPr>
          <w:p w:rsidR="00CA71BA" w:rsidRDefault="00CA71BA" w:rsidP="009E4E80">
            <w:pPr>
              <w:spacing w:line="360" w:lineRule="auto"/>
            </w:pPr>
            <w:r>
              <w:rPr>
                <w:rFonts w:hint="eastAsia"/>
              </w:rPr>
              <w:t>000</w:t>
            </w:r>
            <w:r>
              <w:rPr>
                <w:rFonts w:hint="eastAsia"/>
              </w:rPr>
              <w:t>＝成功</w:t>
            </w:r>
            <w:r>
              <w:rPr>
                <w:rFonts w:hint="eastAsia"/>
              </w:rPr>
              <w:t xml:space="preserve">  </w:t>
            </w:r>
            <w:r>
              <w:rPr>
                <w:rFonts w:hint="eastAsia"/>
              </w:rPr>
              <w:t>其它＝错误</w:t>
            </w:r>
          </w:p>
        </w:tc>
        <w:tc>
          <w:tcPr>
            <w:tcW w:w="1721" w:type="dxa"/>
          </w:tcPr>
          <w:p w:rsidR="00CA71BA" w:rsidRPr="007765C3" w:rsidRDefault="00CA71BA"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Pr>
                <w:rFonts w:hint="eastAsia"/>
              </w:rPr>
              <w:t>交易时间</w:t>
            </w:r>
          </w:p>
        </w:tc>
        <w:tc>
          <w:tcPr>
            <w:tcW w:w="2293" w:type="dxa"/>
          </w:tcPr>
          <w:p w:rsidR="00CA71BA" w:rsidRDefault="00CA71BA" w:rsidP="009E4E80">
            <w:pPr>
              <w:spacing w:line="360" w:lineRule="auto"/>
            </w:pPr>
            <w:r>
              <w:rPr>
                <w:rFonts w:hint="eastAsia"/>
              </w:rPr>
              <w:t>24</w:t>
            </w:r>
            <w:r>
              <w:rPr>
                <w:rFonts w:hint="eastAsia"/>
              </w:rPr>
              <w:t>时制：</w:t>
            </w:r>
            <w:r>
              <w:rPr>
                <w:rFonts w:hint="eastAsia"/>
              </w:rPr>
              <w:t>YYYYMMDDHHMISS</w:t>
            </w:r>
          </w:p>
        </w:tc>
        <w:tc>
          <w:tcPr>
            <w:tcW w:w="1721" w:type="dxa"/>
          </w:tcPr>
          <w:p w:rsidR="00CA71BA" w:rsidRPr="007765C3" w:rsidRDefault="00CA71BA"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sidRPr="006D4AAD">
              <w:rPr>
                <w:rFonts w:hint="eastAsia"/>
              </w:rPr>
              <w:t>版本号</w:t>
            </w:r>
          </w:p>
        </w:tc>
        <w:tc>
          <w:tcPr>
            <w:tcW w:w="2293" w:type="dxa"/>
          </w:tcPr>
          <w:p w:rsidR="00CA71BA" w:rsidRDefault="00CA71BA" w:rsidP="009E4E80">
            <w:pPr>
              <w:spacing w:line="360" w:lineRule="auto"/>
            </w:pPr>
            <w:r>
              <w:rPr>
                <w:rFonts w:hint="eastAsia"/>
              </w:rPr>
              <w:t>该交易报文版本号</w:t>
            </w: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sz w:val="24"/>
              </w:rPr>
              <w:t>空</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Pr="006D4AAD" w:rsidRDefault="00CA71BA" w:rsidP="009E4E80">
            <w:pPr>
              <w:spacing w:line="360" w:lineRule="auto"/>
            </w:pPr>
            <w:r>
              <w:rPr>
                <w:rFonts w:hint="eastAsia"/>
              </w:rPr>
              <w:t>MAC</w:t>
            </w:r>
            <w:r>
              <w:rPr>
                <w:rFonts w:hint="eastAsia"/>
              </w:rPr>
              <w:t>校验</w:t>
            </w:r>
          </w:p>
        </w:tc>
        <w:tc>
          <w:tcPr>
            <w:tcW w:w="2293" w:type="dxa"/>
          </w:tcPr>
          <w:p w:rsidR="00CA71BA" w:rsidRDefault="00CA71BA" w:rsidP="009E4E80">
            <w:pPr>
              <w:spacing w:line="360" w:lineRule="auto"/>
            </w:pPr>
            <w:r>
              <w:rPr>
                <w:rFonts w:hint="eastAsia"/>
              </w:rPr>
              <w:t>验证交易包的合法性</w:t>
            </w: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空</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Pr>
                <w:rFonts w:hint="eastAsia"/>
              </w:rPr>
              <w:t>手机号码</w:t>
            </w:r>
          </w:p>
        </w:tc>
        <w:tc>
          <w:tcPr>
            <w:tcW w:w="2293" w:type="dxa"/>
          </w:tcPr>
          <w:p w:rsidR="00CA71BA" w:rsidRDefault="00CA71BA" w:rsidP="009E4E80">
            <w:pPr>
              <w:spacing w:line="360" w:lineRule="auto"/>
            </w:pP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渠道输入</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sidRPr="00CA71BA">
              <w:rPr>
                <w:rFonts w:hint="eastAsia"/>
              </w:rPr>
              <w:t>流水号</w:t>
            </w:r>
          </w:p>
        </w:tc>
        <w:tc>
          <w:tcPr>
            <w:tcW w:w="2293" w:type="dxa"/>
          </w:tcPr>
          <w:p w:rsidR="00CA71BA" w:rsidRDefault="00CA71BA" w:rsidP="009E4E80">
            <w:pPr>
              <w:spacing w:line="360" w:lineRule="auto"/>
            </w:pPr>
            <w:r>
              <w:rPr>
                <w:rFonts w:hint="eastAsia"/>
              </w:rPr>
              <w:t>平台流水号</w:t>
            </w: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空</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Pr="007765C3" w:rsidRDefault="00CA71BA" w:rsidP="009E4E80">
            <w:pPr>
              <w:spacing w:line="360" w:lineRule="auto"/>
              <w:rPr>
                <w:rFonts w:ascii="楷体_GB2312" w:eastAsia="楷体_GB2312"/>
              </w:rPr>
            </w:pPr>
            <w:r w:rsidRPr="00CA71BA">
              <w:rPr>
                <w:rFonts w:hint="eastAsia"/>
              </w:rPr>
              <w:t>交易金额</w:t>
            </w:r>
          </w:p>
        </w:tc>
        <w:tc>
          <w:tcPr>
            <w:tcW w:w="2293" w:type="dxa"/>
          </w:tcPr>
          <w:p w:rsidR="00CA71BA" w:rsidRPr="007765C3" w:rsidRDefault="00CA71BA" w:rsidP="009E4E80">
            <w:pPr>
              <w:spacing w:line="360" w:lineRule="auto"/>
              <w:rPr>
                <w:rFonts w:ascii="楷体_GB2312" w:eastAsia="楷体_GB2312"/>
              </w:rPr>
            </w:pP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渠道输入</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Pr="007765C3" w:rsidRDefault="00CA71BA" w:rsidP="009E4E80">
            <w:pPr>
              <w:spacing w:line="360" w:lineRule="auto"/>
              <w:rPr>
                <w:rFonts w:ascii="楷体_GB2312" w:eastAsia="楷体_GB2312"/>
              </w:rPr>
            </w:pPr>
            <w:r w:rsidRPr="00CA71BA">
              <w:rPr>
                <w:rFonts w:hint="eastAsia"/>
              </w:rPr>
              <w:t>受理类型</w:t>
            </w:r>
          </w:p>
        </w:tc>
        <w:tc>
          <w:tcPr>
            <w:tcW w:w="2293" w:type="dxa"/>
          </w:tcPr>
          <w:p w:rsidR="00CA71BA" w:rsidRPr="007765C3" w:rsidRDefault="00CA71BA" w:rsidP="009E4E80">
            <w:pPr>
              <w:spacing w:line="360" w:lineRule="auto"/>
              <w:rPr>
                <w:rFonts w:ascii="楷体_GB2312" w:eastAsia="楷体_GB2312"/>
              </w:rPr>
            </w:pP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委托单位返回</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bl>
    <w:p w:rsidR="00B60C2C" w:rsidRPr="00CE5E74"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特色系统-&gt;委托单位</w:t>
      </w:r>
      <w:r w:rsidRPr="00CE5E74">
        <w:rPr>
          <w:rFonts w:ascii="楷体_GB2312" w:eastAsia="楷体_GB2312" w:hint="eastAsia"/>
          <w:i w:val="0"/>
          <w:szCs w:val="28"/>
        </w:rPr>
        <w:t>处理</w:t>
      </w:r>
      <w:r>
        <w:rPr>
          <w:rFonts w:ascii="楷体_GB2312" w:eastAsia="楷体_GB2312" w:hint="eastAsia"/>
          <w:i w:val="0"/>
          <w:szCs w:val="28"/>
        </w:rPr>
        <w:t>流程</w:t>
      </w:r>
    </w:p>
    <w:p w:rsidR="00B60C2C" w:rsidRDefault="00B60C2C" w:rsidP="00B60C2C">
      <w:pPr>
        <w:spacing w:line="360" w:lineRule="auto"/>
        <w:ind w:leftChars="57" w:left="120" w:firstLineChars="100" w:firstLine="210"/>
        <w:rPr>
          <w:rFonts w:ascii="宋体" w:hAnsi="宋体"/>
          <w:sz w:val="24"/>
        </w:rPr>
      </w:pPr>
      <w:r>
        <w:rPr>
          <w:rFonts w:ascii="楷体_GB2312" w:eastAsia="楷体_GB2312" w:hint="eastAsia"/>
          <w:lang w:val="x-none"/>
        </w:rPr>
        <w:t xml:space="preserve">  </w:t>
      </w:r>
      <w:r>
        <w:rPr>
          <w:rFonts w:ascii="宋体" w:hAnsi="宋体" w:hint="eastAsia"/>
          <w:sz w:val="24"/>
        </w:rPr>
        <w:t>银行方根据输入的业务要素，将业务数据发送</w:t>
      </w:r>
      <w:proofErr w:type="gramStart"/>
      <w:r>
        <w:rPr>
          <w:rFonts w:ascii="宋体" w:hAnsi="宋体" w:hint="eastAsia"/>
          <w:sz w:val="24"/>
        </w:rPr>
        <w:t>至委托</w:t>
      </w:r>
      <w:proofErr w:type="gramEnd"/>
      <w:r>
        <w:rPr>
          <w:rFonts w:ascii="宋体" w:hAnsi="宋体" w:hint="eastAsia"/>
          <w:sz w:val="24"/>
        </w:rPr>
        <w:t>单位进行数据欠费查询，并将委托单位的响应结果返还，展示。</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B60C2C" w:rsidRPr="00423B4E" w:rsidTr="00900C6E">
        <w:tc>
          <w:tcPr>
            <w:tcW w:w="2905"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B60C2C" w:rsidRPr="00423B4E" w:rsidRDefault="00B60C2C" w:rsidP="003B2E43">
            <w:pPr>
              <w:spacing w:line="360" w:lineRule="auto"/>
              <w:rPr>
                <w:rFonts w:ascii="楷体_GB2312" w:eastAsia="楷体_GB2312"/>
                <w:color w:val="FF0000"/>
                <w:sz w:val="24"/>
              </w:rPr>
            </w:pPr>
          </w:p>
        </w:tc>
      </w:tr>
      <w:tr w:rsidR="00900C6E" w:rsidRPr="00423B4E" w:rsidTr="00900C6E">
        <w:tc>
          <w:tcPr>
            <w:tcW w:w="2905" w:type="dxa"/>
          </w:tcPr>
          <w:p w:rsidR="00900C6E" w:rsidRPr="007765C3" w:rsidRDefault="00900C6E" w:rsidP="009E4E80">
            <w:pPr>
              <w:spacing w:line="360" w:lineRule="auto"/>
              <w:rPr>
                <w:rFonts w:ascii="楷体_GB2312" w:eastAsia="楷体_GB2312"/>
              </w:rPr>
            </w:pPr>
            <w:r>
              <w:rPr>
                <w:rFonts w:hint="eastAsia"/>
              </w:rPr>
              <w:t>区号</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0532</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Pr="007765C3" w:rsidRDefault="00900C6E" w:rsidP="009E4E80">
            <w:pPr>
              <w:spacing w:line="360" w:lineRule="auto"/>
              <w:rPr>
                <w:rFonts w:ascii="楷体_GB2312" w:eastAsia="楷体_GB2312"/>
              </w:rPr>
            </w:pPr>
            <w:r>
              <w:rPr>
                <w:rFonts w:hint="eastAsia"/>
              </w:rPr>
              <w:t>交费渠道</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平台判断</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rPr>
                <w:sz w:val="24"/>
              </w:rPr>
            </w:pPr>
            <w:r>
              <w:rPr>
                <w:rFonts w:hint="eastAsia"/>
              </w:rPr>
              <w:t>银行行号</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054</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rPr>
                <w:sz w:val="24"/>
              </w:rPr>
            </w:pPr>
            <w:r>
              <w:rPr>
                <w:rFonts w:hint="eastAsia"/>
              </w:rPr>
              <w:t>网点编号</w:t>
            </w:r>
          </w:p>
        </w:tc>
        <w:tc>
          <w:tcPr>
            <w:tcW w:w="2906" w:type="dxa"/>
          </w:tcPr>
          <w:p w:rsidR="00900C6E" w:rsidRPr="007765C3" w:rsidRDefault="00900C6E"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Pr>
                <w:rFonts w:hint="eastAsia"/>
              </w:rPr>
              <w:t>操作员编号</w:t>
            </w:r>
          </w:p>
        </w:tc>
        <w:tc>
          <w:tcPr>
            <w:tcW w:w="2906" w:type="dxa"/>
          </w:tcPr>
          <w:p w:rsidR="00900C6E" w:rsidRPr="007765C3" w:rsidRDefault="00900C6E"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Pr>
                <w:rFonts w:hint="eastAsia"/>
              </w:rPr>
              <w:t>后续</w:t>
            </w:r>
            <w:proofErr w:type="gramStart"/>
            <w:r>
              <w:rPr>
                <w:rFonts w:hint="eastAsia"/>
              </w:rPr>
              <w:t>包标志</w:t>
            </w:r>
            <w:proofErr w:type="gramEnd"/>
          </w:p>
        </w:tc>
        <w:tc>
          <w:tcPr>
            <w:tcW w:w="2906" w:type="dxa"/>
          </w:tcPr>
          <w:p w:rsidR="00900C6E" w:rsidRPr="007765C3" w:rsidRDefault="00900C6E"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Pr>
                <w:rFonts w:hint="eastAsia"/>
              </w:rPr>
              <w:lastRenderedPageBreak/>
              <w:t>交易代码</w:t>
            </w:r>
          </w:p>
        </w:tc>
        <w:tc>
          <w:tcPr>
            <w:tcW w:w="2906" w:type="dxa"/>
          </w:tcPr>
          <w:p w:rsidR="00900C6E" w:rsidRPr="007765C3" w:rsidRDefault="00900C6E"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Pr>
                <w:rFonts w:hint="eastAsia"/>
              </w:rPr>
              <w:t>错误代码</w:t>
            </w:r>
          </w:p>
        </w:tc>
        <w:tc>
          <w:tcPr>
            <w:tcW w:w="2906" w:type="dxa"/>
          </w:tcPr>
          <w:p w:rsidR="00900C6E" w:rsidRPr="007765C3" w:rsidRDefault="00900C6E"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Pr>
                <w:rFonts w:hint="eastAsia"/>
              </w:rPr>
              <w:t>交易时间</w:t>
            </w:r>
          </w:p>
        </w:tc>
        <w:tc>
          <w:tcPr>
            <w:tcW w:w="2906" w:type="dxa"/>
          </w:tcPr>
          <w:p w:rsidR="00900C6E" w:rsidRPr="007765C3" w:rsidRDefault="00900C6E"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sidRPr="006D4AAD">
              <w:rPr>
                <w:rFonts w:hint="eastAsia"/>
              </w:rPr>
              <w:t>版本号</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sz w:val="24"/>
              </w:rPr>
              <w:t>空</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Pr="006D4AAD" w:rsidRDefault="00900C6E" w:rsidP="009E4E80">
            <w:pPr>
              <w:spacing w:line="360" w:lineRule="auto"/>
            </w:pPr>
            <w:r>
              <w:rPr>
                <w:rFonts w:hint="eastAsia"/>
              </w:rPr>
              <w:t>MAC</w:t>
            </w:r>
            <w:r>
              <w:rPr>
                <w:rFonts w:hint="eastAsia"/>
              </w:rPr>
              <w:t>校验</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空</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Pr>
                <w:rFonts w:hint="eastAsia"/>
              </w:rPr>
              <w:t>手机号码</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渠道输入</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sidRPr="00CA71BA">
              <w:rPr>
                <w:rFonts w:hint="eastAsia"/>
              </w:rPr>
              <w:t>流水号</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空</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Pr="007765C3" w:rsidRDefault="00900C6E" w:rsidP="009E4E80">
            <w:pPr>
              <w:spacing w:line="360" w:lineRule="auto"/>
              <w:rPr>
                <w:rFonts w:ascii="楷体_GB2312" w:eastAsia="楷体_GB2312"/>
              </w:rPr>
            </w:pPr>
            <w:r w:rsidRPr="00CA71BA">
              <w:rPr>
                <w:rFonts w:hint="eastAsia"/>
              </w:rPr>
              <w:t>交易金额</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渠道输入</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Pr="007765C3" w:rsidRDefault="00900C6E" w:rsidP="009E4E80">
            <w:pPr>
              <w:spacing w:line="360" w:lineRule="auto"/>
              <w:rPr>
                <w:rFonts w:ascii="楷体_GB2312" w:eastAsia="楷体_GB2312"/>
              </w:rPr>
            </w:pPr>
            <w:r w:rsidRPr="00CA71BA">
              <w:rPr>
                <w:rFonts w:hint="eastAsia"/>
              </w:rPr>
              <w:t>受理类型</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委托单位返回</w:t>
            </w:r>
          </w:p>
        </w:tc>
        <w:tc>
          <w:tcPr>
            <w:tcW w:w="2903" w:type="dxa"/>
          </w:tcPr>
          <w:p w:rsidR="00900C6E" w:rsidRPr="00423B4E" w:rsidRDefault="00900C6E" w:rsidP="003B2E43">
            <w:pPr>
              <w:spacing w:line="360" w:lineRule="auto"/>
              <w:rPr>
                <w:rFonts w:ascii="楷体_GB2312" w:eastAsia="楷体_GB2312"/>
                <w:color w:val="FF0000"/>
                <w:sz w:val="24"/>
              </w:rPr>
            </w:pPr>
          </w:p>
        </w:tc>
      </w:tr>
    </w:tbl>
    <w:p w:rsidR="00B60C2C" w:rsidRPr="00CE5E74" w:rsidRDefault="00B60C2C" w:rsidP="00B60C2C">
      <w:pPr>
        <w:spacing w:line="360" w:lineRule="auto"/>
        <w:ind w:leftChars="57" w:left="120" w:firstLineChars="100" w:firstLine="240"/>
        <w:rPr>
          <w:rFonts w:ascii="楷体_GB2312" w:eastAsia="楷体_GB2312"/>
          <w:color w:val="FF0000"/>
          <w:sz w:val="24"/>
        </w:rPr>
      </w:pPr>
    </w:p>
    <w:p w:rsidR="00B60C2C" w:rsidRPr="00CE5E74"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t>委托单位-&gt;特色系统要素</w:t>
      </w:r>
    </w:p>
    <w:p w:rsidR="00B60C2C" w:rsidRDefault="00B60C2C" w:rsidP="00B60C2C">
      <w:pPr>
        <w:spacing w:line="360" w:lineRule="auto"/>
        <w:ind w:leftChars="57" w:left="120" w:firstLineChars="100" w:firstLine="210"/>
        <w:rPr>
          <w:rFonts w:ascii="宋体" w:hAnsi="宋体"/>
          <w:sz w:val="24"/>
        </w:rPr>
      </w:pPr>
      <w:r>
        <w:rPr>
          <w:rFonts w:ascii="楷体_GB2312" w:eastAsia="楷体_GB2312" w:hint="eastAsia"/>
          <w:lang w:val="x-none"/>
        </w:rPr>
        <w:t xml:space="preserve">  </w:t>
      </w:r>
      <w:r>
        <w:rPr>
          <w:rFonts w:ascii="宋体" w:hAnsi="宋体" w:hint="eastAsia"/>
          <w:sz w:val="24"/>
        </w:rPr>
        <w:t>银行方将委托单位响应结果返回，展示相应的业务数据，包括：</w:t>
      </w:r>
      <w:r w:rsidR="0083243D">
        <w:rPr>
          <w:rFonts w:hint="eastAsia"/>
          <w:sz w:val="24"/>
        </w:rPr>
        <w:t>委托单位操作员，委托单位流水号，委托单位账务日期</w:t>
      </w:r>
      <w:r>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B60C2C" w:rsidRPr="00471A60" w:rsidTr="003B2E43">
        <w:tc>
          <w:tcPr>
            <w:tcW w:w="1756"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要素来源</w:t>
            </w:r>
          </w:p>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(委托单位返回)</w:t>
            </w:r>
          </w:p>
        </w:tc>
        <w:tc>
          <w:tcPr>
            <w:tcW w:w="1783"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B60C2C" w:rsidRPr="00471A60" w:rsidRDefault="00B60C2C" w:rsidP="003B2E43">
            <w:pPr>
              <w:spacing w:line="360" w:lineRule="auto"/>
              <w:rPr>
                <w:rFonts w:ascii="楷体_GB2312" w:eastAsia="楷体_GB2312"/>
                <w:sz w:val="24"/>
              </w:rPr>
            </w:pPr>
          </w:p>
        </w:tc>
      </w:tr>
      <w:tr w:rsidR="00F77861" w:rsidRPr="007765C3" w:rsidTr="003B2E43">
        <w:tc>
          <w:tcPr>
            <w:tcW w:w="1756" w:type="dxa"/>
          </w:tcPr>
          <w:p w:rsidR="00F77861" w:rsidRPr="007765C3" w:rsidRDefault="00F77861" w:rsidP="003B2E43">
            <w:pPr>
              <w:spacing w:line="360" w:lineRule="auto"/>
              <w:rPr>
                <w:rFonts w:ascii="楷体_GB2312" w:eastAsia="楷体_GB2312"/>
              </w:rPr>
            </w:pPr>
            <w:r w:rsidRPr="00F77861">
              <w:rPr>
                <w:rFonts w:ascii="楷体_GB2312" w:eastAsia="楷体_GB2312" w:hint="eastAsia"/>
              </w:rPr>
              <w:t>受理类型</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7765C3" w:rsidRDefault="00F77861" w:rsidP="003B2E43">
            <w:pPr>
              <w:spacing w:line="360" w:lineRule="auto"/>
              <w:rPr>
                <w:rFonts w:ascii="楷体_GB2312" w:eastAsia="楷体_GB2312"/>
              </w:rPr>
            </w:pPr>
            <w:r w:rsidRPr="00F77861">
              <w:rPr>
                <w:rFonts w:ascii="楷体_GB2312" w:eastAsia="楷体_GB2312" w:hint="eastAsia"/>
              </w:rPr>
              <w:t>受理编号</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7765C3" w:rsidRDefault="00F77861" w:rsidP="003B2E43">
            <w:pPr>
              <w:spacing w:line="360" w:lineRule="auto"/>
              <w:rPr>
                <w:rFonts w:ascii="楷体_GB2312" w:eastAsia="楷体_GB2312"/>
              </w:rPr>
            </w:pPr>
            <w:r w:rsidRPr="00F77861">
              <w:rPr>
                <w:rFonts w:ascii="楷体_GB2312" w:eastAsia="楷体_GB2312" w:hint="eastAsia"/>
              </w:rPr>
              <w:t>受理类型说明</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7765C3" w:rsidRDefault="00F77861" w:rsidP="003B2E43">
            <w:pPr>
              <w:spacing w:line="360" w:lineRule="auto"/>
              <w:rPr>
                <w:rFonts w:ascii="楷体_GB2312" w:eastAsia="楷体_GB2312"/>
              </w:rPr>
            </w:pPr>
            <w:r w:rsidRPr="00F77861">
              <w:rPr>
                <w:rFonts w:ascii="楷体_GB2312" w:eastAsia="楷体_GB2312" w:hint="eastAsia"/>
              </w:rPr>
              <w:t>手机号码</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7765C3" w:rsidRDefault="00F77861" w:rsidP="003B2E43">
            <w:pPr>
              <w:spacing w:line="360" w:lineRule="auto"/>
              <w:rPr>
                <w:rFonts w:ascii="楷体_GB2312" w:eastAsia="楷体_GB2312"/>
              </w:rPr>
            </w:pPr>
            <w:r w:rsidRPr="00F77861">
              <w:rPr>
                <w:rFonts w:ascii="楷体_GB2312" w:eastAsia="楷体_GB2312" w:hint="eastAsia"/>
              </w:rPr>
              <w:t>合同号</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7765C3" w:rsidRDefault="00F77861" w:rsidP="003B2E43">
            <w:pPr>
              <w:spacing w:line="360" w:lineRule="auto"/>
              <w:rPr>
                <w:rFonts w:ascii="楷体_GB2312" w:eastAsia="楷体_GB2312"/>
              </w:rPr>
            </w:pPr>
            <w:r w:rsidRPr="00F77861">
              <w:rPr>
                <w:rFonts w:ascii="楷体_GB2312" w:eastAsia="楷体_GB2312" w:hint="eastAsia"/>
              </w:rPr>
              <w:t>客户名称</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F77861" w:rsidRDefault="00F77861" w:rsidP="003B2E43">
            <w:pPr>
              <w:spacing w:line="360" w:lineRule="auto"/>
              <w:rPr>
                <w:rFonts w:ascii="楷体_GB2312" w:eastAsia="楷体_GB2312" w:hint="eastAsia"/>
              </w:rPr>
            </w:pPr>
            <w:r w:rsidRPr="00F77861">
              <w:rPr>
                <w:rFonts w:ascii="楷体_GB2312" w:eastAsia="楷体_GB2312" w:hint="eastAsia"/>
              </w:rPr>
              <w:t>付款日期</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F77861" w:rsidRDefault="00F77861" w:rsidP="003B2E43">
            <w:pPr>
              <w:spacing w:line="360" w:lineRule="auto"/>
              <w:rPr>
                <w:rFonts w:ascii="楷体_GB2312" w:eastAsia="楷体_GB2312" w:hint="eastAsia"/>
              </w:rPr>
            </w:pPr>
            <w:r w:rsidRPr="00F77861">
              <w:rPr>
                <w:rFonts w:ascii="楷体_GB2312" w:eastAsia="楷体_GB2312" w:hint="eastAsia"/>
              </w:rPr>
              <w:t>发票已打印次数</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F77861" w:rsidRDefault="00F77861" w:rsidP="003B2E43">
            <w:pPr>
              <w:spacing w:line="360" w:lineRule="auto"/>
              <w:rPr>
                <w:rFonts w:ascii="楷体_GB2312" w:eastAsia="楷体_GB2312" w:hint="eastAsia"/>
              </w:rPr>
            </w:pPr>
            <w:r w:rsidRPr="00F77861">
              <w:rPr>
                <w:rFonts w:ascii="楷体_GB2312" w:eastAsia="楷体_GB2312" w:hint="eastAsia"/>
              </w:rPr>
              <w:t>帐期数目</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F77861" w:rsidRDefault="00F77861" w:rsidP="003B2E43">
            <w:pPr>
              <w:spacing w:line="360" w:lineRule="auto"/>
              <w:rPr>
                <w:rFonts w:ascii="楷体_GB2312" w:eastAsia="楷体_GB2312" w:hint="eastAsia"/>
              </w:rPr>
            </w:pPr>
            <w:proofErr w:type="gramStart"/>
            <w:r>
              <w:rPr>
                <w:rFonts w:ascii="楷体_GB2312" w:eastAsia="楷体_GB2312" w:hint="eastAsia"/>
              </w:rPr>
              <w:t>账期费用</w:t>
            </w:r>
            <w:proofErr w:type="gramEnd"/>
            <w:r>
              <w:rPr>
                <w:rFonts w:ascii="楷体_GB2312" w:eastAsia="楷体_GB2312" w:hint="eastAsia"/>
              </w:rPr>
              <w:t>明细</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F77861" w:rsidRDefault="00F77861" w:rsidP="003B2E43">
            <w:pPr>
              <w:spacing w:line="360" w:lineRule="auto"/>
              <w:rPr>
                <w:rFonts w:ascii="楷体_GB2312" w:eastAsia="楷体_GB2312" w:hint="eastAsia"/>
              </w:rPr>
            </w:pPr>
            <w:r w:rsidRPr="00F77861">
              <w:rPr>
                <w:rFonts w:ascii="楷体_GB2312" w:eastAsia="楷体_GB2312" w:hint="eastAsia"/>
              </w:rPr>
              <w:lastRenderedPageBreak/>
              <w:t>发票备注长度</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F77861" w:rsidRDefault="00F77861" w:rsidP="003B2E43">
            <w:pPr>
              <w:spacing w:line="360" w:lineRule="auto"/>
              <w:rPr>
                <w:rFonts w:ascii="楷体_GB2312" w:eastAsia="楷体_GB2312" w:hint="eastAsia"/>
              </w:rPr>
            </w:pPr>
            <w:r w:rsidRPr="00F77861">
              <w:rPr>
                <w:rFonts w:ascii="楷体_GB2312" w:eastAsia="楷体_GB2312" w:hint="eastAsia"/>
              </w:rPr>
              <w:t>发票备注</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bl>
    <w:p w:rsidR="00B60C2C" w:rsidRPr="00CE5E74"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t>委托单位-&gt;特色系统</w:t>
      </w:r>
      <w:r w:rsidRPr="00CE5E74">
        <w:rPr>
          <w:rFonts w:ascii="楷体_GB2312" w:eastAsia="楷体_GB2312" w:hint="eastAsia"/>
          <w:i w:val="0"/>
          <w:szCs w:val="28"/>
        </w:rPr>
        <w:t>处理</w:t>
      </w:r>
      <w:r>
        <w:rPr>
          <w:rFonts w:ascii="楷体_GB2312" w:eastAsia="楷体_GB2312" w:hint="eastAsia"/>
          <w:i w:val="0"/>
          <w:szCs w:val="28"/>
        </w:rPr>
        <w:t>流程</w:t>
      </w:r>
    </w:p>
    <w:p w:rsidR="00B60C2C" w:rsidRDefault="00B60C2C" w:rsidP="00B60C2C">
      <w:pPr>
        <w:spacing w:line="360" w:lineRule="auto"/>
        <w:ind w:leftChars="57" w:left="120" w:firstLineChars="100" w:firstLine="210"/>
        <w:rPr>
          <w:rFonts w:ascii="宋体" w:hAnsi="宋体"/>
          <w:sz w:val="24"/>
        </w:rPr>
      </w:pPr>
      <w:r>
        <w:rPr>
          <w:rFonts w:ascii="楷体_GB2312" w:eastAsia="楷体_GB2312" w:hint="eastAsia"/>
        </w:rPr>
        <w:t xml:space="preserve">  </w:t>
      </w:r>
      <w:r>
        <w:rPr>
          <w:rFonts w:ascii="宋体" w:hAnsi="宋体" w:hint="eastAsia"/>
          <w:sz w:val="24"/>
        </w:rPr>
        <w:t>委托单位收到查询请求后，将业务数据返还给银行。</w:t>
      </w:r>
    </w:p>
    <w:p w:rsidR="00B60C2C" w:rsidRPr="00B60C2C" w:rsidRDefault="00B60C2C" w:rsidP="00B60C2C">
      <w:pPr>
        <w:spacing w:line="360" w:lineRule="auto"/>
        <w:ind w:left="210" w:firstLineChars="100" w:firstLine="210"/>
        <w:rPr>
          <w:rFonts w:ascii="楷体_GB2312" w:eastAsia="楷体_GB2312"/>
        </w:rPr>
      </w:pPr>
      <w:r>
        <w:rPr>
          <w:rFonts w:ascii="楷体_GB2312" w:eastAsia="楷体_GB2312" w:hint="eastAsia"/>
        </w:rPr>
        <w:t xml:space="preserve"> </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908"/>
        <w:gridCol w:w="2902"/>
      </w:tblGrid>
      <w:tr w:rsidR="00B60C2C" w:rsidRPr="00423B4E" w:rsidTr="00B60C2C">
        <w:tc>
          <w:tcPr>
            <w:tcW w:w="2904"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8"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2" w:type="dxa"/>
          </w:tcPr>
          <w:p w:rsidR="00B60C2C" w:rsidRPr="00423B4E" w:rsidRDefault="00B60C2C" w:rsidP="003B2E43">
            <w:pPr>
              <w:spacing w:line="360" w:lineRule="auto"/>
              <w:rPr>
                <w:rFonts w:ascii="楷体_GB2312" w:eastAsia="楷体_GB2312"/>
                <w:color w:val="FF0000"/>
                <w:sz w:val="24"/>
              </w:rPr>
            </w:pPr>
          </w:p>
        </w:tc>
      </w:tr>
      <w:tr w:rsidR="009E4E80" w:rsidRPr="00423B4E" w:rsidTr="00B60C2C">
        <w:tc>
          <w:tcPr>
            <w:tcW w:w="2904" w:type="dxa"/>
          </w:tcPr>
          <w:p w:rsidR="009E4E80" w:rsidRPr="007765C3" w:rsidRDefault="009E4E80" w:rsidP="009E4E80">
            <w:pPr>
              <w:spacing w:line="360" w:lineRule="auto"/>
              <w:rPr>
                <w:rFonts w:ascii="楷体_GB2312" w:eastAsia="楷体_GB2312"/>
              </w:rPr>
            </w:pPr>
            <w:r w:rsidRPr="00F77861">
              <w:rPr>
                <w:rFonts w:ascii="楷体_GB2312" w:eastAsia="楷体_GB2312" w:hint="eastAsia"/>
              </w:rPr>
              <w:t>受理类型</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Cs w:val="21"/>
              </w:rPr>
            </w:pPr>
          </w:p>
        </w:tc>
      </w:tr>
      <w:tr w:rsidR="009E4E80" w:rsidRPr="00423B4E" w:rsidTr="00B60C2C">
        <w:tc>
          <w:tcPr>
            <w:tcW w:w="2904" w:type="dxa"/>
          </w:tcPr>
          <w:p w:rsidR="009E4E80" w:rsidRPr="007765C3" w:rsidRDefault="009E4E80" w:rsidP="009E4E80">
            <w:pPr>
              <w:spacing w:line="360" w:lineRule="auto"/>
              <w:rPr>
                <w:rFonts w:ascii="楷体_GB2312" w:eastAsia="楷体_GB2312"/>
              </w:rPr>
            </w:pPr>
            <w:r w:rsidRPr="00F77861">
              <w:rPr>
                <w:rFonts w:ascii="楷体_GB2312" w:eastAsia="楷体_GB2312" w:hint="eastAsia"/>
              </w:rPr>
              <w:t>受理编号</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7765C3" w:rsidRDefault="009E4E80" w:rsidP="009E4E80">
            <w:pPr>
              <w:spacing w:line="360" w:lineRule="auto"/>
              <w:rPr>
                <w:rFonts w:ascii="楷体_GB2312" w:eastAsia="楷体_GB2312"/>
              </w:rPr>
            </w:pPr>
            <w:r w:rsidRPr="00F77861">
              <w:rPr>
                <w:rFonts w:ascii="楷体_GB2312" w:eastAsia="楷体_GB2312" w:hint="eastAsia"/>
              </w:rPr>
              <w:t>受理类型说明</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7765C3" w:rsidRDefault="009E4E80" w:rsidP="009E4E80">
            <w:pPr>
              <w:spacing w:line="360" w:lineRule="auto"/>
              <w:rPr>
                <w:rFonts w:ascii="楷体_GB2312" w:eastAsia="楷体_GB2312"/>
              </w:rPr>
            </w:pPr>
            <w:r w:rsidRPr="00F77861">
              <w:rPr>
                <w:rFonts w:ascii="楷体_GB2312" w:eastAsia="楷体_GB2312" w:hint="eastAsia"/>
              </w:rPr>
              <w:t>手机号码</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7765C3" w:rsidRDefault="009E4E80" w:rsidP="009E4E80">
            <w:pPr>
              <w:spacing w:line="360" w:lineRule="auto"/>
              <w:rPr>
                <w:rFonts w:ascii="楷体_GB2312" w:eastAsia="楷体_GB2312"/>
              </w:rPr>
            </w:pPr>
            <w:r w:rsidRPr="00F77861">
              <w:rPr>
                <w:rFonts w:ascii="楷体_GB2312" w:eastAsia="楷体_GB2312" w:hint="eastAsia"/>
              </w:rPr>
              <w:t>合同号</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7765C3" w:rsidRDefault="009E4E80" w:rsidP="009E4E80">
            <w:pPr>
              <w:spacing w:line="360" w:lineRule="auto"/>
              <w:rPr>
                <w:rFonts w:ascii="楷体_GB2312" w:eastAsia="楷体_GB2312"/>
              </w:rPr>
            </w:pPr>
            <w:r w:rsidRPr="00F77861">
              <w:rPr>
                <w:rFonts w:ascii="楷体_GB2312" w:eastAsia="楷体_GB2312" w:hint="eastAsia"/>
              </w:rPr>
              <w:t>客户名称</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F77861" w:rsidRDefault="009E4E80" w:rsidP="009E4E80">
            <w:pPr>
              <w:spacing w:line="360" w:lineRule="auto"/>
              <w:rPr>
                <w:rFonts w:ascii="楷体_GB2312" w:eastAsia="楷体_GB2312" w:hint="eastAsia"/>
              </w:rPr>
            </w:pPr>
            <w:r w:rsidRPr="00F77861">
              <w:rPr>
                <w:rFonts w:ascii="楷体_GB2312" w:eastAsia="楷体_GB2312" w:hint="eastAsia"/>
              </w:rPr>
              <w:t>付款日期</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F77861" w:rsidRDefault="009E4E80" w:rsidP="009E4E80">
            <w:pPr>
              <w:spacing w:line="360" w:lineRule="auto"/>
              <w:rPr>
                <w:rFonts w:ascii="楷体_GB2312" w:eastAsia="楷体_GB2312" w:hint="eastAsia"/>
              </w:rPr>
            </w:pPr>
            <w:r w:rsidRPr="00F77861">
              <w:rPr>
                <w:rFonts w:ascii="楷体_GB2312" w:eastAsia="楷体_GB2312" w:hint="eastAsia"/>
              </w:rPr>
              <w:t>发票已打印次数</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F77861" w:rsidRDefault="009E4E80" w:rsidP="009E4E80">
            <w:pPr>
              <w:spacing w:line="360" w:lineRule="auto"/>
              <w:rPr>
                <w:rFonts w:ascii="楷体_GB2312" w:eastAsia="楷体_GB2312" w:hint="eastAsia"/>
              </w:rPr>
            </w:pPr>
            <w:r w:rsidRPr="00F77861">
              <w:rPr>
                <w:rFonts w:ascii="楷体_GB2312" w:eastAsia="楷体_GB2312" w:hint="eastAsia"/>
              </w:rPr>
              <w:t>帐期数目</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F77861" w:rsidRDefault="009E4E80" w:rsidP="009E4E80">
            <w:pPr>
              <w:spacing w:line="360" w:lineRule="auto"/>
              <w:rPr>
                <w:rFonts w:ascii="楷体_GB2312" w:eastAsia="楷体_GB2312" w:hint="eastAsia"/>
              </w:rPr>
            </w:pPr>
            <w:proofErr w:type="gramStart"/>
            <w:r>
              <w:rPr>
                <w:rFonts w:ascii="楷体_GB2312" w:eastAsia="楷体_GB2312" w:hint="eastAsia"/>
              </w:rPr>
              <w:t>账期费用</w:t>
            </w:r>
            <w:proofErr w:type="gramEnd"/>
            <w:r>
              <w:rPr>
                <w:rFonts w:ascii="楷体_GB2312" w:eastAsia="楷体_GB2312" w:hint="eastAsia"/>
              </w:rPr>
              <w:t>明细</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F77861" w:rsidRDefault="009E4E80" w:rsidP="009E4E80">
            <w:pPr>
              <w:spacing w:line="360" w:lineRule="auto"/>
              <w:rPr>
                <w:rFonts w:ascii="楷体_GB2312" w:eastAsia="楷体_GB2312" w:hint="eastAsia"/>
              </w:rPr>
            </w:pPr>
            <w:r w:rsidRPr="00F77861">
              <w:rPr>
                <w:rFonts w:ascii="楷体_GB2312" w:eastAsia="楷体_GB2312" w:hint="eastAsia"/>
              </w:rPr>
              <w:t>发票备注长度</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F77861" w:rsidRDefault="009E4E80" w:rsidP="009E4E80">
            <w:pPr>
              <w:spacing w:line="360" w:lineRule="auto"/>
              <w:rPr>
                <w:rFonts w:ascii="楷体_GB2312" w:eastAsia="楷体_GB2312" w:hint="eastAsia"/>
              </w:rPr>
            </w:pPr>
            <w:r w:rsidRPr="00F77861">
              <w:rPr>
                <w:rFonts w:ascii="楷体_GB2312" w:eastAsia="楷体_GB2312" w:hint="eastAsia"/>
              </w:rPr>
              <w:t>发票备注</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bl>
    <w:p w:rsidR="00B60C2C" w:rsidRPr="00CE5E74"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特色系统-&gt;渠道要素</w:t>
      </w:r>
    </w:p>
    <w:p w:rsidR="00B60C2C" w:rsidRDefault="00B60C2C" w:rsidP="00B60C2C">
      <w:pPr>
        <w:spacing w:line="360" w:lineRule="auto"/>
        <w:ind w:leftChars="57" w:left="120" w:firstLineChars="100" w:firstLine="210"/>
        <w:rPr>
          <w:rFonts w:ascii="宋体" w:hAnsi="宋体"/>
          <w:sz w:val="24"/>
        </w:rPr>
      </w:pPr>
      <w:r>
        <w:rPr>
          <w:rFonts w:ascii="楷体_GB2312" w:eastAsia="楷体_GB2312" w:hint="eastAsia"/>
        </w:rPr>
        <w:t xml:space="preserve">   </w:t>
      </w:r>
      <w:r>
        <w:rPr>
          <w:rFonts w:ascii="宋体" w:hAnsi="宋体" w:hint="eastAsia"/>
          <w:sz w:val="24"/>
        </w:rPr>
        <w:t>银行方将委托单位响应结果返回，展示相应的业务数据，包括：</w:t>
      </w:r>
      <w:r w:rsidR="00A2558D">
        <w:rPr>
          <w:rFonts w:ascii="宋体" w:hAnsi="宋体" w:hint="eastAsia"/>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B60C2C" w:rsidRPr="00471A60" w:rsidTr="003B2E43">
        <w:tc>
          <w:tcPr>
            <w:tcW w:w="1756"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要素来源</w:t>
            </w:r>
          </w:p>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(柜员输入/CCBS主机返回/委托单位返回/特色系统加工产生/前端程序产生)</w:t>
            </w:r>
          </w:p>
        </w:tc>
        <w:tc>
          <w:tcPr>
            <w:tcW w:w="1783"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B60C2C" w:rsidRPr="00471A60" w:rsidRDefault="00B60C2C" w:rsidP="003B2E43">
            <w:pPr>
              <w:spacing w:line="360" w:lineRule="auto"/>
              <w:rPr>
                <w:rFonts w:ascii="楷体_GB2312" w:eastAsia="楷体_GB2312"/>
                <w:sz w:val="24"/>
              </w:rPr>
            </w:pPr>
          </w:p>
        </w:tc>
      </w:tr>
      <w:tr w:rsidR="00B60C2C" w:rsidRPr="00471A60" w:rsidTr="003B2E43">
        <w:tc>
          <w:tcPr>
            <w:tcW w:w="1756" w:type="dxa"/>
          </w:tcPr>
          <w:p w:rsidR="00B60C2C" w:rsidRPr="00471A60" w:rsidRDefault="00B42D46" w:rsidP="003B2E43">
            <w:pPr>
              <w:spacing w:line="360" w:lineRule="auto"/>
              <w:rPr>
                <w:rFonts w:ascii="楷体_GB2312" w:eastAsia="楷体_GB2312"/>
                <w:szCs w:val="21"/>
              </w:rPr>
            </w:pPr>
            <w:r>
              <w:rPr>
                <w:rFonts w:ascii="楷体_GB2312" w:eastAsia="楷体_GB2312" w:hint="eastAsia"/>
                <w:szCs w:val="21"/>
              </w:rPr>
              <w:t>交易结果</w:t>
            </w:r>
          </w:p>
        </w:tc>
        <w:tc>
          <w:tcPr>
            <w:tcW w:w="1755" w:type="dxa"/>
          </w:tcPr>
          <w:p w:rsidR="00B60C2C" w:rsidRPr="00471A60" w:rsidRDefault="00B60C2C" w:rsidP="003B2E43">
            <w:pPr>
              <w:spacing w:line="360" w:lineRule="auto"/>
              <w:rPr>
                <w:rFonts w:ascii="楷体_GB2312" w:eastAsia="楷体_GB2312"/>
                <w:szCs w:val="21"/>
              </w:rPr>
            </w:pPr>
          </w:p>
        </w:tc>
        <w:tc>
          <w:tcPr>
            <w:tcW w:w="1836" w:type="dxa"/>
          </w:tcPr>
          <w:p w:rsidR="00B60C2C" w:rsidRPr="00471A60" w:rsidRDefault="00B42D46" w:rsidP="003B2E43">
            <w:pPr>
              <w:spacing w:line="360" w:lineRule="auto"/>
              <w:rPr>
                <w:rFonts w:ascii="楷体_GB2312" w:eastAsia="楷体_GB2312"/>
                <w:szCs w:val="21"/>
              </w:rPr>
            </w:pPr>
            <w:r w:rsidRPr="00471A60">
              <w:rPr>
                <w:rFonts w:ascii="楷体_GB2312" w:eastAsia="楷体_GB2312" w:hint="eastAsia"/>
                <w:sz w:val="24"/>
              </w:rPr>
              <w:t>特色系统加工产生</w:t>
            </w:r>
          </w:p>
        </w:tc>
        <w:tc>
          <w:tcPr>
            <w:tcW w:w="1783" w:type="dxa"/>
          </w:tcPr>
          <w:p w:rsidR="00B60C2C" w:rsidRPr="00471A60" w:rsidRDefault="00B60C2C" w:rsidP="003B2E43">
            <w:pPr>
              <w:spacing w:line="360" w:lineRule="auto"/>
              <w:rPr>
                <w:rFonts w:ascii="楷体_GB2312" w:eastAsia="楷体_GB2312"/>
                <w:szCs w:val="21"/>
              </w:rPr>
            </w:pPr>
          </w:p>
        </w:tc>
        <w:tc>
          <w:tcPr>
            <w:tcW w:w="1704" w:type="dxa"/>
          </w:tcPr>
          <w:p w:rsidR="00B60C2C" w:rsidRPr="00471A60" w:rsidRDefault="00B60C2C" w:rsidP="003B2E43">
            <w:pPr>
              <w:spacing w:line="360" w:lineRule="auto"/>
              <w:rPr>
                <w:rFonts w:ascii="楷体_GB2312" w:eastAsia="楷体_GB2312"/>
                <w:szCs w:val="21"/>
              </w:rPr>
            </w:pPr>
          </w:p>
        </w:tc>
      </w:tr>
    </w:tbl>
    <w:p w:rsidR="00B60C2C" w:rsidRPr="00CE5E74"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lastRenderedPageBreak/>
        <w:t>特色系统-&gt;渠道</w:t>
      </w:r>
      <w:r w:rsidRPr="00CE5E74">
        <w:rPr>
          <w:rFonts w:ascii="楷体_GB2312" w:eastAsia="楷体_GB2312" w:hint="eastAsia"/>
          <w:i w:val="0"/>
          <w:szCs w:val="28"/>
        </w:rPr>
        <w:t>处理</w:t>
      </w:r>
      <w:r>
        <w:rPr>
          <w:rFonts w:ascii="楷体_GB2312" w:eastAsia="楷体_GB2312" w:hint="eastAsia"/>
          <w:i w:val="0"/>
          <w:szCs w:val="28"/>
        </w:rPr>
        <w:t>流程</w:t>
      </w:r>
    </w:p>
    <w:p w:rsidR="00B60C2C" w:rsidRDefault="00B60C2C" w:rsidP="00B60C2C">
      <w:pPr>
        <w:spacing w:line="360" w:lineRule="auto"/>
        <w:ind w:leftChars="57" w:left="120" w:firstLineChars="100" w:firstLine="210"/>
        <w:rPr>
          <w:rFonts w:ascii="宋体" w:hAnsi="宋体"/>
          <w:sz w:val="24"/>
        </w:rPr>
      </w:pPr>
      <w:r>
        <w:rPr>
          <w:rFonts w:ascii="楷体_GB2312" w:eastAsia="楷体_GB2312" w:hint="eastAsia"/>
          <w:lang w:val="x-none"/>
        </w:rPr>
        <w:t xml:space="preserve">  </w:t>
      </w:r>
      <w:r>
        <w:rPr>
          <w:rFonts w:ascii="宋体" w:hAnsi="宋体" w:hint="eastAsia"/>
          <w:sz w:val="24"/>
        </w:rPr>
        <w:t>银行方根据输入的业务要素，将业务数据发送</w:t>
      </w:r>
      <w:proofErr w:type="gramStart"/>
      <w:r>
        <w:rPr>
          <w:rFonts w:ascii="宋体" w:hAnsi="宋体" w:hint="eastAsia"/>
          <w:sz w:val="24"/>
        </w:rPr>
        <w:t>至委托</w:t>
      </w:r>
      <w:proofErr w:type="gramEnd"/>
      <w:r>
        <w:rPr>
          <w:rFonts w:ascii="宋体" w:hAnsi="宋体" w:hint="eastAsia"/>
          <w:sz w:val="24"/>
        </w:rPr>
        <w:t>单位进行</w:t>
      </w:r>
      <w:r w:rsidR="00B42D46">
        <w:rPr>
          <w:rFonts w:ascii="宋体" w:hAnsi="宋体" w:hint="eastAsia"/>
          <w:sz w:val="24"/>
        </w:rPr>
        <w:t>缴费处理</w:t>
      </w:r>
      <w:r>
        <w:rPr>
          <w:rFonts w:ascii="宋体" w:hAnsi="宋体" w:hint="eastAsia"/>
          <w:sz w:val="24"/>
        </w:rPr>
        <w:t>，并将</w:t>
      </w:r>
      <w:r w:rsidR="00B42D46">
        <w:rPr>
          <w:rFonts w:ascii="宋体" w:hAnsi="宋体" w:hint="eastAsia"/>
          <w:sz w:val="24"/>
        </w:rPr>
        <w:t>交易处理结果</w:t>
      </w:r>
      <w:r>
        <w:rPr>
          <w:rFonts w:ascii="宋体" w:hAnsi="宋体" w:hint="eastAsia"/>
          <w:sz w:val="24"/>
        </w:rPr>
        <w:t>返还，</w:t>
      </w:r>
      <w:r w:rsidR="00B42D46">
        <w:rPr>
          <w:rFonts w:ascii="宋体" w:hAnsi="宋体" w:hint="eastAsia"/>
          <w:sz w:val="24"/>
        </w:rPr>
        <w:t>如果成功生成发票</w:t>
      </w:r>
      <w:r>
        <w:rPr>
          <w:rFonts w:ascii="宋体" w:hAnsi="宋体" w:hint="eastAsia"/>
          <w:sz w:val="24"/>
        </w:rPr>
        <w:t>。</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B60C2C" w:rsidRPr="00423B4E" w:rsidTr="00B42D46">
        <w:tc>
          <w:tcPr>
            <w:tcW w:w="2905"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B60C2C" w:rsidRPr="00423B4E" w:rsidRDefault="00B60C2C" w:rsidP="003B2E43">
            <w:pPr>
              <w:spacing w:line="360" w:lineRule="auto"/>
              <w:rPr>
                <w:rFonts w:ascii="楷体_GB2312" w:eastAsia="楷体_GB2312"/>
                <w:color w:val="FF0000"/>
                <w:sz w:val="24"/>
              </w:rPr>
            </w:pPr>
          </w:p>
        </w:tc>
      </w:tr>
      <w:tr w:rsidR="00B42D46" w:rsidRPr="00423B4E" w:rsidTr="00B42D46">
        <w:tc>
          <w:tcPr>
            <w:tcW w:w="2905" w:type="dxa"/>
          </w:tcPr>
          <w:p w:rsidR="00B42D46" w:rsidRPr="00471A60" w:rsidRDefault="00B42D46" w:rsidP="00177DFD">
            <w:pPr>
              <w:spacing w:line="360" w:lineRule="auto"/>
              <w:rPr>
                <w:rFonts w:ascii="楷体_GB2312" w:eastAsia="楷体_GB2312"/>
                <w:szCs w:val="21"/>
              </w:rPr>
            </w:pPr>
            <w:r>
              <w:rPr>
                <w:rFonts w:ascii="楷体_GB2312" w:eastAsia="楷体_GB2312" w:hint="eastAsia"/>
                <w:szCs w:val="21"/>
              </w:rPr>
              <w:t>交易结果</w:t>
            </w:r>
          </w:p>
        </w:tc>
        <w:tc>
          <w:tcPr>
            <w:tcW w:w="2906" w:type="dxa"/>
          </w:tcPr>
          <w:p w:rsidR="00B42D46" w:rsidRPr="00471A60" w:rsidRDefault="00B42D46" w:rsidP="00177DFD">
            <w:pPr>
              <w:spacing w:line="360" w:lineRule="auto"/>
              <w:rPr>
                <w:rFonts w:ascii="楷体_GB2312" w:eastAsia="楷体_GB2312"/>
                <w:szCs w:val="21"/>
              </w:rPr>
            </w:pPr>
            <w:r w:rsidRPr="00471A60">
              <w:rPr>
                <w:rFonts w:ascii="楷体_GB2312" w:eastAsia="楷体_GB2312" w:hint="eastAsia"/>
                <w:sz w:val="24"/>
              </w:rPr>
              <w:t>特色系统加工产生</w:t>
            </w:r>
          </w:p>
        </w:tc>
        <w:tc>
          <w:tcPr>
            <w:tcW w:w="2903" w:type="dxa"/>
          </w:tcPr>
          <w:p w:rsidR="00B42D46" w:rsidRPr="00471A60" w:rsidRDefault="00B42D46" w:rsidP="00177DFD">
            <w:pPr>
              <w:spacing w:line="360" w:lineRule="auto"/>
              <w:rPr>
                <w:rFonts w:ascii="楷体_GB2312" w:eastAsia="楷体_GB2312"/>
                <w:szCs w:val="21"/>
              </w:rPr>
            </w:pPr>
          </w:p>
        </w:tc>
      </w:tr>
      <w:tr w:rsidR="00B42D46" w:rsidRPr="00423B4E" w:rsidTr="00B42D46">
        <w:tc>
          <w:tcPr>
            <w:tcW w:w="2905" w:type="dxa"/>
          </w:tcPr>
          <w:p w:rsidR="00B42D46" w:rsidRPr="00423B4E" w:rsidRDefault="00B42D46" w:rsidP="003B2E43">
            <w:pPr>
              <w:spacing w:line="360" w:lineRule="auto"/>
              <w:rPr>
                <w:rFonts w:ascii="楷体_GB2312" w:eastAsia="楷体_GB2312"/>
                <w:color w:val="FF0000"/>
                <w:sz w:val="24"/>
              </w:rPr>
            </w:pPr>
          </w:p>
        </w:tc>
        <w:tc>
          <w:tcPr>
            <w:tcW w:w="2906" w:type="dxa"/>
          </w:tcPr>
          <w:p w:rsidR="00B42D46" w:rsidRPr="00423B4E" w:rsidRDefault="00B42D46" w:rsidP="003B2E43">
            <w:pPr>
              <w:spacing w:line="360" w:lineRule="auto"/>
              <w:rPr>
                <w:rFonts w:ascii="楷体_GB2312" w:eastAsia="楷体_GB2312"/>
                <w:color w:val="FF0000"/>
                <w:sz w:val="24"/>
              </w:rPr>
            </w:pPr>
          </w:p>
        </w:tc>
        <w:tc>
          <w:tcPr>
            <w:tcW w:w="2903" w:type="dxa"/>
          </w:tcPr>
          <w:p w:rsidR="00B42D46" w:rsidRPr="00423B4E" w:rsidRDefault="00B42D46" w:rsidP="003B2E43">
            <w:pPr>
              <w:spacing w:line="360" w:lineRule="auto"/>
              <w:rPr>
                <w:rFonts w:ascii="楷体_GB2312" w:eastAsia="楷体_GB2312"/>
                <w:color w:val="FF0000"/>
                <w:sz w:val="24"/>
              </w:rPr>
            </w:pPr>
          </w:p>
        </w:tc>
      </w:tr>
    </w:tbl>
    <w:p w:rsidR="00C223C0" w:rsidRDefault="00C223C0" w:rsidP="00B60C2C">
      <w:pPr>
        <w:spacing w:line="360" w:lineRule="auto"/>
        <w:ind w:left="210" w:firstLineChars="100" w:firstLine="210"/>
        <w:rPr>
          <w:rFonts w:ascii="楷体_GB2312" w:eastAsia="楷体_GB2312"/>
        </w:rPr>
      </w:pPr>
    </w:p>
    <w:p w:rsidR="0083243D" w:rsidRPr="00CE3977" w:rsidRDefault="0083243D" w:rsidP="00CE3977">
      <w:pPr>
        <w:pStyle w:val="3"/>
        <w:spacing w:before="62" w:after="62"/>
        <w:rPr>
          <w:rFonts w:ascii="楷体_GB2312" w:eastAsia="楷体_GB2312"/>
          <w:i w:val="0"/>
        </w:rPr>
      </w:pPr>
      <w:r w:rsidRPr="00CE3977">
        <w:rPr>
          <w:rFonts w:ascii="楷体_GB2312" w:eastAsia="楷体_GB2312" w:hint="eastAsia"/>
          <w:i w:val="0"/>
        </w:rPr>
        <w:t>产品条件</w:t>
      </w:r>
      <w:r w:rsidR="004C77D3">
        <w:rPr>
          <w:rFonts w:ascii="楷体_GB2312" w:eastAsia="楷体_GB2312" w:hint="eastAsia"/>
          <w:i w:val="0"/>
        </w:rPr>
        <w:t>（交易</w:t>
      </w:r>
      <w:r w:rsidR="00280FCC">
        <w:rPr>
          <w:rFonts w:ascii="楷体_GB2312" w:eastAsia="楷体_GB2312" w:hint="eastAsia"/>
          <w:i w:val="0"/>
        </w:rPr>
        <w:t>约束</w:t>
      </w:r>
      <w:r w:rsidR="004C77D3">
        <w:rPr>
          <w:rFonts w:ascii="楷体_GB2312" w:eastAsia="楷体_GB2312" w:hint="eastAsia"/>
          <w:i w:val="0"/>
        </w:rPr>
        <w:t>条件）</w:t>
      </w:r>
    </w:p>
    <w:p w:rsidR="0083243D" w:rsidRPr="00DD1675" w:rsidRDefault="00416662" w:rsidP="0083243D">
      <w:pPr>
        <w:pStyle w:val="a2"/>
        <w:ind w:firstLine="227"/>
        <w:rPr>
          <w:ins w:id="14" w:author="JIN-rong" w:date="2013-03-22T11:09:00Z"/>
          <w:rFonts w:ascii="宋体" w:hAnsi="宋体"/>
        </w:rPr>
      </w:pPr>
      <w:r>
        <w:rPr>
          <w:rFonts w:ascii="宋体" w:hAnsi="宋体" w:hint="eastAsia"/>
        </w:rPr>
        <w:t>根据下表将该产品的各项产品条件实际情况填入“分行对应情况”列。不涉及的条件产品，请填写“无”。</w:t>
      </w:r>
      <w:r w:rsidR="00A36AE1" w:rsidRPr="00A36AE1">
        <w:rPr>
          <w:rFonts w:ascii="宋体" w:hAnsi="宋体" w:hint="eastAsia"/>
        </w:rPr>
        <w:t>如出现未列明涵盖的产品条件</w:t>
      </w:r>
      <w:r w:rsidR="00A36AE1">
        <w:rPr>
          <w:rFonts w:ascii="宋体" w:hAnsi="宋体" w:hint="eastAsia"/>
        </w:rPr>
        <w:t>（交易约束条件）</w:t>
      </w:r>
      <w:r w:rsidR="00A36AE1" w:rsidRPr="00A36AE1">
        <w:rPr>
          <w:rFonts w:ascii="宋体" w:hAnsi="宋体" w:hint="eastAsia"/>
        </w:rPr>
        <w:t>，</w:t>
      </w:r>
      <w:r w:rsidR="00A36AE1">
        <w:rPr>
          <w:rFonts w:ascii="宋体" w:hAnsi="宋体" w:hint="eastAsia"/>
        </w:rPr>
        <w:t>请</w:t>
      </w:r>
      <w:r w:rsidR="00A36AE1" w:rsidRPr="00A36AE1">
        <w:rPr>
          <w:rFonts w:ascii="宋体" w:hAnsi="宋体" w:hint="eastAsia"/>
        </w:rPr>
        <w:t>分行</w:t>
      </w:r>
      <w:r w:rsidR="00A36AE1">
        <w:rPr>
          <w:rFonts w:ascii="宋体" w:hAnsi="宋体" w:hint="eastAsia"/>
        </w:rPr>
        <w:t>在此处进行</w:t>
      </w:r>
      <w:r w:rsidR="00A36AE1" w:rsidRPr="00A36AE1">
        <w:rPr>
          <w:rFonts w:ascii="宋体" w:hAnsi="宋体" w:hint="eastAsia"/>
        </w:rPr>
        <w:t>补充</w:t>
      </w:r>
      <w:r w:rsidR="00A36AE1">
        <w:rPr>
          <w:rFonts w:ascii="宋体" w:hAnsi="宋体" w:hint="eastAsia"/>
        </w:rPr>
        <w:t>说明。</w:t>
      </w:r>
    </w:p>
    <w:p w:rsidR="0083243D" w:rsidRPr="00416662" w:rsidRDefault="00A315FA" w:rsidP="00B60C2C">
      <w:pPr>
        <w:spacing w:line="360" w:lineRule="auto"/>
        <w:ind w:left="210" w:firstLineChars="100" w:firstLine="210"/>
        <w:rPr>
          <w:rFonts w:ascii="楷体_GB2312" w:eastAsia="楷体_GB2312"/>
        </w:rPr>
      </w:pPr>
      <w:r>
        <w:rPr>
          <w:rFonts w:ascii="楷体_GB2312" w:eastAsia="楷体_GB2312"/>
        </w:rPr>
        <w:object w:dxaOrig="2069" w:dyaOrig="1298">
          <v:shape id="_x0000_i1025" type="#_x0000_t75" style="width:102.75pt;height:65.25pt" o:ole="">
            <v:imagedata r:id="rId12" o:title=""/>
          </v:shape>
          <o:OLEObject Type="Embed" ProgID="Excel.Sheet.12" ShapeID="_x0000_i1025" DrawAspect="Icon" ObjectID="_1427890675" r:id="rId13"/>
        </w:object>
      </w:r>
    </w:p>
    <w:p w:rsidR="006765C8" w:rsidRDefault="006765C8" w:rsidP="006765C8">
      <w:pPr>
        <w:pStyle w:val="3"/>
        <w:spacing w:before="62" w:after="62"/>
        <w:rPr>
          <w:rFonts w:ascii="楷体_GB2312" w:eastAsia="楷体_GB2312"/>
          <w:i w:val="0"/>
        </w:rPr>
      </w:pPr>
      <w:bookmarkStart w:id="15" w:name="_Toc294007504"/>
      <w:r w:rsidRPr="00B14D3B">
        <w:rPr>
          <w:rFonts w:ascii="楷体_GB2312" w:eastAsia="楷体_GB2312" w:hint="eastAsia"/>
          <w:i w:val="0"/>
        </w:rPr>
        <w:t>开通渠道及角色</w:t>
      </w:r>
      <w:bookmarkEnd w:id="15"/>
    </w:p>
    <w:p w:rsidR="003164D9" w:rsidRDefault="003164D9" w:rsidP="003164D9">
      <w:pPr>
        <w:pStyle w:val="a2"/>
        <w:ind w:firstLine="227"/>
        <w:rPr>
          <w:rFonts w:ascii="宋体" w:hAnsi="宋体"/>
        </w:rPr>
      </w:pPr>
      <w:r>
        <w:rPr>
          <w:rFonts w:ascii="宋体" w:hAnsi="宋体" w:hint="eastAsia"/>
        </w:rPr>
        <w:t>开通渠道：柜面、个人网银、自助终端。</w:t>
      </w:r>
    </w:p>
    <w:p w:rsidR="004037FF" w:rsidRDefault="004037FF" w:rsidP="004037FF">
      <w:pPr>
        <w:pStyle w:val="3"/>
        <w:spacing w:before="62" w:after="62"/>
        <w:rPr>
          <w:rFonts w:ascii="楷体_GB2312" w:eastAsia="楷体_GB2312"/>
          <w:i w:val="0"/>
        </w:rPr>
      </w:pPr>
      <w:r w:rsidRPr="004037FF">
        <w:rPr>
          <w:rFonts w:ascii="楷体_GB2312" w:eastAsia="楷体_GB2312" w:hint="eastAsia"/>
          <w:i w:val="0"/>
        </w:rPr>
        <w:t>ECTIP接口要素</w:t>
      </w:r>
    </w:p>
    <w:p w:rsidR="006029EF" w:rsidRDefault="00CF6279" w:rsidP="00CF6279">
      <w:pPr>
        <w:pStyle w:val="a2"/>
        <w:spacing w:line="360" w:lineRule="auto"/>
        <w:ind w:firstLine="227"/>
      </w:pPr>
      <w:r>
        <w:rPr>
          <w:rFonts w:hint="eastAsia"/>
        </w:rPr>
        <w:t>请按照</w:t>
      </w:r>
      <w:r w:rsidRPr="004178FE">
        <w:rPr>
          <w:rFonts w:hint="eastAsia"/>
          <w:highlight w:val="red"/>
        </w:rPr>
        <w:t>附件一</w:t>
      </w:r>
      <w:r>
        <w:rPr>
          <w:rFonts w:hint="eastAsia"/>
        </w:rPr>
        <w:t>填写代收代付项目组问题，</w:t>
      </w:r>
      <w:r w:rsidRPr="006E581D">
        <w:rPr>
          <w:rFonts w:hint="eastAsia"/>
          <w:b/>
          <w:highlight w:val="yellow"/>
        </w:rPr>
        <w:t>并为每一个交易类型提供一个交易请求报文和响应报文数据</w:t>
      </w:r>
      <w:r>
        <w:rPr>
          <w:rFonts w:hint="eastAsia"/>
        </w:rPr>
        <w:t>。</w:t>
      </w:r>
    </w:p>
    <w:p w:rsidR="00CF6279" w:rsidRPr="00CF6279" w:rsidRDefault="00A315FA" w:rsidP="008B3863">
      <w:pPr>
        <w:pStyle w:val="a2"/>
        <w:spacing w:line="360" w:lineRule="auto"/>
      </w:pPr>
      <w:r>
        <w:object w:dxaOrig="2069" w:dyaOrig="1298">
          <v:shape id="_x0000_i1027" type="#_x0000_t75" style="width:102.75pt;height:65.25pt" o:ole="">
            <v:imagedata r:id="rId10" o:title=""/>
          </v:shape>
          <o:OLEObject Type="Embed" ProgID="Excel.Sheet.12" ShapeID="_x0000_i1027" DrawAspect="Icon" ObjectID="_1427890676" r:id="rId14"/>
        </w:object>
      </w:r>
    </w:p>
    <w:p w:rsidR="004037FF" w:rsidRDefault="004037FF" w:rsidP="004037FF">
      <w:pPr>
        <w:pStyle w:val="a2"/>
      </w:pPr>
      <w:r w:rsidRPr="00B10CE1">
        <w:rPr>
          <w:rFonts w:hint="eastAsia"/>
        </w:rPr>
        <w:t>现先整理</w:t>
      </w:r>
      <w:r w:rsidRPr="00B10CE1">
        <w:rPr>
          <w:rFonts w:hint="eastAsia"/>
        </w:rPr>
        <w:t>ECTIP</w:t>
      </w:r>
      <w:r w:rsidRPr="00B10CE1">
        <w:rPr>
          <w:rFonts w:hint="eastAsia"/>
        </w:rPr>
        <w:t>的</w:t>
      </w:r>
      <w:r w:rsidRPr="00B10CE1">
        <w:rPr>
          <w:rFonts w:hint="eastAsia"/>
        </w:rPr>
        <w:t>500</w:t>
      </w:r>
      <w:r>
        <w:rPr>
          <w:rFonts w:hint="eastAsia"/>
        </w:rPr>
        <w:t>2</w:t>
      </w:r>
      <w:r w:rsidRPr="00B10CE1">
        <w:rPr>
          <w:rFonts w:hint="eastAsia"/>
        </w:rPr>
        <w:t>00</w:t>
      </w:r>
      <w:r w:rsidRPr="00B10CE1">
        <w:rPr>
          <w:rFonts w:hint="eastAsia"/>
        </w:rPr>
        <w:t>交易。若分行还用到其他交易，请填写</w:t>
      </w:r>
      <w:r>
        <w:rPr>
          <w:rFonts w:hint="eastAsia"/>
        </w:rPr>
        <w:t>后端</w:t>
      </w:r>
      <w:r w:rsidRPr="00B10CE1">
        <w:rPr>
          <w:rFonts w:hint="eastAsia"/>
        </w:rPr>
        <w:t>交易码。</w:t>
      </w:r>
    </w:p>
    <w:p w:rsidR="004037FF" w:rsidRDefault="004037FF" w:rsidP="004037FF">
      <w:pPr>
        <w:pStyle w:val="a2"/>
        <w:rPr>
          <w:b/>
        </w:rPr>
      </w:pPr>
      <w:r w:rsidRPr="00B10CE1">
        <w:rPr>
          <w:rFonts w:hint="eastAsia"/>
          <w:b/>
        </w:rPr>
        <w:t>请求报文</w:t>
      </w:r>
    </w:p>
    <w:tbl>
      <w:tblPr>
        <w:tblW w:w="8095" w:type="dxa"/>
        <w:tblInd w:w="93" w:type="dxa"/>
        <w:tblLook w:val="04A0" w:firstRow="1" w:lastRow="0" w:firstColumn="1" w:lastColumn="0" w:noHBand="0" w:noVBand="1"/>
      </w:tblPr>
      <w:tblGrid>
        <w:gridCol w:w="799"/>
        <w:gridCol w:w="850"/>
        <w:gridCol w:w="1419"/>
        <w:gridCol w:w="2462"/>
        <w:gridCol w:w="2565"/>
      </w:tblGrid>
      <w:tr w:rsidR="004037FF" w:rsidRPr="00B10CE1" w:rsidTr="00E24890">
        <w:trPr>
          <w:trHeight w:val="270"/>
        </w:trPr>
        <w:tc>
          <w:tcPr>
            <w:tcW w:w="7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proofErr w:type="gramStart"/>
            <w:r w:rsidRPr="00B10CE1">
              <w:rPr>
                <w:rFonts w:ascii="宋体" w:hAnsi="宋体" w:cs="宋体" w:hint="eastAsia"/>
                <w:color w:val="000000"/>
                <w:kern w:val="0"/>
                <w:sz w:val="18"/>
                <w:szCs w:val="18"/>
              </w:rPr>
              <w:t>报元类型</w:t>
            </w:r>
            <w:proofErr w:type="gramEnd"/>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Bit#</w:t>
            </w:r>
          </w:p>
        </w:tc>
        <w:tc>
          <w:tcPr>
            <w:tcW w:w="1419"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Field Name</w:t>
            </w:r>
          </w:p>
        </w:tc>
        <w:tc>
          <w:tcPr>
            <w:tcW w:w="2462"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Description</w:t>
            </w:r>
          </w:p>
        </w:tc>
        <w:tc>
          <w:tcPr>
            <w:tcW w:w="2565" w:type="dxa"/>
            <w:tcBorders>
              <w:top w:val="single" w:sz="4" w:space="0" w:color="auto"/>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代收付项目</w:t>
            </w:r>
            <w:proofErr w:type="gramStart"/>
            <w:r w:rsidRPr="00B10CE1">
              <w:rPr>
                <w:rFonts w:ascii="宋体" w:hAnsi="宋体" w:cs="宋体" w:hint="eastAsia"/>
                <w:color w:val="000000"/>
                <w:kern w:val="0"/>
                <w:sz w:val="18"/>
                <w:szCs w:val="18"/>
              </w:rPr>
              <w:t>组问题</w:t>
            </w:r>
            <w:proofErr w:type="gramEnd"/>
          </w:p>
        </w:tc>
      </w:tr>
      <w:tr w:rsidR="004037FF" w:rsidRPr="00B10CE1" w:rsidTr="00E24890">
        <w:trPr>
          <w:trHeight w:val="270"/>
        </w:trPr>
        <w:tc>
          <w:tcPr>
            <w:tcW w:w="553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报头类</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客户类</w:t>
            </w: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113</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客户号</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84</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证件类型</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65</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证件号码</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66</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客户姓名</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账户信息</w:t>
            </w: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46</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账号</w:t>
            </w:r>
            <w:r w:rsidRPr="00B10CE1">
              <w:rPr>
                <w:color w:val="000000"/>
                <w:kern w:val="0"/>
                <w:sz w:val="18"/>
                <w:szCs w:val="18"/>
              </w:rPr>
              <w:t>1</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付费</w:t>
            </w:r>
            <w:proofErr w:type="gramStart"/>
            <w:r w:rsidRPr="00B10CE1">
              <w:rPr>
                <w:rFonts w:ascii="宋体" w:hAnsi="宋体" w:cs="宋体" w:hint="eastAsia"/>
                <w:color w:val="000000"/>
                <w:kern w:val="0"/>
                <w:sz w:val="18"/>
                <w:szCs w:val="18"/>
              </w:rPr>
              <w:t>帐户</w:t>
            </w:r>
            <w:proofErr w:type="gramEnd"/>
            <w:r w:rsidRPr="00B10CE1">
              <w:rPr>
                <w:rFonts w:ascii="宋体" w:hAnsi="宋体" w:cs="宋体" w:hint="eastAsia"/>
                <w:color w:val="000000"/>
                <w:kern w:val="0"/>
                <w:sz w:val="18"/>
                <w:szCs w:val="18"/>
              </w:rPr>
              <w:t>的账号</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103</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二级分行编号</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525"/>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90</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账户类型</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说明：当账户类型“</w:t>
            </w:r>
            <w:r w:rsidRPr="00B10CE1">
              <w:rPr>
                <w:color w:val="000000"/>
                <w:kern w:val="0"/>
                <w:sz w:val="18"/>
                <w:szCs w:val="18"/>
              </w:rPr>
              <w:t>30</w:t>
            </w:r>
            <w:r w:rsidRPr="00B10CE1">
              <w:rPr>
                <w:rFonts w:ascii="宋体" w:hAnsi="宋体" w:cs="宋体" w:hint="eastAsia"/>
                <w:color w:val="000000"/>
                <w:kern w:val="0"/>
                <w:sz w:val="18"/>
                <w:szCs w:val="18"/>
              </w:rPr>
              <w:t>”时，表示贷记卡</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13</w:t>
            </w:r>
          </w:p>
        </w:tc>
        <w:tc>
          <w:tcPr>
            <w:tcW w:w="1419"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proofErr w:type="gramStart"/>
            <w:r w:rsidRPr="00B10CE1">
              <w:rPr>
                <w:rFonts w:ascii="宋体" w:hAnsi="宋体" w:cs="宋体" w:hint="eastAsia"/>
                <w:color w:val="000000"/>
                <w:kern w:val="0"/>
                <w:sz w:val="18"/>
                <w:szCs w:val="18"/>
              </w:rPr>
              <w:t>帐户</w:t>
            </w:r>
            <w:proofErr w:type="gramEnd"/>
            <w:r w:rsidRPr="00B10CE1">
              <w:rPr>
                <w:rFonts w:ascii="宋体" w:hAnsi="宋体" w:cs="宋体" w:hint="eastAsia"/>
                <w:color w:val="000000"/>
                <w:kern w:val="0"/>
                <w:sz w:val="18"/>
                <w:szCs w:val="18"/>
              </w:rPr>
              <w:t>签约标识</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贷记卡交易该字段必须上送：</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color w:val="000000"/>
                <w:kern w:val="0"/>
                <w:sz w:val="18"/>
                <w:szCs w:val="18"/>
              </w:rPr>
            </w:pPr>
          </w:p>
        </w:tc>
        <w:tc>
          <w:tcPr>
            <w:tcW w:w="141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0</w:t>
            </w:r>
            <w:r w:rsidRPr="00B10CE1">
              <w:rPr>
                <w:rFonts w:ascii="宋体" w:hAnsi="宋体" w:hint="eastAsia"/>
                <w:color w:val="000000"/>
                <w:kern w:val="0"/>
                <w:sz w:val="18"/>
                <w:szCs w:val="18"/>
              </w:rPr>
              <w:t>－未签约</w:t>
            </w:r>
            <w:proofErr w:type="gramStart"/>
            <w:r w:rsidRPr="00B10CE1">
              <w:rPr>
                <w:rFonts w:ascii="宋体" w:hAnsi="宋体" w:hint="eastAsia"/>
                <w:color w:val="000000"/>
                <w:kern w:val="0"/>
                <w:sz w:val="18"/>
                <w:szCs w:val="18"/>
              </w:rPr>
              <w:t>帐户</w:t>
            </w:r>
            <w:proofErr w:type="gramEnd"/>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color w:val="000000"/>
                <w:kern w:val="0"/>
                <w:sz w:val="18"/>
                <w:szCs w:val="18"/>
              </w:rPr>
            </w:pPr>
          </w:p>
        </w:tc>
        <w:tc>
          <w:tcPr>
            <w:tcW w:w="141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w:t>
            </w:r>
            <w:r w:rsidRPr="00B10CE1">
              <w:rPr>
                <w:rFonts w:ascii="宋体" w:hAnsi="宋体" w:hint="eastAsia"/>
                <w:color w:val="000000"/>
                <w:kern w:val="0"/>
                <w:sz w:val="18"/>
                <w:szCs w:val="18"/>
              </w:rPr>
              <w:t>－签约</w:t>
            </w:r>
            <w:proofErr w:type="gramStart"/>
            <w:r w:rsidRPr="00B10CE1">
              <w:rPr>
                <w:rFonts w:ascii="宋体" w:hAnsi="宋体" w:hint="eastAsia"/>
                <w:color w:val="000000"/>
                <w:kern w:val="0"/>
                <w:sz w:val="18"/>
                <w:szCs w:val="18"/>
              </w:rPr>
              <w:t>帐户</w:t>
            </w:r>
            <w:proofErr w:type="gramEnd"/>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51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85</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proofErr w:type="gramStart"/>
            <w:r w:rsidRPr="00B10CE1">
              <w:rPr>
                <w:rFonts w:ascii="宋体" w:hAnsi="宋体" w:cs="宋体" w:hint="eastAsia"/>
                <w:color w:val="000000"/>
                <w:kern w:val="0"/>
                <w:sz w:val="18"/>
                <w:szCs w:val="18"/>
              </w:rPr>
              <w:t>帐户</w:t>
            </w:r>
            <w:proofErr w:type="gramEnd"/>
            <w:r w:rsidRPr="00B10CE1">
              <w:rPr>
                <w:rFonts w:ascii="宋体" w:hAnsi="宋体" w:cs="宋体" w:hint="eastAsia"/>
                <w:color w:val="000000"/>
                <w:kern w:val="0"/>
                <w:sz w:val="18"/>
                <w:szCs w:val="18"/>
              </w:rPr>
              <w:t>密码</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贷记卡且未签约客户的交易必须上送</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466</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有效期</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贷记卡交易该字段必须上送</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22</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CVV2</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贷记卡交易该字段必须上送</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96</w:t>
            </w:r>
          </w:p>
        </w:tc>
        <w:tc>
          <w:tcPr>
            <w:tcW w:w="1419"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交易渠道代码</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贷记卡交易该字段必须上送。</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54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color w:val="000000"/>
                <w:kern w:val="0"/>
                <w:sz w:val="18"/>
                <w:szCs w:val="18"/>
              </w:rPr>
            </w:pPr>
          </w:p>
        </w:tc>
        <w:tc>
          <w:tcPr>
            <w:tcW w:w="141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定长</w:t>
            </w:r>
            <w:r w:rsidRPr="00B10CE1">
              <w:rPr>
                <w:color w:val="000000"/>
                <w:kern w:val="0"/>
                <w:sz w:val="18"/>
                <w:szCs w:val="18"/>
              </w:rPr>
              <w:t>2</w:t>
            </w:r>
            <w:r w:rsidRPr="00B10CE1">
              <w:rPr>
                <w:rFonts w:ascii="宋体" w:hAnsi="宋体" w:cs="宋体" w:hint="eastAsia"/>
                <w:color w:val="000000"/>
                <w:kern w:val="0"/>
                <w:sz w:val="18"/>
                <w:szCs w:val="18"/>
              </w:rPr>
              <w:t>位，取值根据</w:t>
            </w:r>
            <w:r w:rsidRPr="00B10CE1">
              <w:rPr>
                <w:color w:val="000000"/>
                <w:kern w:val="0"/>
                <w:sz w:val="18"/>
                <w:szCs w:val="18"/>
              </w:rPr>
              <w:t>CCBS</w:t>
            </w:r>
            <w:r w:rsidRPr="00B10CE1">
              <w:rPr>
                <w:rFonts w:ascii="宋体" w:hAnsi="宋体" w:cs="宋体" w:hint="eastAsia"/>
                <w:color w:val="000000"/>
                <w:kern w:val="0"/>
                <w:sz w:val="18"/>
                <w:szCs w:val="18"/>
              </w:rPr>
              <w:t>前置</w:t>
            </w:r>
            <w:r w:rsidRPr="00B10CE1">
              <w:rPr>
                <w:color w:val="000000"/>
                <w:kern w:val="0"/>
                <w:sz w:val="18"/>
                <w:szCs w:val="18"/>
              </w:rPr>
              <w:t>AG0172504</w:t>
            </w:r>
            <w:r w:rsidRPr="00B10CE1">
              <w:rPr>
                <w:rFonts w:ascii="宋体" w:hAnsi="宋体" w:cs="宋体" w:hint="eastAsia"/>
                <w:color w:val="000000"/>
                <w:kern w:val="0"/>
                <w:sz w:val="18"/>
                <w:szCs w:val="18"/>
              </w:rPr>
              <w:t>交易定义：</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81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color w:val="000000"/>
                <w:kern w:val="0"/>
                <w:sz w:val="18"/>
                <w:szCs w:val="18"/>
              </w:rPr>
            </w:pPr>
          </w:p>
        </w:tc>
        <w:tc>
          <w:tcPr>
            <w:tcW w:w="141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01 ATM;02 CDM;03 </w:t>
            </w:r>
            <w:r w:rsidRPr="00B10CE1">
              <w:rPr>
                <w:rFonts w:ascii="宋体" w:hAnsi="宋体" w:hint="eastAsia"/>
                <w:color w:val="000000"/>
                <w:kern w:val="0"/>
                <w:sz w:val="18"/>
                <w:szCs w:val="18"/>
              </w:rPr>
              <w:t>自助缴费终端</w:t>
            </w:r>
            <w:r w:rsidRPr="00B10CE1">
              <w:rPr>
                <w:color w:val="000000"/>
                <w:kern w:val="0"/>
                <w:sz w:val="18"/>
                <w:szCs w:val="18"/>
              </w:rPr>
              <w:t xml:space="preserve">;04 POS;05 </w:t>
            </w:r>
            <w:r w:rsidRPr="00B10CE1">
              <w:rPr>
                <w:rFonts w:ascii="宋体" w:hAnsi="宋体" w:hint="eastAsia"/>
                <w:color w:val="000000"/>
                <w:kern w:val="0"/>
                <w:sz w:val="18"/>
                <w:szCs w:val="18"/>
              </w:rPr>
              <w:t>网上银行</w:t>
            </w:r>
            <w:r w:rsidRPr="00B10CE1">
              <w:rPr>
                <w:color w:val="000000"/>
                <w:kern w:val="0"/>
                <w:sz w:val="18"/>
                <w:szCs w:val="18"/>
              </w:rPr>
              <w:t xml:space="preserve">;06 </w:t>
            </w:r>
            <w:r w:rsidRPr="00B10CE1">
              <w:rPr>
                <w:rFonts w:ascii="宋体" w:hAnsi="宋体" w:hint="eastAsia"/>
                <w:color w:val="000000"/>
                <w:kern w:val="0"/>
                <w:sz w:val="18"/>
                <w:szCs w:val="18"/>
              </w:rPr>
              <w:t>手机银行</w:t>
            </w:r>
            <w:r w:rsidRPr="00B10CE1">
              <w:rPr>
                <w:color w:val="000000"/>
                <w:kern w:val="0"/>
                <w:sz w:val="18"/>
                <w:szCs w:val="18"/>
              </w:rPr>
              <w:t xml:space="preserve">;07 </w:t>
            </w:r>
            <w:r w:rsidRPr="00B10CE1">
              <w:rPr>
                <w:rFonts w:ascii="宋体" w:hAnsi="宋体" w:hint="eastAsia"/>
                <w:color w:val="000000"/>
                <w:kern w:val="0"/>
                <w:sz w:val="18"/>
                <w:szCs w:val="18"/>
              </w:rPr>
              <w:t>家居银行</w:t>
            </w:r>
            <w:r w:rsidRPr="00B10CE1">
              <w:rPr>
                <w:color w:val="000000"/>
                <w:kern w:val="0"/>
                <w:sz w:val="18"/>
                <w:szCs w:val="18"/>
              </w:rPr>
              <w:t xml:space="preserve">;08 </w:t>
            </w:r>
            <w:r w:rsidRPr="00B10CE1">
              <w:rPr>
                <w:rFonts w:ascii="宋体" w:hAnsi="宋体" w:hint="eastAsia"/>
                <w:color w:val="000000"/>
                <w:kern w:val="0"/>
                <w:sz w:val="18"/>
                <w:szCs w:val="18"/>
              </w:rPr>
              <w:t>信用卡频道。</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color w:val="000000"/>
                <w:kern w:val="0"/>
                <w:sz w:val="18"/>
                <w:szCs w:val="18"/>
              </w:rPr>
            </w:pPr>
          </w:p>
        </w:tc>
        <w:tc>
          <w:tcPr>
            <w:tcW w:w="141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54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color w:val="000000"/>
                <w:kern w:val="0"/>
                <w:sz w:val="18"/>
                <w:szCs w:val="18"/>
              </w:rPr>
            </w:pPr>
          </w:p>
        </w:tc>
        <w:tc>
          <w:tcPr>
            <w:tcW w:w="141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目前通过</w:t>
            </w:r>
            <w:r w:rsidRPr="00B10CE1">
              <w:rPr>
                <w:color w:val="000000"/>
                <w:kern w:val="0"/>
                <w:sz w:val="18"/>
                <w:szCs w:val="18"/>
              </w:rPr>
              <w:t>ECTIP</w:t>
            </w:r>
            <w:r w:rsidRPr="00B10CE1">
              <w:rPr>
                <w:rFonts w:ascii="宋体" w:hAnsi="宋体" w:cs="宋体" w:hint="eastAsia"/>
                <w:color w:val="000000"/>
                <w:kern w:val="0"/>
                <w:sz w:val="18"/>
                <w:szCs w:val="18"/>
              </w:rPr>
              <w:t>发送到分行的渠道代码不会包含</w:t>
            </w:r>
            <w:r w:rsidRPr="00B10CE1">
              <w:rPr>
                <w:color w:val="000000"/>
                <w:kern w:val="0"/>
                <w:sz w:val="18"/>
                <w:szCs w:val="18"/>
              </w:rPr>
              <w:t>01,02,03,04</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代收代付信息</w:t>
            </w: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294</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业务标志代码</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0: </w:t>
            </w:r>
            <w:r w:rsidRPr="00B10CE1">
              <w:rPr>
                <w:rFonts w:ascii="宋体" w:hAnsi="宋体" w:hint="eastAsia"/>
                <w:color w:val="000000"/>
                <w:kern w:val="0"/>
                <w:sz w:val="18"/>
                <w:szCs w:val="18"/>
              </w:rPr>
              <w:t>代收</w:t>
            </w:r>
            <w:r w:rsidRPr="00B10CE1">
              <w:rPr>
                <w:color w:val="000000"/>
                <w:kern w:val="0"/>
                <w:sz w:val="18"/>
                <w:szCs w:val="18"/>
              </w:rPr>
              <w:t xml:space="preserve">  1</w:t>
            </w:r>
            <w:r w:rsidRPr="00B10CE1">
              <w:rPr>
                <w:rFonts w:ascii="宋体" w:hAnsi="宋体" w:hint="eastAsia"/>
                <w:color w:val="000000"/>
                <w:kern w:val="0"/>
                <w:sz w:val="18"/>
                <w:szCs w:val="18"/>
              </w:rPr>
              <w:t>：代付</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16</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代收项目</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17</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收款单位代码</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62</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合同号</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48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121</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支付备注</w:t>
            </w:r>
            <w:r w:rsidRPr="00B10CE1">
              <w:rPr>
                <w:color w:val="000000"/>
                <w:kern w:val="0"/>
                <w:sz w:val="18"/>
                <w:szCs w:val="18"/>
              </w:rPr>
              <w:t>1</w:t>
            </w:r>
          </w:p>
        </w:tc>
        <w:tc>
          <w:tcPr>
            <w:tcW w:w="2462"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成员行配置的可选输入信息</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请列清此字段的全部集合</w:t>
            </w:r>
          </w:p>
        </w:tc>
      </w:tr>
      <w:tr w:rsidR="004037FF" w:rsidRPr="00B10CE1" w:rsidTr="00E24890">
        <w:trPr>
          <w:trHeight w:val="345"/>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122</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支付备注</w:t>
            </w:r>
            <w:r w:rsidRPr="00B10CE1">
              <w:rPr>
                <w:color w:val="000000"/>
                <w:kern w:val="0"/>
                <w:sz w:val="18"/>
                <w:szCs w:val="18"/>
              </w:rPr>
              <w:t>2</w:t>
            </w:r>
          </w:p>
        </w:tc>
        <w:tc>
          <w:tcPr>
            <w:tcW w:w="2462"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请列清此字段的全部集合</w:t>
            </w:r>
          </w:p>
        </w:tc>
      </w:tr>
      <w:tr w:rsidR="004037FF" w:rsidRPr="00B10CE1" w:rsidTr="00E24890">
        <w:trPr>
          <w:trHeight w:val="270"/>
        </w:trPr>
        <w:tc>
          <w:tcPr>
            <w:tcW w:w="799"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手续费</w:t>
            </w: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101</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手续费</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请写出此手续费的计算方式及结算方式</w:t>
            </w:r>
          </w:p>
        </w:tc>
      </w:tr>
      <w:tr w:rsidR="004037FF" w:rsidRPr="00B10CE1" w:rsidTr="00E24890">
        <w:trPr>
          <w:trHeight w:val="270"/>
        </w:trPr>
        <w:tc>
          <w:tcPr>
            <w:tcW w:w="799"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交易信息</w:t>
            </w: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42</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交易货币代码</w:t>
            </w:r>
            <w:r w:rsidRPr="00B10CE1">
              <w:rPr>
                <w:color w:val="000000"/>
                <w:kern w:val="0"/>
                <w:sz w:val="18"/>
                <w:szCs w:val="18"/>
              </w:rPr>
              <w:t>1</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3</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交易金额</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代收代付金额</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136</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proofErr w:type="gramStart"/>
            <w:r w:rsidRPr="00B10CE1">
              <w:rPr>
                <w:rFonts w:ascii="宋体" w:hAnsi="宋体" w:cs="宋体" w:hint="eastAsia"/>
                <w:color w:val="000000"/>
                <w:kern w:val="0"/>
                <w:sz w:val="18"/>
                <w:szCs w:val="18"/>
              </w:rPr>
              <w:t>网银凭证</w:t>
            </w:r>
            <w:proofErr w:type="gramEnd"/>
            <w:r w:rsidRPr="00B10CE1">
              <w:rPr>
                <w:rFonts w:ascii="宋体" w:hAnsi="宋体" w:cs="宋体" w:hint="eastAsia"/>
                <w:color w:val="000000"/>
                <w:kern w:val="0"/>
                <w:sz w:val="18"/>
                <w:szCs w:val="18"/>
              </w:rPr>
              <w:t>号</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bl>
    <w:p w:rsidR="004037FF" w:rsidRDefault="004037FF" w:rsidP="004037FF">
      <w:pPr>
        <w:pStyle w:val="a2"/>
        <w:spacing w:beforeLines="150" w:before="468"/>
        <w:rPr>
          <w:b/>
        </w:rPr>
      </w:pPr>
      <w:r>
        <w:rPr>
          <w:rFonts w:hint="eastAsia"/>
          <w:b/>
        </w:rPr>
        <w:t>响应报文</w:t>
      </w:r>
    </w:p>
    <w:tbl>
      <w:tblPr>
        <w:tblW w:w="8095" w:type="dxa"/>
        <w:tblInd w:w="93" w:type="dxa"/>
        <w:tblLook w:val="04A0" w:firstRow="1" w:lastRow="0" w:firstColumn="1" w:lastColumn="0" w:noHBand="0" w:noVBand="1"/>
      </w:tblPr>
      <w:tblGrid>
        <w:gridCol w:w="877"/>
        <w:gridCol w:w="685"/>
        <w:gridCol w:w="1661"/>
        <w:gridCol w:w="1867"/>
        <w:gridCol w:w="3005"/>
      </w:tblGrid>
      <w:tr w:rsidR="004037FF" w:rsidRPr="00B10CE1" w:rsidTr="00E24890">
        <w:trPr>
          <w:trHeight w:val="270"/>
        </w:trPr>
        <w:tc>
          <w:tcPr>
            <w:tcW w:w="8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proofErr w:type="gramStart"/>
            <w:r w:rsidRPr="00B10CE1">
              <w:rPr>
                <w:rFonts w:ascii="宋体" w:hAnsi="宋体" w:cs="宋体" w:hint="eastAsia"/>
                <w:color w:val="000000"/>
                <w:kern w:val="0"/>
                <w:sz w:val="18"/>
                <w:szCs w:val="18"/>
              </w:rPr>
              <w:t>报元类型</w:t>
            </w:r>
            <w:proofErr w:type="gramEnd"/>
          </w:p>
        </w:tc>
        <w:tc>
          <w:tcPr>
            <w:tcW w:w="685"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Bit#</w:t>
            </w:r>
          </w:p>
        </w:tc>
        <w:tc>
          <w:tcPr>
            <w:tcW w:w="1661"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Field Name</w:t>
            </w:r>
          </w:p>
        </w:tc>
        <w:tc>
          <w:tcPr>
            <w:tcW w:w="1867"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Description</w:t>
            </w:r>
          </w:p>
        </w:tc>
        <w:tc>
          <w:tcPr>
            <w:tcW w:w="3005"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rFonts w:ascii="宋体" w:hAnsi="宋体" w:hint="eastAsia"/>
                <w:color w:val="000000"/>
                <w:kern w:val="0"/>
                <w:sz w:val="18"/>
                <w:szCs w:val="18"/>
              </w:rPr>
              <w:t>代收付项目组疑问</w:t>
            </w:r>
          </w:p>
        </w:tc>
      </w:tr>
      <w:tr w:rsidR="004037FF" w:rsidRPr="00B10CE1" w:rsidTr="00E24890">
        <w:trPr>
          <w:trHeight w:val="270"/>
        </w:trPr>
        <w:tc>
          <w:tcPr>
            <w:tcW w:w="509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报头类</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877"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10</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接收机构流水号</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877"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12</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附加响应数据</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请列出此字段返回数据内容及用途</w:t>
            </w:r>
          </w:p>
        </w:tc>
      </w:tr>
      <w:tr w:rsidR="004037FF" w:rsidRPr="00B10CE1" w:rsidTr="00E24890">
        <w:trPr>
          <w:trHeight w:val="270"/>
        </w:trPr>
        <w:tc>
          <w:tcPr>
            <w:tcW w:w="877"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lastRenderedPageBreak/>
              <w:t>账户信息</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97</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账户余额</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付费账户的当前余额</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877"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代收明细</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*323</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代收明细名称</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此数据是否全部来源于委托单位？</w:t>
            </w:r>
          </w:p>
        </w:tc>
      </w:tr>
      <w:tr w:rsidR="004037FF" w:rsidRPr="00B10CE1" w:rsidTr="00E24890">
        <w:trPr>
          <w:trHeight w:val="270"/>
        </w:trPr>
        <w:tc>
          <w:tcPr>
            <w:tcW w:w="877"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*98</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金额</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877"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*850</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备注</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请列出此字段返回数据内容及用途</w:t>
            </w:r>
          </w:p>
        </w:tc>
      </w:tr>
      <w:tr w:rsidR="004037FF" w:rsidRPr="00B10CE1" w:rsidTr="00E24890">
        <w:trPr>
          <w:trHeight w:val="765"/>
        </w:trPr>
        <w:tc>
          <w:tcPr>
            <w:tcW w:w="877"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分行自定义返回信息</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*265</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分行自定义字段标题（</w:t>
            </w:r>
            <w:r w:rsidRPr="00B10CE1">
              <w:rPr>
                <w:color w:val="000000"/>
                <w:kern w:val="0"/>
                <w:sz w:val="18"/>
                <w:szCs w:val="18"/>
              </w:rPr>
              <w:t>24</w:t>
            </w:r>
            <w:r w:rsidRPr="00B10CE1">
              <w:rPr>
                <w:rFonts w:ascii="宋体" w:hAnsi="宋体" w:cs="宋体" w:hint="eastAsia"/>
                <w:color w:val="000000"/>
                <w:kern w:val="0"/>
                <w:sz w:val="18"/>
                <w:szCs w:val="18"/>
              </w:rPr>
              <w:t>位）</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如：备注说明，等</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请列出次字段标题名称的全部集合及名称含义</w:t>
            </w:r>
          </w:p>
        </w:tc>
      </w:tr>
      <w:tr w:rsidR="004037FF" w:rsidRPr="00B10CE1" w:rsidTr="00E24890">
        <w:trPr>
          <w:trHeight w:val="525"/>
        </w:trPr>
        <w:tc>
          <w:tcPr>
            <w:tcW w:w="877"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*261</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分行自定义字段内容（</w:t>
            </w:r>
            <w:r w:rsidRPr="00B10CE1">
              <w:rPr>
                <w:color w:val="000000"/>
                <w:kern w:val="0"/>
                <w:sz w:val="18"/>
                <w:szCs w:val="18"/>
              </w:rPr>
              <w:t>60</w:t>
            </w:r>
            <w:r w:rsidRPr="00B10CE1">
              <w:rPr>
                <w:rFonts w:ascii="宋体" w:hAnsi="宋体" w:cs="宋体" w:hint="eastAsia"/>
                <w:color w:val="000000"/>
                <w:kern w:val="0"/>
                <w:sz w:val="18"/>
                <w:szCs w:val="18"/>
              </w:rPr>
              <w:t>位）</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对应标题内容，分行可灵活应用</w:t>
            </w:r>
            <w:r w:rsidRPr="00B10CE1">
              <w:rPr>
                <w:color w:val="000000"/>
                <w:kern w:val="0"/>
                <w:sz w:val="18"/>
                <w:szCs w:val="18"/>
              </w:rPr>
              <w:t xml:space="preserve"> </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bl>
    <w:p w:rsidR="004037FF" w:rsidRPr="00B10CE1" w:rsidRDefault="004037FF" w:rsidP="004037FF">
      <w:pPr>
        <w:pStyle w:val="a2"/>
        <w:spacing w:beforeLines="150" w:before="468"/>
        <w:rPr>
          <w:b/>
        </w:rPr>
      </w:pPr>
    </w:p>
    <w:p w:rsidR="004037FF" w:rsidRPr="004037FF" w:rsidRDefault="004037FF" w:rsidP="00E24890">
      <w:pPr>
        <w:pStyle w:val="3"/>
        <w:spacing w:before="62" w:after="62"/>
        <w:rPr>
          <w:rFonts w:ascii="楷体_GB2312" w:eastAsia="楷体_GB2312"/>
          <w:i w:val="0"/>
        </w:rPr>
      </w:pPr>
      <w:r w:rsidRPr="004037FF">
        <w:rPr>
          <w:rFonts w:ascii="楷体_GB2312" w:eastAsia="楷体_GB2312" w:hint="eastAsia"/>
          <w:i w:val="0"/>
        </w:rPr>
        <w:t>自助系统接口要素</w:t>
      </w:r>
    </w:p>
    <w:p w:rsidR="004037FF" w:rsidRPr="00EF28AD" w:rsidRDefault="004037FF" w:rsidP="004037FF">
      <w:pPr>
        <w:pStyle w:val="a2"/>
        <w:ind w:firstLine="340"/>
      </w:pPr>
      <w:r w:rsidRPr="00C32370">
        <w:rPr>
          <w:rFonts w:hint="eastAsia"/>
          <w:highlight w:val="yellow"/>
        </w:rPr>
        <w:t>请各分行梳理一期上收代收代</w:t>
      </w:r>
      <w:proofErr w:type="gramStart"/>
      <w:r w:rsidRPr="00C32370">
        <w:rPr>
          <w:rFonts w:hint="eastAsia"/>
          <w:highlight w:val="yellow"/>
        </w:rPr>
        <w:t>付业务</w:t>
      </w:r>
      <w:proofErr w:type="gramEnd"/>
      <w:r w:rsidRPr="00C32370">
        <w:rPr>
          <w:rFonts w:hint="eastAsia"/>
          <w:highlight w:val="yellow"/>
        </w:rPr>
        <w:t>代缴费自助</w:t>
      </w:r>
      <w:proofErr w:type="gramStart"/>
      <w:r w:rsidRPr="00C32370">
        <w:rPr>
          <w:rFonts w:hint="eastAsia"/>
          <w:highlight w:val="yellow"/>
        </w:rPr>
        <w:t>端需要</w:t>
      </w:r>
      <w:proofErr w:type="gramEnd"/>
      <w:r w:rsidRPr="00C32370">
        <w:rPr>
          <w:rFonts w:hint="eastAsia"/>
          <w:highlight w:val="yellow"/>
        </w:rPr>
        <w:t>使用的后台交易码，并填写于附件一模板中。</w:t>
      </w:r>
    </w:p>
    <w:p w:rsidR="004037FF" w:rsidRPr="004037FF" w:rsidRDefault="004037FF" w:rsidP="00E24890">
      <w:pPr>
        <w:pStyle w:val="3"/>
        <w:spacing w:before="62" w:after="62"/>
        <w:rPr>
          <w:rFonts w:ascii="楷体_GB2312" w:eastAsia="楷体_GB2312"/>
          <w:i w:val="0"/>
        </w:rPr>
      </w:pPr>
      <w:r w:rsidRPr="004037FF">
        <w:rPr>
          <w:rFonts w:ascii="楷体_GB2312" w:eastAsia="楷体_GB2312" w:hint="eastAsia"/>
          <w:i w:val="0"/>
        </w:rPr>
        <w:t>柜面接口要素</w:t>
      </w:r>
    </w:p>
    <w:p w:rsidR="004037FF" w:rsidRDefault="004037FF" w:rsidP="004037FF">
      <w:pPr>
        <w:pStyle w:val="a2"/>
        <w:spacing w:line="360" w:lineRule="auto"/>
        <w:ind w:firstLineChars="100" w:firstLine="240"/>
      </w:pPr>
      <w:r w:rsidRPr="00EF28AD">
        <w:rPr>
          <w:rFonts w:hint="eastAsia"/>
        </w:rPr>
        <w:t>柜面</w:t>
      </w:r>
      <w:r>
        <w:rPr>
          <w:rFonts w:hint="eastAsia"/>
        </w:rPr>
        <w:t>代缴费</w:t>
      </w:r>
      <w:proofErr w:type="gramStart"/>
      <w:r w:rsidRPr="00EF28AD">
        <w:rPr>
          <w:rFonts w:hint="eastAsia"/>
        </w:rPr>
        <w:t>拟实现</w:t>
      </w:r>
      <w:proofErr w:type="gramEnd"/>
      <w:r w:rsidRPr="00EF28AD">
        <w:rPr>
          <w:rFonts w:hint="eastAsia"/>
        </w:rPr>
        <w:t>动态请求响应报文，由各分行进行动态配置。</w:t>
      </w:r>
    </w:p>
    <w:p w:rsidR="00B334CC" w:rsidRPr="00101A2B" w:rsidRDefault="00101A2B" w:rsidP="00E24890">
      <w:pPr>
        <w:pStyle w:val="20"/>
        <w:spacing w:before="624" w:after="312"/>
      </w:pPr>
      <w:proofErr w:type="spellStart"/>
      <w:r>
        <w:rPr>
          <w:rFonts w:hint="eastAsia"/>
        </w:rPr>
        <w:t>发票打印和凭证打印</w:t>
      </w:r>
      <w:proofErr w:type="spellEnd"/>
    </w:p>
    <w:p w:rsidR="00B334CC" w:rsidRDefault="00B334CC" w:rsidP="00B334CC">
      <w:pPr>
        <w:pStyle w:val="a2"/>
        <w:rPr>
          <w:color w:val="000000"/>
        </w:rPr>
      </w:pPr>
      <w:r>
        <w:rPr>
          <w:rFonts w:hint="eastAsia"/>
          <w:color w:val="000000"/>
        </w:rPr>
        <w:t>发票打印业务的输出要素和凭证打印业务的输出要素，请各分行按照下表填写：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418"/>
        <w:gridCol w:w="1134"/>
        <w:gridCol w:w="1417"/>
        <w:gridCol w:w="2126"/>
        <w:gridCol w:w="1922"/>
      </w:tblGrid>
      <w:tr w:rsidR="00A315FA" w:rsidRPr="00471A60" w:rsidTr="00177DFD">
        <w:tc>
          <w:tcPr>
            <w:tcW w:w="817" w:type="dxa"/>
          </w:tcPr>
          <w:p w:rsidR="00A315FA" w:rsidRPr="00471A60" w:rsidRDefault="00A315FA" w:rsidP="00177DFD">
            <w:pPr>
              <w:spacing w:line="360" w:lineRule="auto"/>
              <w:rPr>
                <w:rFonts w:ascii="楷体_GB2312" w:eastAsia="楷体_GB2312"/>
                <w:sz w:val="24"/>
              </w:rPr>
            </w:pPr>
            <w:r>
              <w:rPr>
                <w:rFonts w:ascii="楷体_GB2312" w:eastAsia="楷体_GB2312" w:hint="eastAsia"/>
                <w:sz w:val="24"/>
              </w:rPr>
              <w:t>所属分行</w:t>
            </w:r>
          </w:p>
        </w:tc>
        <w:tc>
          <w:tcPr>
            <w:tcW w:w="1418" w:type="dxa"/>
          </w:tcPr>
          <w:p w:rsidR="00A315FA" w:rsidRPr="0031333F" w:rsidRDefault="00A315FA" w:rsidP="00177DFD">
            <w:pPr>
              <w:spacing w:line="360" w:lineRule="auto"/>
              <w:rPr>
                <w:rFonts w:ascii="楷体_GB2312" w:eastAsia="楷体_GB2312"/>
                <w:color w:val="000000"/>
                <w:sz w:val="24"/>
              </w:rPr>
            </w:pPr>
            <w:r>
              <w:rPr>
                <w:rFonts w:ascii="楷体_GB2312" w:eastAsia="楷体_GB2312" w:hint="eastAsia"/>
                <w:sz w:val="24"/>
              </w:rPr>
              <w:t>发票打印/凭证打印</w:t>
            </w:r>
          </w:p>
        </w:tc>
        <w:tc>
          <w:tcPr>
            <w:tcW w:w="1134" w:type="dxa"/>
          </w:tcPr>
          <w:p w:rsidR="00A315FA" w:rsidRPr="00471A60" w:rsidRDefault="00A315FA" w:rsidP="00177DFD">
            <w:pPr>
              <w:spacing w:line="360" w:lineRule="auto"/>
              <w:rPr>
                <w:rFonts w:ascii="楷体_GB2312" w:eastAsia="楷体_GB2312"/>
                <w:sz w:val="24"/>
              </w:rPr>
            </w:pPr>
            <w:r w:rsidRPr="00471A60">
              <w:rPr>
                <w:rFonts w:ascii="楷体_GB2312" w:eastAsia="楷体_GB2312" w:hint="eastAsia"/>
                <w:sz w:val="24"/>
              </w:rPr>
              <w:t>要素</w:t>
            </w:r>
          </w:p>
        </w:tc>
        <w:tc>
          <w:tcPr>
            <w:tcW w:w="1417" w:type="dxa"/>
          </w:tcPr>
          <w:p w:rsidR="00A315FA" w:rsidRPr="00471A60" w:rsidRDefault="00A315FA" w:rsidP="00177DFD">
            <w:pPr>
              <w:spacing w:line="360" w:lineRule="auto"/>
              <w:rPr>
                <w:rFonts w:ascii="楷体_GB2312" w:eastAsia="楷体_GB2312"/>
                <w:sz w:val="24"/>
              </w:rPr>
            </w:pPr>
            <w:r w:rsidRPr="00471A60">
              <w:rPr>
                <w:rFonts w:ascii="楷体_GB2312" w:eastAsia="楷体_GB2312" w:hint="eastAsia"/>
                <w:sz w:val="24"/>
              </w:rPr>
              <w:t>要素描述及解释</w:t>
            </w:r>
          </w:p>
        </w:tc>
        <w:tc>
          <w:tcPr>
            <w:tcW w:w="2126" w:type="dxa"/>
          </w:tcPr>
          <w:p w:rsidR="00A315FA" w:rsidRPr="00471A60" w:rsidRDefault="00A315FA" w:rsidP="00177DFD">
            <w:pPr>
              <w:spacing w:line="360" w:lineRule="auto"/>
              <w:rPr>
                <w:rFonts w:ascii="楷体_GB2312" w:eastAsia="楷体_GB2312"/>
                <w:sz w:val="24"/>
              </w:rPr>
            </w:pPr>
            <w:r w:rsidRPr="00471A60">
              <w:rPr>
                <w:rFonts w:ascii="楷体_GB2312" w:eastAsia="楷体_GB2312" w:hint="eastAsia"/>
                <w:sz w:val="24"/>
              </w:rPr>
              <w:t>要素来源</w:t>
            </w:r>
          </w:p>
          <w:p w:rsidR="00A315FA" w:rsidRPr="00471A60" w:rsidRDefault="00A315FA" w:rsidP="00177DFD">
            <w:pPr>
              <w:spacing w:line="360" w:lineRule="auto"/>
              <w:rPr>
                <w:rFonts w:ascii="楷体_GB2312" w:eastAsia="楷体_GB2312"/>
                <w:sz w:val="24"/>
              </w:rPr>
            </w:pPr>
            <w:r w:rsidRPr="00471A60">
              <w:rPr>
                <w:rFonts w:ascii="楷体_GB2312" w:eastAsia="楷体_GB2312" w:hint="eastAsia"/>
                <w:sz w:val="24"/>
              </w:rPr>
              <w:t>(柜员输入/CCBS主机返回/委托单位返回/特色系统加工产生/前端程序产生)</w:t>
            </w:r>
          </w:p>
        </w:tc>
        <w:tc>
          <w:tcPr>
            <w:tcW w:w="1922" w:type="dxa"/>
          </w:tcPr>
          <w:p w:rsidR="00A315FA" w:rsidRPr="00471A60" w:rsidRDefault="00A315FA" w:rsidP="00177DFD">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r>
      <w:tr w:rsidR="00A315FA" w:rsidRPr="00471A60"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rPr>
              <w:t>缴费日期</w:t>
            </w:r>
          </w:p>
        </w:tc>
        <w:tc>
          <w:tcPr>
            <w:tcW w:w="1417" w:type="dxa"/>
          </w:tcPr>
          <w:p w:rsidR="00A315FA" w:rsidRPr="00BC6104" w:rsidRDefault="00A315FA" w:rsidP="00177DFD">
            <w:pPr>
              <w:spacing w:line="360" w:lineRule="auto"/>
              <w:rPr>
                <w:rFonts w:ascii="楷体_GB2312" w:eastAsia="楷体_GB2312"/>
                <w:color w:val="000000"/>
                <w:szCs w:val="21"/>
              </w:rPr>
            </w:pPr>
          </w:p>
        </w:tc>
        <w:tc>
          <w:tcPr>
            <w:tcW w:w="2126" w:type="dxa"/>
          </w:tcPr>
          <w:p w:rsidR="00A315FA" w:rsidRPr="00BC6104" w:rsidRDefault="00A315FA" w:rsidP="00177DFD">
            <w:pPr>
              <w:spacing w:line="360" w:lineRule="auto"/>
              <w:rPr>
                <w:rFonts w:ascii="楷体_GB2312" w:eastAsia="楷体_GB2312"/>
                <w:color w:val="000000"/>
              </w:rPr>
            </w:pPr>
            <w:r w:rsidRPr="00BC6104">
              <w:rPr>
                <w:rFonts w:ascii="楷体_GB2312" w:eastAsia="楷体_GB2312" w:hint="eastAsia"/>
                <w:color w:val="000000"/>
                <w:sz w:val="24"/>
              </w:rPr>
              <w:t>特色系统加工产生</w:t>
            </w:r>
          </w:p>
        </w:tc>
        <w:tc>
          <w:tcPr>
            <w:tcW w:w="1922"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特色系统日期</w:t>
            </w: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Pr="00BC6104" w:rsidRDefault="00A315FA" w:rsidP="00177DFD">
            <w:pPr>
              <w:spacing w:line="360" w:lineRule="auto"/>
              <w:rPr>
                <w:rFonts w:ascii="楷体_GB2312" w:eastAsia="楷体_GB2312"/>
                <w:color w:val="000000"/>
              </w:rPr>
            </w:pPr>
            <w:r w:rsidRPr="00BC6104">
              <w:rPr>
                <w:rFonts w:ascii="楷体_GB2312" w:eastAsia="楷体_GB2312" w:hint="eastAsia"/>
                <w:color w:val="000000"/>
              </w:rPr>
              <w:t>缴费金额</w:t>
            </w:r>
          </w:p>
        </w:tc>
        <w:tc>
          <w:tcPr>
            <w:tcW w:w="1417"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交易发生额（大、小写）</w:t>
            </w:r>
          </w:p>
        </w:tc>
        <w:tc>
          <w:tcPr>
            <w:tcW w:w="2126"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sz w:val="24"/>
              </w:rPr>
              <w:t>委托单位返回</w:t>
            </w:r>
          </w:p>
        </w:tc>
        <w:tc>
          <w:tcPr>
            <w:tcW w:w="1922" w:type="dxa"/>
          </w:tcPr>
          <w:p w:rsidR="00A315FA" w:rsidRPr="00BC6104" w:rsidRDefault="00A315FA" w:rsidP="00177DFD">
            <w:pPr>
              <w:spacing w:line="360" w:lineRule="auto"/>
              <w:rPr>
                <w:rFonts w:ascii="楷体_GB2312" w:eastAsia="楷体_GB2312"/>
                <w:color w:val="000000"/>
              </w:rPr>
            </w:pP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客户标识号</w:t>
            </w:r>
          </w:p>
        </w:tc>
        <w:tc>
          <w:tcPr>
            <w:tcW w:w="1417"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委托单位的客户标识号</w:t>
            </w:r>
          </w:p>
        </w:tc>
        <w:tc>
          <w:tcPr>
            <w:tcW w:w="2126"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sz w:val="24"/>
              </w:rPr>
              <w:t>委托单位返回</w:t>
            </w:r>
          </w:p>
        </w:tc>
        <w:tc>
          <w:tcPr>
            <w:tcW w:w="1922" w:type="dxa"/>
          </w:tcPr>
          <w:p w:rsidR="00A315FA" w:rsidRPr="00BC6104" w:rsidRDefault="00A315FA" w:rsidP="00177DFD">
            <w:pPr>
              <w:spacing w:line="360" w:lineRule="auto"/>
              <w:rPr>
                <w:rFonts w:ascii="楷体_GB2312" w:eastAsia="楷体_GB2312"/>
                <w:color w:val="000000"/>
              </w:rPr>
            </w:pP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lastRenderedPageBreak/>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客户名称</w:t>
            </w:r>
          </w:p>
        </w:tc>
        <w:tc>
          <w:tcPr>
            <w:tcW w:w="1417"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客户标识号对应的客户姓名</w:t>
            </w:r>
          </w:p>
        </w:tc>
        <w:tc>
          <w:tcPr>
            <w:tcW w:w="2126"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sz w:val="24"/>
              </w:rPr>
              <w:t>委托单位返回</w:t>
            </w:r>
          </w:p>
        </w:tc>
        <w:tc>
          <w:tcPr>
            <w:tcW w:w="1922" w:type="dxa"/>
          </w:tcPr>
          <w:p w:rsidR="00A315FA" w:rsidRPr="00BC6104" w:rsidRDefault="00A315FA" w:rsidP="00177DFD">
            <w:pPr>
              <w:spacing w:line="360" w:lineRule="auto"/>
              <w:rPr>
                <w:rFonts w:ascii="楷体_GB2312" w:eastAsia="楷体_GB2312"/>
                <w:color w:val="000000"/>
              </w:rPr>
            </w:pP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Pr="00BC6104" w:rsidRDefault="00A315FA" w:rsidP="00177DFD">
            <w:pPr>
              <w:spacing w:line="360" w:lineRule="auto"/>
              <w:rPr>
                <w:rFonts w:ascii="楷体_GB2312" w:eastAsia="楷体_GB2312"/>
                <w:color w:val="000000"/>
              </w:rPr>
            </w:pPr>
            <w:proofErr w:type="gramStart"/>
            <w:r>
              <w:rPr>
                <w:rFonts w:ascii="楷体_GB2312" w:eastAsia="楷体_GB2312" w:hint="eastAsia"/>
                <w:color w:val="000000"/>
                <w:szCs w:val="21"/>
              </w:rPr>
              <w:t>收费账期</w:t>
            </w:r>
            <w:proofErr w:type="gramEnd"/>
          </w:p>
        </w:tc>
        <w:tc>
          <w:tcPr>
            <w:tcW w:w="1417" w:type="dxa"/>
          </w:tcPr>
          <w:p w:rsidR="00A315FA" w:rsidRPr="00BC6104" w:rsidRDefault="00A315FA" w:rsidP="00177DFD">
            <w:pPr>
              <w:spacing w:line="360" w:lineRule="auto"/>
              <w:rPr>
                <w:rFonts w:ascii="楷体_GB2312" w:eastAsia="楷体_GB2312"/>
                <w:color w:val="000000"/>
              </w:rPr>
            </w:pPr>
          </w:p>
        </w:tc>
        <w:tc>
          <w:tcPr>
            <w:tcW w:w="2126"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sz w:val="24"/>
              </w:rPr>
              <w:t>委托单位返回</w:t>
            </w:r>
          </w:p>
        </w:tc>
        <w:tc>
          <w:tcPr>
            <w:tcW w:w="1922" w:type="dxa"/>
          </w:tcPr>
          <w:p w:rsidR="00A315FA" w:rsidRPr="00BC6104" w:rsidRDefault="00A315FA" w:rsidP="00177DFD">
            <w:pPr>
              <w:spacing w:line="360" w:lineRule="auto"/>
              <w:rPr>
                <w:rFonts w:ascii="楷体_GB2312" w:eastAsia="楷体_GB2312"/>
                <w:color w:val="000000"/>
              </w:rPr>
            </w:pP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明细名称</w:t>
            </w:r>
          </w:p>
        </w:tc>
        <w:tc>
          <w:tcPr>
            <w:tcW w:w="1417" w:type="dxa"/>
          </w:tcPr>
          <w:p w:rsidR="00A315FA" w:rsidRDefault="00A315FA" w:rsidP="00177DFD">
            <w:pPr>
              <w:spacing w:line="360" w:lineRule="auto"/>
              <w:rPr>
                <w:rFonts w:ascii="楷体_GB2312" w:eastAsia="楷体_GB2312"/>
                <w:color w:val="000000"/>
                <w:szCs w:val="21"/>
              </w:rPr>
            </w:pPr>
          </w:p>
        </w:tc>
        <w:tc>
          <w:tcPr>
            <w:tcW w:w="2126"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sz w:val="24"/>
              </w:rPr>
              <w:t>委托单位返回</w:t>
            </w:r>
          </w:p>
        </w:tc>
        <w:tc>
          <w:tcPr>
            <w:tcW w:w="1922" w:type="dxa"/>
          </w:tcPr>
          <w:p w:rsidR="00A315FA" w:rsidRDefault="00A315FA" w:rsidP="00177DFD">
            <w:pPr>
              <w:spacing w:line="360" w:lineRule="auto"/>
              <w:rPr>
                <w:rFonts w:ascii="楷体_GB2312" w:eastAsia="楷体_GB2312"/>
                <w:color w:val="000000"/>
                <w:szCs w:val="21"/>
              </w:rPr>
            </w:pP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明细金额</w:t>
            </w:r>
          </w:p>
        </w:tc>
        <w:tc>
          <w:tcPr>
            <w:tcW w:w="1417" w:type="dxa"/>
          </w:tcPr>
          <w:p w:rsidR="00A315FA" w:rsidRDefault="00A315FA" w:rsidP="00177DFD">
            <w:pPr>
              <w:spacing w:line="360" w:lineRule="auto"/>
              <w:rPr>
                <w:rFonts w:ascii="楷体_GB2312" w:eastAsia="楷体_GB2312"/>
                <w:color w:val="000000"/>
                <w:szCs w:val="21"/>
              </w:rPr>
            </w:pPr>
          </w:p>
        </w:tc>
        <w:tc>
          <w:tcPr>
            <w:tcW w:w="2126"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sz w:val="24"/>
              </w:rPr>
              <w:t>委托单位返回</w:t>
            </w:r>
          </w:p>
        </w:tc>
        <w:tc>
          <w:tcPr>
            <w:tcW w:w="1922" w:type="dxa"/>
          </w:tcPr>
          <w:p w:rsidR="00A315FA" w:rsidRDefault="00A315FA" w:rsidP="00177DFD">
            <w:pPr>
              <w:spacing w:line="360" w:lineRule="auto"/>
              <w:rPr>
                <w:rFonts w:ascii="楷体_GB2312" w:eastAsia="楷体_GB2312"/>
                <w:color w:val="000000"/>
                <w:szCs w:val="21"/>
              </w:rPr>
            </w:pP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收款人</w:t>
            </w:r>
          </w:p>
        </w:tc>
        <w:tc>
          <w:tcPr>
            <w:tcW w:w="1417" w:type="dxa"/>
          </w:tcPr>
          <w:p w:rsidR="00A315FA"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银行</w:t>
            </w:r>
            <w:proofErr w:type="gramStart"/>
            <w:r>
              <w:rPr>
                <w:rFonts w:ascii="楷体_GB2312" w:eastAsia="楷体_GB2312" w:hint="eastAsia"/>
                <w:color w:val="000000"/>
                <w:szCs w:val="21"/>
              </w:rPr>
              <w:t>柜员号</w:t>
            </w:r>
            <w:proofErr w:type="gramEnd"/>
          </w:p>
        </w:tc>
        <w:tc>
          <w:tcPr>
            <w:tcW w:w="2126" w:type="dxa"/>
          </w:tcPr>
          <w:p w:rsidR="00A315FA" w:rsidRPr="00BC6104" w:rsidRDefault="00A315FA" w:rsidP="00177DFD">
            <w:pPr>
              <w:spacing w:line="360" w:lineRule="auto"/>
              <w:rPr>
                <w:rFonts w:ascii="楷体_GB2312" w:eastAsia="楷体_GB2312"/>
                <w:color w:val="000000"/>
              </w:rPr>
            </w:pPr>
            <w:r w:rsidRPr="00BC6104">
              <w:rPr>
                <w:rFonts w:ascii="楷体_GB2312" w:eastAsia="楷体_GB2312" w:hint="eastAsia"/>
                <w:color w:val="000000"/>
                <w:sz w:val="24"/>
              </w:rPr>
              <w:t>特色系统加工产生</w:t>
            </w:r>
          </w:p>
        </w:tc>
        <w:tc>
          <w:tcPr>
            <w:tcW w:w="1922" w:type="dxa"/>
          </w:tcPr>
          <w:p w:rsidR="00A315FA"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操作</w:t>
            </w:r>
            <w:proofErr w:type="gramStart"/>
            <w:r>
              <w:rPr>
                <w:rFonts w:ascii="楷体_GB2312" w:eastAsia="楷体_GB2312" w:hint="eastAsia"/>
                <w:color w:val="000000"/>
                <w:szCs w:val="21"/>
              </w:rPr>
              <w:t>柜员号</w:t>
            </w:r>
            <w:proofErr w:type="gramEnd"/>
          </w:p>
        </w:tc>
      </w:tr>
    </w:tbl>
    <w:p w:rsidR="002479D0" w:rsidRDefault="002479D0" w:rsidP="002479D0">
      <w:pPr>
        <w:pStyle w:val="20"/>
        <w:spacing w:before="624" w:after="312"/>
        <w:rPr>
          <w:lang w:eastAsia="zh-CN"/>
        </w:rPr>
      </w:pPr>
      <w:r>
        <w:rPr>
          <w:rFonts w:hint="eastAsia"/>
          <w:lang w:eastAsia="zh-CN"/>
        </w:rPr>
        <w:t>客户签约</w:t>
      </w:r>
    </w:p>
    <w:p w:rsidR="00A315FA" w:rsidRPr="004E5286" w:rsidRDefault="00A315FA" w:rsidP="00A315FA">
      <w:pPr>
        <w:pStyle w:val="3"/>
        <w:spacing w:before="62" w:after="62"/>
        <w:rPr>
          <w:rFonts w:ascii="楷体_GB2312" w:eastAsia="楷体_GB2312"/>
          <w:i w:val="0"/>
        </w:rPr>
      </w:pPr>
      <w:r w:rsidRPr="004E5286">
        <w:rPr>
          <w:rFonts w:ascii="楷体_GB2312" w:eastAsia="楷体_GB2312" w:hint="eastAsia"/>
          <w:i w:val="0"/>
        </w:rPr>
        <w:t>功能概述</w:t>
      </w:r>
    </w:p>
    <w:p w:rsidR="00A315FA" w:rsidRPr="00430EB5" w:rsidRDefault="00A315FA" w:rsidP="00A315FA">
      <w:pPr>
        <w:pStyle w:val="a2"/>
        <w:spacing w:line="360" w:lineRule="auto"/>
        <w:ind w:firstLineChars="100" w:firstLine="240"/>
        <w:rPr>
          <w:rFonts w:ascii="楷体_GB2312" w:eastAsia="楷体_GB2312"/>
          <w:szCs w:val="24"/>
        </w:rPr>
      </w:pPr>
      <w:r>
        <w:rPr>
          <w:rFonts w:hint="eastAsia"/>
        </w:rPr>
        <w:t>客户通过分行特色前台进行签约，签约信息存放在特色数据库签约信息表</w:t>
      </w:r>
      <w:r w:rsidRPr="007B5631">
        <w:rPr>
          <w:rFonts w:hint="eastAsia"/>
        </w:rPr>
        <w:t>。</w:t>
      </w:r>
    </w:p>
    <w:p w:rsidR="00A315FA" w:rsidRPr="004E5286" w:rsidRDefault="00A315FA" w:rsidP="00A315FA">
      <w:pPr>
        <w:pStyle w:val="3"/>
        <w:spacing w:before="62" w:after="62"/>
        <w:rPr>
          <w:rFonts w:ascii="楷体_GB2312" w:eastAsia="楷体_GB2312"/>
          <w:i w:val="0"/>
        </w:rPr>
      </w:pPr>
      <w:r w:rsidRPr="004E5286">
        <w:rPr>
          <w:rFonts w:ascii="楷体_GB2312" w:eastAsia="楷体_GB2312" w:hint="eastAsia"/>
          <w:i w:val="0"/>
        </w:rPr>
        <w:t>业务规则</w:t>
      </w:r>
    </w:p>
    <w:p w:rsidR="00A315FA" w:rsidRPr="00EF3E2F" w:rsidRDefault="00A315FA" w:rsidP="00A315FA">
      <w:pPr>
        <w:spacing w:line="360" w:lineRule="auto"/>
        <w:ind w:firstLine="240"/>
        <w:rPr>
          <w:rFonts w:ascii="楷体_GB2312" w:eastAsia="楷体_GB2312"/>
          <w:sz w:val="24"/>
        </w:rPr>
      </w:pPr>
      <w:r w:rsidRPr="00EF3E2F">
        <w:rPr>
          <w:rFonts w:ascii="宋体" w:hAnsi="宋体" w:hint="eastAsia"/>
          <w:sz w:val="24"/>
        </w:rPr>
        <w:t xml:space="preserve">  1、</w:t>
      </w:r>
      <w:r>
        <w:rPr>
          <w:rFonts w:ascii="宋体" w:hAnsi="宋体" w:hint="eastAsia"/>
          <w:sz w:val="24"/>
        </w:rPr>
        <w:t>客户通过柜面分行特色进行签约（包括客户签约和业务签约）。</w:t>
      </w:r>
    </w:p>
    <w:p w:rsidR="00A315FA" w:rsidRDefault="00A315FA" w:rsidP="00A315FA">
      <w:pPr>
        <w:pStyle w:val="3"/>
        <w:spacing w:before="62" w:after="62"/>
        <w:rPr>
          <w:rFonts w:ascii="楷体_GB2312" w:eastAsia="楷体_GB2312"/>
          <w:i w:val="0"/>
        </w:rPr>
      </w:pPr>
      <w:r w:rsidRPr="004E5286">
        <w:rPr>
          <w:rFonts w:ascii="楷体_GB2312" w:eastAsia="楷体_GB2312" w:hint="eastAsia"/>
          <w:i w:val="0"/>
        </w:rPr>
        <w:t>业务流程</w:t>
      </w:r>
    </w:p>
    <w:p w:rsidR="00A315FA" w:rsidRDefault="00A315FA" w:rsidP="00A315FA">
      <w:pPr>
        <w:pStyle w:val="a2"/>
        <w:spacing w:line="360" w:lineRule="auto"/>
        <w:ind w:firstLineChars="100" w:firstLine="240"/>
      </w:pPr>
      <w:r>
        <w:rPr>
          <w:noProof/>
        </w:rPr>
        <mc:AlternateContent>
          <mc:Choice Requires="wps">
            <w:drawing>
              <wp:anchor distT="0" distB="0" distL="114300" distR="114300" simplePos="0" relativeHeight="251687936" behindDoc="0" locked="0" layoutInCell="1" allowOverlap="1" wp14:anchorId="3327B00A" wp14:editId="1499426E">
                <wp:simplePos x="0" y="0"/>
                <wp:positionH relativeFrom="column">
                  <wp:posOffset>1495425</wp:posOffset>
                </wp:positionH>
                <wp:positionV relativeFrom="paragraph">
                  <wp:posOffset>5080</wp:posOffset>
                </wp:positionV>
                <wp:extent cx="219075" cy="285750"/>
                <wp:effectExtent l="0" t="0" r="0" b="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DFD" w:rsidRPr="0014711A" w:rsidRDefault="00177DFD" w:rsidP="00A315FA">
                            <w:pPr>
                              <w:rPr>
                                <w:sz w:val="24"/>
                              </w:rPr>
                            </w:pPr>
                            <w:r>
                              <w:rPr>
                                <w:rFonts w:hint="eastAsia"/>
                                <w:sz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43" type="#_x0000_t202" style="position:absolute;left:0;text-align:left;margin-left:117.75pt;margin-top:.4pt;width:17.2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" stroked="f">
                <v:fill opacity="0"/>
                <v:textbox>
                  <w:txbxContent>
                    <w:p w:rsidR="00177DFD" w:rsidRPr="0014711A" w:rsidRDefault="00177DFD" w:rsidP="00A315FA">
                      <w:pPr>
                        <w:rPr>
                          <w:sz w:val="24"/>
                        </w:rPr>
                      </w:pPr>
                      <w:r>
                        <w:rPr>
                          <w:rFonts w:hint="eastAsia"/>
                          <w:sz w:val="24"/>
                        </w:rPr>
                        <w:t>1</w:t>
                      </w:r>
                    </w:p>
                  </w:txbxContent>
                </v:textbox>
              </v:shape>
            </w:pict>
          </mc:Fallback>
        </mc:AlternateContent>
      </w:r>
      <w:r>
        <w:rPr>
          <w:noProof/>
        </w:rPr>
        <mc:AlternateContent>
          <mc:Choice Requires="wps">
            <w:drawing>
              <wp:anchor distT="4294967295" distB="4294967295" distL="114300" distR="114300" simplePos="0" relativeHeight="251686912" behindDoc="0" locked="0" layoutInCell="1" allowOverlap="1" wp14:anchorId="569644C9" wp14:editId="5DD9B027">
                <wp:simplePos x="0" y="0"/>
                <wp:positionH relativeFrom="column">
                  <wp:posOffset>1181100</wp:posOffset>
                </wp:positionH>
                <wp:positionV relativeFrom="paragraph">
                  <wp:posOffset>339724</wp:posOffset>
                </wp:positionV>
                <wp:extent cx="923925" cy="0"/>
                <wp:effectExtent l="38100" t="76200" r="0" b="95250"/>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38" o:spid="_x0000_s1026" type="#_x0000_t32" style="position:absolute;left:0;text-align:left;margin-left:93pt;margin-top:26.75pt;width:72.75pt;height:0;flip:x;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">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0347BFE8" wp14:editId="7299E4CB">
                <wp:simplePos x="0" y="0"/>
                <wp:positionH relativeFrom="column">
                  <wp:posOffset>1181100</wp:posOffset>
                </wp:positionH>
                <wp:positionV relativeFrom="paragraph">
                  <wp:posOffset>187325</wp:posOffset>
                </wp:positionV>
                <wp:extent cx="923925" cy="9525"/>
                <wp:effectExtent l="0" t="76200" r="28575" b="85725"/>
                <wp:wrapNone/>
                <wp:docPr id="37"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7" o:spid="_x0000_s1026" type="#_x0000_t32" style="position:absolute;left:0;text-align:left;margin-left:93pt;margin-top:14.75pt;width:72.75pt;height:.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4EB44D3" wp14:editId="20BC0D79">
                <wp:simplePos x="0" y="0"/>
                <wp:positionH relativeFrom="column">
                  <wp:posOffset>2105025</wp:posOffset>
                </wp:positionH>
                <wp:positionV relativeFrom="paragraph">
                  <wp:posOffset>145415</wp:posOffset>
                </wp:positionV>
                <wp:extent cx="1057275" cy="342900"/>
                <wp:effectExtent l="0" t="0" r="28575" b="19050"/>
                <wp:wrapNone/>
                <wp:docPr id="36" name="流程图: 过程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42900"/>
                        </a:xfrm>
                        <a:prstGeom prst="flowChartProcess">
                          <a:avLst/>
                        </a:prstGeom>
                        <a:solidFill>
                          <a:srgbClr val="FFFFFF"/>
                        </a:solidFill>
                        <a:ln w="9525">
                          <a:solidFill>
                            <a:srgbClr val="000000"/>
                          </a:solidFill>
                          <a:miter lim="800000"/>
                          <a:headEnd/>
                          <a:tailEnd/>
                        </a:ln>
                      </wps:spPr>
                      <wps:txbx>
                        <w:txbxContent>
                          <w:p w:rsidR="00177DFD" w:rsidRDefault="00177DFD" w:rsidP="00A315FA">
                            <w:r>
                              <w:rPr>
                                <w:rFonts w:hint="eastAsia"/>
                              </w:rPr>
                              <w:t>特色系统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6" o:spid="_x0000_s1044" type="#_x0000_t109" style="position:absolute;left:0;text-align:left;margin-left:165.75pt;margin-top:11.45pt;width:83.2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">
                <v:textbox>
                  <w:txbxContent>
                    <w:p w:rsidR="00177DFD" w:rsidRDefault="00177DFD" w:rsidP="00A315FA">
                      <w:r>
                        <w:rPr>
                          <w:rFonts w:hint="eastAsia"/>
                        </w:rPr>
                        <w:t>特色系统</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95DA4FC" wp14:editId="488F4312">
                <wp:simplePos x="0" y="0"/>
                <wp:positionH relativeFrom="column">
                  <wp:posOffset>533400</wp:posOffset>
                </wp:positionH>
                <wp:positionV relativeFrom="paragraph">
                  <wp:posOffset>145415</wp:posOffset>
                </wp:positionV>
                <wp:extent cx="647700" cy="342900"/>
                <wp:effectExtent l="0" t="0" r="19050" b="19050"/>
                <wp:wrapNone/>
                <wp:docPr id="35"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342900"/>
                        </a:xfrm>
                        <a:prstGeom prst="flowChartProcess">
                          <a:avLst/>
                        </a:prstGeom>
                        <a:solidFill>
                          <a:srgbClr val="FFFFFF"/>
                        </a:solidFill>
                        <a:ln w="9525">
                          <a:solidFill>
                            <a:srgbClr val="000000"/>
                          </a:solidFill>
                          <a:miter lim="800000"/>
                          <a:headEnd/>
                          <a:tailEnd/>
                        </a:ln>
                      </wps:spPr>
                      <wps:txbx>
                        <w:txbxContent>
                          <w:p w:rsidR="00177DFD" w:rsidRDefault="00177DFD" w:rsidP="00A315FA">
                            <w:r>
                              <w:rPr>
                                <w:rFonts w:hint="eastAsia"/>
                              </w:rPr>
                              <w:t>柜面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5" o:spid="_x0000_s1045" type="#_x0000_t109" style="position:absolute;left:0;text-align:left;margin-left:42pt;margin-top:11.45pt;width:51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">
                <v:textbox>
                  <w:txbxContent>
                    <w:p w:rsidR="00177DFD" w:rsidRDefault="00177DFD" w:rsidP="00A315FA">
                      <w:r>
                        <w:rPr>
                          <w:rFonts w:hint="eastAsia"/>
                        </w:rPr>
                        <w:t>柜面</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B0CD61E" wp14:editId="767F08CC">
                <wp:simplePos x="0" y="0"/>
                <wp:positionH relativeFrom="column">
                  <wp:posOffset>1495425</wp:posOffset>
                </wp:positionH>
                <wp:positionV relativeFrom="paragraph">
                  <wp:posOffset>251460</wp:posOffset>
                </wp:positionV>
                <wp:extent cx="361950" cy="257175"/>
                <wp:effectExtent l="0" t="0" r="0" b="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DFD" w:rsidRDefault="00177DFD" w:rsidP="00A315FA">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46" type="#_x0000_t202" style="position:absolute;left:0;text-align:left;margin-left:117.75pt;margin-top:19.8pt;width:28.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" stroked="f">
                <v:fill opacity="0"/>
                <v:textbox>
                  <w:txbxContent>
                    <w:p w:rsidR="00177DFD" w:rsidRDefault="00177DFD" w:rsidP="00A315FA">
                      <w:r>
                        <w:rPr>
                          <w:rFonts w:hint="eastAsia"/>
                        </w:rPr>
                        <w:t>2</w:t>
                      </w:r>
                    </w:p>
                  </w:txbxContent>
                </v:textbox>
              </v:shape>
            </w:pict>
          </mc:Fallback>
        </mc:AlternateContent>
      </w:r>
    </w:p>
    <w:p w:rsidR="00A315FA" w:rsidRDefault="00A315FA" w:rsidP="00A315FA">
      <w:pPr>
        <w:pStyle w:val="a2"/>
        <w:spacing w:line="360" w:lineRule="auto"/>
        <w:ind w:firstLineChars="100" w:firstLine="240"/>
      </w:pPr>
    </w:p>
    <w:p w:rsidR="00A315FA" w:rsidRDefault="00A315FA" w:rsidP="00A315FA">
      <w:pPr>
        <w:pStyle w:val="3"/>
        <w:numPr>
          <w:ilvl w:val="3"/>
          <w:numId w:val="11"/>
        </w:numPr>
        <w:spacing w:before="62" w:after="62"/>
        <w:rPr>
          <w:rFonts w:ascii="楷体_GB2312" w:eastAsia="楷体_GB2312"/>
          <w:i w:val="0"/>
          <w:szCs w:val="28"/>
        </w:rPr>
      </w:pPr>
      <w:r>
        <w:rPr>
          <w:rFonts w:ascii="楷体_GB2312" w:eastAsia="楷体_GB2312" w:hint="eastAsia"/>
          <w:i w:val="0"/>
          <w:szCs w:val="28"/>
        </w:rPr>
        <w:t>柜面-&gt;特色系统要素</w:t>
      </w:r>
    </w:p>
    <w:p w:rsidR="00A315FA" w:rsidRDefault="00A315FA" w:rsidP="00A315FA">
      <w:pPr>
        <w:pStyle w:val="a2"/>
      </w:pPr>
      <w:r>
        <w:rPr>
          <w:rFonts w:hint="eastAsia"/>
        </w:rPr>
        <w:t>客户签约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A315FA" w:rsidRPr="00371B44" w:rsidTr="00177DFD">
        <w:tc>
          <w:tcPr>
            <w:tcW w:w="175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w:t>
            </w:r>
          </w:p>
        </w:tc>
        <w:tc>
          <w:tcPr>
            <w:tcW w:w="1755"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要素描述及解释</w:t>
            </w:r>
          </w:p>
        </w:tc>
        <w:tc>
          <w:tcPr>
            <w:tcW w:w="183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要素来源</w:t>
            </w:r>
          </w:p>
          <w:p w:rsidR="00A315FA" w:rsidRPr="00371B44" w:rsidRDefault="00A315FA" w:rsidP="00177DFD">
            <w:pPr>
              <w:spacing w:line="360" w:lineRule="auto"/>
              <w:rPr>
                <w:rFonts w:ascii="楷体_GB2312" w:eastAsia="楷体_GB2312"/>
              </w:rPr>
            </w:pPr>
            <w:r w:rsidRPr="00371B44">
              <w:rPr>
                <w:rFonts w:ascii="楷体_GB2312" w:eastAsia="楷体_GB2312" w:hint="eastAsia"/>
              </w:rPr>
              <w:t>(柜员输入/CCBS主机返回/委托单位返回/特色系统</w:t>
            </w:r>
            <w:r w:rsidRPr="00371B44">
              <w:rPr>
                <w:rFonts w:ascii="楷体_GB2312" w:eastAsia="楷体_GB2312" w:hint="eastAsia"/>
              </w:rPr>
              <w:lastRenderedPageBreak/>
              <w:t>加工产生/前端程序产生)</w:t>
            </w:r>
          </w:p>
        </w:tc>
        <w:tc>
          <w:tcPr>
            <w:tcW w:w="1783"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lastRenderedPageBreak/>
              <w:t>如果是前端程序产生或特色系统产生的话,请详细说明加工产生</w:t>
            </w:r>
            <w:r w:rsidRPr="00371B44">
              <w:rPr>
                <w:rFonts w:ascii="楷体_GB2312" w:eastAsia="楷体_GB2312" w:hint="eastAsia"/>
              </w:rPr>
              <w:lastRenderedPageBreak/>
              <w:t>流程说明</w:t>
            </w: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lastRenderedPageBreak/>
              <w:t>客户类型</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证件号码</w:t>
            </w:r>
          </w:p>
        </w:tc>
        <w:tc>
          <w:tcPr>
            <w:tcW w:w="1755" w:type="dxa"/>
          </w:tcPr>
          <w:p w:rsidR="00A315FA" w:rsidRDefault="00A315FA" w:rsidP="00177DFD">
            <w:pPr>
              <w:spacing w:line="360" w:lineRule="auto"/>
              <w:rPr>
                <w:rFonts w:ascii="楷体_GB2312" w:eastAsia="楷体_GB2312"/>
              </w:rPr>
            </w:pPr>
          </w:p>
        </w:tc>
        <w:tc>
          <w:tcPr>
            <w:tcW w:w="1836" w:type="dxa"/>
          </w:tcPr>
          <w:p w:rsidR="00A315FA" w:rsidRPr="00567B96"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t>客户姓名</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t>民族</w:t>
            </w:r>
          </w:p>
        </w:tc>
        <w:tc>
          <w:tcPr>
            <w:tcW w:w="1755" w:type="dxa"/>
          </w:tcPr>
          <w:p w:rsidR="00A315FA" w:rsidRPr="00205B81" w:rsidRDefault="00A315FA" w:rsidP="00177DFD">
            <w:pPr>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性别</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出生年月</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国籍</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代扣方式</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批量类型</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账号</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学历</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月收入</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职业</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地址</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电话</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E-mail</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法人代表名称</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联系传真</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联系人</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税务登记证号</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bl>
    <w:p w:rsidR="00A315FA" w:rsidRDefault="00A315FA" w:rsidP="00A315FA">
      <w:pPr>
        <w:pStyle w:val="a2"/>
      </w:pPr>
    </w:p>
    <w:p w:rsidR="00A315FA" w:rsidRPr="00A6644A" w:rsidRDefault="00A315FA" w:rsidP="00A315FA">
      <w:pPr>
        <w:pStyle w:val="a2"/>
      </w:pPr>
      <w:r>
        <w:rPr>
          <w:rFonts w:hint="eastAsia"/>
        </w:rPr>
        <w:t>业务签约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A315FA" w:rsidRPr="00371B44" w:rsidTr="00177DFD">
        <w:tc>
          <w:tcPr>
            <w:tcW w:w="175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w:t>
            </w:r>
          </w:p>
        </w:tc>
        <w:tc>
          <w:tcPr>
            <w:tcW w:w="1755"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要素描述及解释</w:t>
            </w:r>
          </w:p>
        </w:tc>
        <w:tc>
          <w:tcPr>
            <w:tcW w:w="183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要素来源</w:t>
            </w:r>
          </w:p>
          <w:p w:rsidR="00A315FA" w:rsidRPr="00371B44" w:rsidRDefault="00A315FA" w:rsidP="00177DFD">
            <w:pPr>
              <w:spacing w:line="360" w:lineRule="auto"/>
              <w:rPr>
                <w:rFonts w:ascii="楷体_GB2312" w:eastAsia="楷体_GB2312"/>
              </w:rPr>
            </w:pPr>
            <w:r w:rsidRPr="00371B44">
              <w:rPr>
                <w:rFonts w:ascii="楷体_GB2312" w:eastAsia="楷体_GB2312" w:hint="eastAsia"/>
              </w:rPr>
              <w:t>(柜员输入/CCBS主机返回/委托单位返回/特色系统加工产生/前端程序产生)</w:t>
            </w:r>
          </w:p>
        </w:tc>
        <w:tc>
          <w:tcPr>
            <w:tcW w:w="1783"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如果是前端程序产生或特色系统产生的话,请详细说明加工产生流程说明</w:t>
            </w: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lastRenderedPageBreak/>
              <w:t>签约客户号</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特色系统生成</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交易账号</w:t>
            </w:r>
          </w:p>
        </w:tc>
        <w:tc>
          <w:tcPr>
            <w:tcW w:w="1755" w:type="dxa"/>
          </w:tcPr>
          <w:p w:rsidR="00A315FA" w:rsidRDefault="00A315FA" w:rsidP="00177DFD">
            <w:pPr>
              <w:spacing w:line="360" w:lineRule="auto"/>
              <w:rPr>
                <w:rFonts w:ascii="楷体_GB2312" w:eastAsia="楷体_GB2312"/>
              </w:rPr>
            </w:pPr>
          </w:p>
        </w:tc>
        <w:tc>
          <w:tcPr>
            <w:tcW w:w="1836" w:type="dxa"/>
          </w:tcPr>
          <w:p w:rsidR="00A315FA" w:rsidRPr="00567B96"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t>账号类型</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t>币种</w:t>
            </w:r>
          </w:p>
        </w:tc>
        <w:tc>
          <w:tcPr>
            <w:tcW w:w="1755" w:type="dxa"/>
          </w:tcPr>
          <w:p w:rsidR="00A315FA" w:rsidRPr="00205B81" w:rsidRDefault="00A315FA" w:rsidP="00177DFD">
            <w:pPr>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业务号</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业务索引号</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企业号</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代扣方式</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批量类型</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账号</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bl>
    <w:p w:rsidR="00A315FA" w:rsidRDefault="00A315FA" w:rsidP="00A315FA">
      <w:pPr>
        <w:pStyle w:val="a2"/>
      </w:pPr>
    </w:p>
    <w:p w:rsidR="00A315FA" w:rsidRPr="00467281" w:rsidRDefault="00A315FA" w:rsidP="00A315FA">
      <w:pPr>
        <w:pStyle w:val="a2"/>
      </w:pPr>
    </w:p>
    <w:p w:rsidR="00A315FA" w:rsidRDefault="00A315FA" w:rsidP="00A315FA">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特色系统-&gt;柜面要素</w:t>
      </w:r>
    </w:p>
    <w:p w:rsidR="00A315FA" w:rsidRPr="003333AF" w:rsidRDefault="00A315FA" w:rsidP="00A315FA">
      <w:pPr>
        <w:pStyle w:val="a2"/>
      </w:pPr>
      <w:r>
        <w:rPr>
          <w:rFonts w:hint="eastAsia"/>
        </w:rPr>
        <w:t>客户签约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A315FA" w:rsidRPr="00371B44" w:rsidTr="00177DFD">
        <w:tc>
          <w:tcPr>
            <w:tcW w:w="175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w:t>
            </w:r>
          </w:p>
        </w:tc>
        <w:tc>
          <w:tcPr>
            <w:tcW w:w="1755"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要素描述及解释</w:t>
            </w:r>
          </w:p>
        </w:tc>
        <w:tc>
          <w:tcPr>
            <w:tcW w:w="183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要素来源</w:t>
            </w:r>
          </w:p>
          <w:p w:rsidR="00A315FA" w:rsidRPr="00371B44" w:rsidRDefault="00A315FA" w:rsidP="00177DFD">
            <w:pPr>
              <w:spacing w:line="360" w:lineRule="auto"/>
              <w:rPr>
                <w:rFonts w:ascii="楷体_GB2312" w:eastAsia="楷体_GB2312"/>
              </w:rPr>
            </w:pPr>
            <w:r w:rsidRPr="00371B44">
              <w:rPr>
                <w:rFonts w:ascii="楷体_GB2312" w:eastAsia="楷体_GB2312" w:hint="eastAsia"/>
              </w:rPr>
              <w:t>(柜员输入/CCBS主机返回/委托单位返回/特色系统加工产生/前端程序产生)</w:t>
            </w:r>
          </w:p>
        </w:tc>
        <w:tc>
          <w:tcPr>
            <w:tcW w:w="1783"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如果是前端程序产生或特色系统产生的话,请详细说明加工产生流程说明</w:t>
            </w: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t>签约客户号</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特色系统生成</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交易状态</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特色系统生成</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返回码</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特色系统生成</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Default="00A315FA" w:rsidP="00177DFD">
            <w:pPr>
              <w:spacing w:line="360" w:lineRule="auto"/>
              <w:rPr>
                <w:rFonts w:ascii="楷体_GB2312" w:eastAsia="楷体_GB2312"/>
              </w:rPr>
            </w:pP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bl>
    <w:p w:rsidR="00A315FA" w:rsidRDefault="00A315FA" w:rsidP="00A315FA">
      <w:pPr>
        <w:pStyle w:val="a2"/>
        <w:spacing w:line="360" w:lineRule="auto"/>
        <w:ind w:firstLineChars="100" w:firstLine="240"/>
      </w:pPr>
    </w:p>
    <w:p w:rsidR="00A315FA" w:rsidRDefault="00A315FA" w:rsidP="00A315FA">
      <w:pPr>
        <w:pStyle w:val="a2"/>
        <w:spacing w:line="360" w:lineRule="auto"/>
        <w:ind w:firstLineChars="100" w:firstLine="240"/>
      </w:pPr>
      <w:r>
        <w:rPr>
          <w:rFonts w:hint="eastAsia"/>
        </w:rPr>
        <w:t>业务签约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A315FA" w:rsidRPr="00371B44" w:rsidTr="00177DFD">
        <w:tc>
          <w:tcPr>
            <w:tcW w:w="175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w:t>
            </w:r>
          </w:p>
        </w:tc>
        <w:tc>
          <w:tcPr>
            <w:tcW w:w="1755"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要素描述及解释</w:t>
            </w:r>
          </w:p>
        </w:tc>
        <w:tc>
          <w:tcPr>
            <w:tcW w:w="183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要素来源</w:t>
            </w:r>
          </w:p>
          <w:p w:rsidR="00A315FA" w:rsidRPr="00371B44" w:rsidRDefault="00A315FA" w:rsidP="00177DFD">
            <w:pPr>
              <w:spacing w:line="360" w:lineRule="auto"/>
              <w:rPr>
                <w:rFonts w:ascii="楷体_GB2312" w:eastAsia="楷体_GB2312"/>
              </w:rPr>
            </w:pPr>
            <w:r w:rsidRPr="00371B44">
              <w:rPr>
                <w:rFonts w:ascii="楷体_GB2312" w:eastAsia="楷体_GB2312" w:hint="eastAsia"/>
              </w:rPr>
              <w:t>(柜员输入/CCBS主机返回/委托单</w:t>
            </w:r>
            <w:r w:rsidRPr="00371B44">
              <w:rPr>
                <w:rFonts w:ascii="楷体_GB2312" w:eastAsia="楷体_GB2312" w:hint="eastAsia"/>
              </w:rPr>
              <w:lastRenderedPageBreak/>
              <w:t>位返回/特色系统加工产生/前端程序产生)</w:t>
            </w:r>
          </w:p>
        </w:tc>
        <w:tc>
          <w:tcPr>
            <w:tcW w:w="1783"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lastRenderedPageBreak/>
              <w:t>如果是前端程序产生或特色系统产生的话,请详</w:t>
            </w:r>
            <w:r w:rsidRPr="00371B44">
              <w:rPr>
                <w:rFonts w:ascii="楷体_GB2312" w:eastAsia="楷体_GB2312" w:hint="eastAsia"/>
              </w:rPr>
              <w:lastRenderedPageBreak/>
              <w:t>细说明加工产生流程说明</w:t>
            </w: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lastRenderedPageBreak/>
              <w:t>交易状态</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特色系统生成</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返回码</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特色系统生成</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Default="00A315FA" w:rsidP="00177DFD">
            <w:pPr>
              <w:spacing w:line="360" w:lineRule="auto"/>
              <w:rPr>
                <w:rFonts w:ascii="楷体_GB2312" w:eastAsia="楷体_GB2312"/>
              </w:rPr>
            </w:pP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bl>
    <w:p w:rsidR="00A315FA" w:rsidRDefault="00A315FA" w:rsidP="00A315FA">
      <w:pPr>
        <w:pStyle w:val="a2"/>
        <w:spacing w:line="360" w:lineRule="auto"/>
        <w:ind w:firstLineChars="100" w:firstLine="240"/>
      </w:pPr>
    </w:p>
    <w:p w:rsidR="00A315FA" w:rsidRDefault="00A315FA" w:rsidP="00A315FA">
      <w:pPr>
        <w:pStyle w:val="a2"/>
        <w:spacing w:line="360" w:lineRule="auto"/>
        <w:ind w:firstLineChars="100" w:firstLine="240"/>
      </w:pPr>
    </w:p>
    <w:p w:rsidR="00A315FA" w:rsidRDefault="00A315FA" w:rsidP="00A315FA">
      <w:pPr>
        <w:pStyle w:val="3"/>
        <w:numPr>
          <w:ilvl w:val="3"/>
          <w:numId w:val="11"/>
        </w:numPr>
        <w:spacing w:before="62" w:after="62"/>
        <w:rPr>
          <w:rFonts w:ascii="楷体_GB2312" w:eastAsia="楷体_GB2312"/>
          <w:i w:val="0"/>
          <w:szCs w:val="28"/>
        </w:rPr>
      </w:pPr>
      <w:r>
        <w:rPr>
          <w:rFonts w:ascii="楷体_GB2312" w:eastAsia="楷体_GB2312" w:hint="eastAsia"/>
          <w:i w:val="0"/>
          <w:szCs w:val="28"/>
        </w:rPr>
        <w:t>柜面页面设计</w:t>
      </w:r>
    </w:p>
    <w:p w:rsidR="00A315FA" w:rsidRPr="00A6644A" w:rsidRDefault="00A315FA" w:rsidP="00A315FA">
      <w:pPr>
        <w:pStyle w:val="a2"/>
      </w:pPr>
      <w:r>
        <w:rPr>
          <w:rFonts w:hint="eastAsia"/>
        </w:rPr>
        <w:t>客户签约输入页面</w:t>
      </w:r>
    </w:p>
    <w:p w:rsidR="00A315FA" w:rsidRDefault="00A315FA" w:rsidP="00A315FA">
      <w:pPr>
        <w:pStyle w:val="a2"/>
      </w:pPr>
      <w:r>
        <w:rPr>
          <w:rFonts w:hint="eastAsia"/>
          <w:noProof/>
        </w:rPr>
        <w:drawing>
          <wp:inline distT="0" distB="0" distL="0" distR="0" wp14:anchorId="02817A64" wp14:editId="3C41009B">
            <wp:extent cx="5133975" cy="34861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l="546" t="8614" r="54869" b="53667"/>
                    <a:stretch>
                      <a:fillRect/>
                    </a:stretch>
                  </pic:blipFill>
                  <pic:spPr bwMode="auto">
                    <a:xfrm>
                      <a:off x="0" y="0"/>
                      <a:ext cx="5133975" cy="3486150"/>
                    </a:xfrm>
                    <a:prstGeom prst="rect">
                      <a:avLst/>
                    </a:prstGeom>
                    <a:noFill/>
                    <a:ln>
                      <a:noFill/>
                    </a:ln>
                  </pic:spPr>
                </pic:pic>
              </a:graphicData>
            </a:graphic>
          </wp:inline>
        </w:drawing>
      </w:r>
    </w:p>
    <w:p w:rsidR="00A315FA" w:rsidRPr="00A6644A" w:rsidRDefault="00A315FA" w:rsidP="00A315FA">
      <w:pPr>
        <w:pStyle w:val="a2"/>
      </w:pPr>
      <w:r>
        <w:rPr>
          <w:rFonts w:hint="eastAsia"/>
        </w:rPr>
        <w:t>业务签约输入页面</w:t>
      </w:r>
    </w:p>
    <w:p w:rsidR="00A315FA" w:rsidRDefault="00A315FA" w:rsidP="00A315FA">
      <w:pPr>
        <w:pStyle w:val="a2"/>
        <w:spacing w:line="360" w:lineRule="auto"/>
        <w:ind w:firstLineChars="100" w:firstLine="240"/>
      </w:pPr>
      <w:r>
        <w:rPr>
          <w:rFonts w:hint="eastAsia"/>
          <w:noProof/>
        </w:rPr>
        <w:lastRenderedPageBreak/>
        <w:drawing>
          <wp:inline distT="0" distB="0" distL="0" distR="0" wp14:anchorId="24C10F95" wp14:editId="1D7F865F">
            <wp:extent cx="5400675" cy="35242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l="-195" t="8374" r="53996" b="54103"/>
                    <a:stretch>
                      <a:fillRect/>
                    </a:stretch>
                  </pic:blipFill>
                  <pic:spPr bwMode="auto">
                    <a:xfrm>
                      <a:off x="0" y="0"/>
                      <a:ext cx="5400675" cy="3524250"/>
                    </a:xfrm>
                    <a:prstGeom prst="rect">
                      <a:avLst/>
                    </a:prstGeom>
                    <a:noFill/>
                    <a:ln>
                      <a:noFill/>
                    </a:ln>
                  </pic:spPr>
                </pic:pic>
              </a:graphicData>
            </a:graphic>
          </wp:inline>
        </w:drawing>
      </w:r>
    </w:p>
    <w:p w:rsidR="00242398" w:rsidRDefault="00242398" w:rsidP="00242398">
      <w:pPr>
        <w:pStyle w:val="20"/>
        <w:spacing w:before="624" w:after="312"/>
      </w:pPr>
      <w:r>
        <w:rPr>
          <w:rFonts w:hint="eastAsia"/>
          <w:lang w:eastAsia="zh-CN"/>
        </w:rPr>
        <w:t>批量扣款</w:t>
      </w:r>
    </w:p>
    <w:p w:rsidR="0058728E" w:rsidRPr="00845FE4" w:rsidRDefault="0058728E" w:rsidP="0058728E">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功能概述</w:t>
      </w:r>
    </w:p>
    <w:p w:rsidR="0058728E" w:rsidRPr="00845FE4" w:rsidRDefault="0058728E" w:rsidP="0058728E">
      <w:pPr>
        <w:widowControl/>
        <w:spacing w:after="120" w:line="360" w:lineRule="auto"/>
        <w:ind w:firstLineChars="100" w:firstLine="240"/>
        <w:jc w:val="left"/>
        <w:rPr>
          <w:kern w:val="0"/>
          <w:sz w:val="24"/>
          <w:szCs w:val="20"/>
        </w:rPr>
      </w:pPr>
      <w:r>
        <w:rPr>
          <w:rFonts w:hint="eastAsia"/>
          <w:kern w:val="0"/>
          <w:sz w:val="24"/>
          <w:szCs w:val="20"/>
        </w:rPr>
        <w:t>根据</w:t>
      </w:r>
      <w:r w:rsidR="00177DFD">
        <w:rPr>
          <w:rFonts w:hint="eastAsia"/>
          <w:kern w:val="0"/>
          <w:sz w:val="24"/>
          <w:szCs w:val="20"/>
        </w:rPr>
        <w:t>业务签约表中签约信息循环单笔调用移动查询和缴费交易</w:t>
      </w:r>
      <w:r>
        <w:rPr>
          <w:rFonts w:hint="eastAsia"/>
          <w:kern w:val="0"/>
          <w:sz w:val="24"/>
          <w:szCs w:val="20"/>
        </w:rPr>
        <w:t>，每周一、三、五由营运管理部发起。</w:t>
      </w:r>
    </w:p>
    <w:p w:rsidR="0058728E" w:rsidRPr="00845FE4" w:rsidRDefault="0058728E" w:rsidP="0058728E">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业务规则</w:t>
      </w:r>
    </w:p>
    <w:p w:rsidR="0058728E" w:rsidRPr="00845FE4" w:rsidRDefault="0058728E" w:rsidP="0058728E">
      <w:pPr>
        <w:numPr>
          <w:ilvl w:val="0"/>
          <w:numId w:val="41"/>
        </w:numPr>
        <w:spacing w:line="360" w:lineRule="auto"/>
        <w:rPr>
          <w:rFonts w:ascii="宋体" w:hAnsi="宋体"/>
          <w:sz w:val="24"/>
        </w:rPr>
      </w:pPr>
      <w:r>
        <w:rPr>
          <w:rFonts w:ascii="宋体" w:hAnsi="宋体" w:hint="eastAsia"/>
          <w:sz w:val="24"/>
        </w:rPr>
        <w:t xml:space="preserve"> 特色</w:t>
      </w:r>
      <w:r w:rsidR="008442CB">
        <w:rPr>
          <w:rFonts w:ascii="宋体" w:hAnsi="宋体" w:hint="eastAsia"/>
          <w:sz w:val="24"/>
        </w:rPr>
        <w:t>通过签约表生成代扣明细文件表</w:t>
      </w:r>
      <w:r w:rsidRPr="00845FE4">
        <w:rPr>
          <w:rFonts w:ascii="宋体" w:hAnsi="宋体" w:hint="eastAsia"/>
          <w:sz w:val="24"/>
        </w:rPr>
        <w:t>。</w:t>
      </w:r>
    </w:p>
    <w:p w:rsidR="0058728E" w:rsidRDefault="008442CB" w:rsidP="0058728E">
      <w:pPr>
        <w:numPr>
          <w:ilvl w:val="0"/>
          <w:numId w:val="41"/>
        </w:numPr>
        <w:spacing w:line="360" w:lineRule="auto"/>
        <w:rPr>
          <w:rFonts w:ascii="宋体" w:hAnsi="宋体" w:hint="eastAsia"/>
          <w:sz w:val="24"/>
        </w:rPr>
      </w:pPr>
      <w:r>
        <w:rPr>
          <w:rFonts w:ascii="宋体" w:hAnsi="宋体" w:hint="eastAsia"/>
          <w:sz w:val="24"/>
        </w:rPr>
        <w:t>移动</w:t>
      </w:r>
      <w:r w:rsidR="0058728E" w:rsidRPr="00845FE4">
        <w:rPr>
          <w:rFonts w:ascii="宋体" w:hAnsi="宋体" w:hint="eastAsia"/>
          <w:sz w:val="24"/>
        </w:rPr>
        <w:t>单笔代扣</w:t>
      </w:r>
    </w:p>
    <w:p w:rsidR="008442CB" w:rsidRDefault="008442CB" w:rsidP="008442CB">
      <w:pPr>
        <w:spacing w:line="360" w:lineRule="auto"/>
        <w:rPr>
          <w:rFonts w:ascii="宋体" w:hAnsi="宋体" w:hint="eastAsia"/>
          <w:sz w:val="24"/>
        </w:rPr>
      </w:pPr>
    </w:p>
    <w:p w:rsidR="008442CB" w:rsidRPr="00845FE4" w:rsidRDefault="008442CB" w:rsidP="008442CB">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业务</w:t>
      </w:r>
      <w:r>
        <w:rPr>
          <w:rFonts w:ascii="楷体_GB2312" w:eastAsia="楷体_GB2312" w:hint="eastAsia"/>
          <w:b/>
          <w:sz w:val="28"/>
        </w:rPr>
        <w:t>流程</w:t>
      </w:r>
    </w:p>
    <w:p w:rsidR="00580591" w:rsidRDefault="00580591" w:rsidP="00580591">
      <w:pPr>
        <w:widowControl/>
        <w:spacing w:after="120"/>
        <w:jc w:val="left"/>
        <w:rPr>
          <w:rFonts w:hint="eastAsia"/>
          <w:kern w:val="0"/>
          <w:sz w:val="24"/>
          <w:szCs w:val="20"/>
        </w:rPr>
      </w:pPr>
      <w:r>
        <w:rPr>
          <w:rFonts w:hint="eastAsia"/>
          <w:kern w:val="0"/>
          <w:sz w:val="24"/>
          <w:szCs w:val="20"/>
        </w:rPr>
        <w:t>与查询交易和缴费交易相同</w:t>
      </w:r>
    </w:p>
    <w:p w:rsidR="0058728E" w:rsidRPr="00580591" w:rsidRDefault="0058728E" w:rsidP="0058728E">
      <w:pPr>
        <w:widowControl/>
        <w:spacing w:after="120"/>
        <w:jc w:val="left"/>
        <w:rPr>
          <w:kern w:val="0"/>
          <w:sz w:val="24"/>
          <w:szCs w:val="20"/>
        </w:rPr>
      </w:pPr>
    </w:p>
    <w:p w:rsidR="0058728E" w:rsidRPr="00845FE4" w:rsidRDefault="0058728E" w:rsidP="0058728E">
      <w:pPr>
        <w:widowControl/>
        <w:spacing w:after="120"/>
        <w:jc w:val="left"/>
        <w:rPr>
          <w:kern w:val="0"/>
          <w:sz w:val="24"/>
          <w:szCs w:val="20"/>
          <w:lang w:val="x-none"/>
        </w:rPr>
      </w:pP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t>特色系统-&gt;委托单位要素</w:t>
      </w:r>
      <w:r>
        <w:rPr>
          <w:rFonts w:ascii="楷体_GB2312" w:eastAsia="楷体_GB2312" w:hint="eastAsia"/>
          <w:b/>
          <w:sz w:val="28"/>
          <w:szCs w:val="28"/>
        </w:rPr>
        <w:t>（</w:t>
      </w:r>
      <w:r w:rsidR="00240376">
        <w:rPr>
          <w:rFonts w:ascii="楷体_GB2312" w:eastAsia="楷体_GB2312" w:hint="eastAsia"/>
          <w:b/>
          <w:sz w:val="28"/>
          <w:szCs w:val="28"/>
        </w:rPr>
        <w:t>批量代扣</w:t>
      </w:r>
      <w:r>
        <w:rPr>
          <w:rFonts w:ascii="楷体_GB2312" w:eastAsia="楷体_GB2312" w:hint="eastAsia"/>
          <w:b/>
          <w:sz w:val="28"/>
          <w:szCs w:val="28"/>
        </w:rPr>
        <w:t>）</w:t>
      </w:r>
    </w:p>
    <w:p w:rsidR="0058728E" w:rsidRDefault="008442CB" w:rsidP="0058728E">
      <w:pPr>
        <w:widowControl/>
        <w:spacing w:after="120"/>
        <w:jc w:val="left"/>
        <w:rPr>
          <w:rFonts w:hint="eastAsia"/>
          <w:kern w:val="0"/>
          <w:sz w:val="24"/>
          <w:szCs w:val="20"/>
        </w:rPr>
      </w:pPr>
      <w:r>
        <w:rPr>
          <w:rFonts w:hint="eastAsia"/>
          <w:kern w:val="0"/>
          <w:sz w:val="24"/>
          <w:szCs w:val="20"/>
        </w:rPr>
        <w:t>与查询交易和缴费交易相同</w:t>
      </w:r>
    </w:p>
    <w:p w:rsidR="008442CB" w:rsidRPr="00845FE4" w:rsidRDefault="008442CB" w:rsidP="0058728E">
      <w:pPr>
        <w:widowControl/>
        <w:spacing w:after="120"/>
        <w:jc w:val="left"/>
        <w:rPr>
          <w:kern w:val="0"/>
          <w:sz w:val="24"/>
          <w:szCs w:val="20"/>
        </w:rPr>
      </w:pP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t>委托单位-&gt;特色系统要素</w:t>
      </w:r>
      <w:r>
        <w:rPr>
          <w:rFonts w:ascii="楷体_GB2312" w:eastAsia="楷体_GB2312" w:hint="eastAsia"/>
          <w:b/>
          <w:sz w:val="28"/>
          <w:szCs w:val="28"/>
        </w:rPr>
        <w:t>（</w:t>
      </w:r>
      <w:r w:rsidR="00240376">
        <w:rPr>
          <w:rFonts w:ascii="楷体_GB2312" w:eastAsia="楷体_GB2312" w:hint="eastAsia"/>
          <w:b/>
          <w:sz w:val="28"/>
          <w:szCs w:val="28"/>
        </w:rPr>
        <w:t>批量代扣</w:t>
      </w:r>
      <w:r>
        <w:rPr>
          <w:rFonts w:ascii="楷体_GB2312" w:eastAsia="楷体_GB2312" w:hint="eastAsia"/>
          <w:b/>
          <w:sz w:val="28"/>
          <w:szCs w:val="28"/>
        </w:rPr>
        <w:t>）</w:t>
      </w:r>
    </w:p>
    <w:p w:rsidR="0058728E" w:rsidRDefault="00580591" w:rsidP="0058728E">
      <w:pPr>
        <w:widowControl/>
        <w:spacing w:after="120"/>
        <w:jc w:val="left"/>
        <w:rPr>
          <w:rFonts w:hint="eastAsia"/>
          <w:kern w:val="0"/>
          <w:sz w:val="24"/>
          <w:szCs w:val="20"/>
          <w:lang w:val="x-none"/>
        </w:rPr>
      </w:pPr>
      <w:r>
        <w:rPr>
          <w:rFonts w:hint="eastAsia"/>
          <w:kern w:val="0"/>
          <w:sz w:val="24"/>
          <w:szCs w:val="20"/>
        </w:rPr>
        <w:t>与查询交易和缴费交易相同</w:t>
      </w:r>
    </w:p>
    <w:p w:rsidR="00580591" w:rsidRPr="00580591" w:rsidRDefault="00580591" w:rsidP="0058728E">
      <w:pPr>
        <w:widowControl/>
        <w:spacing w:after="120"/>
        <w:jc w:val="left"/>
        <w:rPr>
          <w:kern w:val="0"/>
          <w:sz w:val="24"/>
          <w:szCs w:val="20"/>
          <w:lang w:val="x-none"/>
        </w:rPr>
      </w:pP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t>特色系统-&gt;CCBS主机要素</w:t>
      </w:r>
    </w:p>
    <w:p w:rsidR="0058728E" w:rsidRPr="00845FE4" w:rsidRDefault="0058728E" w:rsidP="0058728E">
      <w:pPr>
        <w:widowControl/>
        <w:spacing w:after="120"/>
        <w:jc w:val="left"/>
        <w:rPr>
          <w:kern w:val="0"/>
          <w:sz w:val="24"/>
          <w:szCs w:val="20"/>
          <w:lang w:val="x-none"/>
        </w:rPr>
      </w:pPr>
      <w:r w:rsidRPr="00845FE4">
        <w:rPr>
          <w:rFonts w:hint="eastAsia"/>
          <w:kern w:val="0"/>
          <w:sz w:val="24"/>
          <w:szCs w:val="20"/>
        </w:rPr>
        <w:t>172504</w:t>
      </w:r>
      <w:r w:rsidRPr="00845FE4">
        <w:rPr>
          <w:rFonts w:hint="eastAsia"/>
          <w:kern w:val="0"/>
          <w:sz w:val="24"/>
          <w:szCs w:val="20"/>
        </w:rPr>
        <w:t>交易的输入报文</w:t>
      </w: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t>CCBS主机-&gt;特色系统要素</w:t>
      </w:r>
    </w:p>
    <w:p w:rsidR="0058728E" w:rsidRPr="00845FE4" w:rsidRDefault="0058728E" w:rsidP="0058728E">
      <w:pPr>
        <w:widowControl/>
        <w:spacing w:after="120"/>
        <w:jc w:val="left"/>
        <w:rPr>
          <w:kern w:val="0"/>
          <w:sz w:val="24"/>
          <w:szCs w:val="20"/>
          <w:lang w:val="x-none"/>
        </w:rPr>
      </w:pPr>
      <w:r w:rsidRPr="00845FE4">
        <w:rPr>
          <w:rFonts w:hint="eastAsia"/>
          <w:kern w:val="0"/>
          <w:sz w:val="24"/>
          <w:szCs w:val="20"/>
        </w:rPr>
        <w:t>172504</w:t>
      </w:r>
      <w:r w:rsidRPr="00845FE4">
        <w:rPr>
          <w:rFonts w:hint="eastAsia"/>
          <w:kern w:val="0"/>
          <w:sz w:val="24"/>
          <w:szCs w:val="20"/>
        </w:rPr>
        <w:t>交易的输出报文</w:t>
      </w:r>
    </w:p>
    <w:p w:rsidR="0058728E" w:rsidRPr="00845FE4" w:rsidRDefault="0058728E" w:rsidP="0058728E">
      <w:pPr>
        <w:widowControl/>
        <w:spacing w:after="120"/>
        <w:jc w:val="left"/>
        <w:rPr>
          <w:kern w:val="0"/>
          <w:sz w:val="24"/>
          <w:szCs w:val="20"/>
          <w:lang w:val="x-none"/>
        </w:rPr>
      </w:pP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t>特色系统-&gt;委托单位要素</w:t>
      </w:r>
      <w:r>
        <w:rPr>
          <w:rFonts w:ascii="楷体_GB2312" w:eastAsia="楷体_GB2312" w:hint="eastAsia"/>
          <w:b/>
          <w:sz w:val="28"/>
          <w:szCs w:val="28"/>
        </w:rPr>
        <w:t>（</w:t>
      </w:r>
      <w:r w:rsidR="00580591">
        <w:rPr>
          <w:rFonts w:ascii="楷体_GB2312" w:eastAsia="楷体_GB2312" w:hint="eastAsia"/>
          <w:b/>
          <w:sz w:val="28"/>
          <w:szCs w:val="28"/>
        </w:rPr>
        <w:t>批量代扣</w:t>
      </w:r>
      <w:r>
        <w:rPr>
          <w:rFonts w:ascii="楷体_GB2312" w:eastAsia="楷体_GB2312" w:hint="eastAsia"/>
          <w:b/>
          <w:sz w:val="28"/>
          <w:szCs w:val="28"/>
        </w:rPr>
        <w:t>）</w:t>
      </w:r>
    </w:p>
    <w:p w:rsidR="0058728E" w:rsidRPr="00845FE4" w:rsidRDefault="00580591" w:rsidP="0058728E">
      <w:pPr>
        <w:widowControl/>
        <w:spacing w:after="120"/>
        <w:jc w:val="left"/>
        <w:rPr>
          <w:kern w:val="0"/>
          <w:sz w:val="24"/>
          <w:szCs w:val="20"/>
          <w:lang w:val="x-none"/>
        </w:rPr>
      </w:pPr>
      <w:r>
        <w:rPr>
          <w:rFonts w:hint="eastAsia"/>
          <w:kern w:val="0"/>
          <w:sz w:val="24"/>
          <w:szCs w:val="20"/>
        </w:rPr>
        <w:t>与查询交易和缴费交易相同</w:t>
      </w: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t>委托单位-&gt;特色系统要素</w:t>
      </w:r>
      <w:r>
        <w:rPr>
          <w:rFonts w:ascii="楷体_GB2312" w:eastAsia="楷体_GB2312" w:hint="eastAsia"/>
          <w:b/>
          <w:sz w:val="28"/>
          <w:szCs w:val="28"/>
        </w:rPr>
        <w:t>（</w:t>
      </w:r>
      <w:r w:rsidR="00580591">
        <w:rPr>
          <w:rFonts w:ascii="楷体_GB2312" w:eastAsia="楷体_GB2312" w:hint="eastAsia"/>
          <w:b/>
          <w:sz w:val="28"/>
          <w:szCs w:val="28"/>
        </w:rPr>
        <w:t>批量代扣</w:t>
      </w:r>
      <w:r>
        <w:rPr>
          <w:rFonts w:ascii="楷体_GB2312" w:eastAsia="楷体_GB2312" w:hint="eastAsia"/>
          <w:b/>
          <w:sz w:val="28"/>
          <w:szCs w:val="28"/>
        </w:rPr>
        <w:t>）</w:t>
      </w:r>
    </w:p>
    <w:p w:rsidR="00242398" w:rsidRPr="002479D0" w:rsidRDefault="00242398" w:rsidP="00242398">
      <w:pPr>
        <w:pStyle w:val="20"/>
        <w:spacing w:before="624" w:after="312"/>
        <w:rPr>
          <w:lang w:eastAsia="zh-CN"/>
        </w:rPr>
      </w:pPr>
      <w:r>
        <w:rPr>
          <w:rFonts w:hint="eastAsia"/>
          <w:lang w:eastAsia="zh-CN"/>
        </w:rPr>
        <w:t>日终对账</w:t>
      </w:r>
    </w:p>
    <w:bookmarkEnd w:id="0"/>
    <w:bookmarkEnd w:id="1"/>
    <w:bookmarkEnd w:id="2"/>
    <w:bookmarkEnd w:id="3"/>
    <w:p w:rsidR="0058728E" w:rsidRPr="00845FE4" w:rsidRDefault="0058728E" w:rsidP="0058728E">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功能概述</w:t>
      </w:r>
    </w:p>
    <w:p w:rsidR="0058728E" w:rsidRPr="00845FE4" w:rsidRDefault="0058728E" w:rsidP="0058728E">
      <w:pPr>
        <w:widowControl/>
        <w:spacing w:after="120" w:line="360" w:lineRule="auto"/>
        <w:ind w:firstLineChars="100" w:firstLine="240"/>
        <w:jc w:val="left"/>
        <w:rPr>
          <w:rFonts w:ascii="楷体_GB2312" w:eastAsia="楷体_GB2312"/>
          <w:kern w:val="0"/>
          <w:sz w:val="24"/>
        </w:rPr>
      </w:pPr>
      <w:r>
        <w:rPr>
          <w:rFonts w:hint="eastAsia"/>
          <w:kern w:val="0"/>
          <w:sz w:val="24"/>
          <w:szCs w:val="20"/>
        </w:rPr>
        <w:t>特色</w:t>
      </w:r>
      <w:r w:rsidRPr="00845FE4">
        <w:rPr>
          <w:rFonts w:hint="eastAsia"/>
          <w:kern w:val="0"/>
          <w:sz w:val="24"/>
          <w:szCs w:val="20"/>
        </w:rPr>
        <w:t>日终时，根据流水表中的成功交易组成对账明细文件，发送给委托单位对账</w:t>
      </w:r>
      <w:r>
        <w:rPr>
          <w:rFonts w:hint="eastAsia"/>
          <w:kern w:val="0"/>
          <w:sz w:val="24"/>
          <w:szCs w:val="20"/>
        </w:rPr>
        <w:t>，以银行账务为准</w:t>
      </w:r>
      <w:r w:rsidRPr="00845FE4">
        <w:rPr>
          <w:rFonts w:hint="eastAsia"/>
          <w:kern w:val="0"/>
          <w:sz w:val="24"/>
          <w:szCs w:val="20"/>
        </w:rPr>
        <w:t>。</w:t>
      </w:r>
    </w:p>
    <w:p w:rsidR="0058728E" w:rsidRPr="00845FE4" w:rsidRDefault="0058728E" w:rsidP="0058728E">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业务规则</w:t>
      </w:r>
    </w:p>
    <w:p w:rsidR="0058728E" w:rsidRPr="00845FE4" w:rsidRDefault="0058728E" w:rsidP="0058728E">
      <w:pPr>
        <w:numPr>
          <w:ilvl w:val="0"/>
          <w:numId w:val="43"/>
        </w:numPr>
        <w:spacing w:line="360" w:lineRule="auto"/>
        <w:rPr>
          <w:rFonts w:ascii="宋体" w:hAnsi="宋体"/>
          <w:sz w:val="24"/>
        </w:rPr>
      </w:pPr>
      <w:r w:rsidRPr="00845FE4">
        <w:rPr>
          <w:rFonts w:ascii="宋体" w:hAnsi="宋体" w:hint="eastAsia"/>
          <w:sz w:val="24"/>
        </w:rPr>
        <w:t>日终时查询流水表中的主机记账有效的交易明细，</w:t>
      </w:r>
      <w:r w:rsidR="00580591">
        <w:rPr>
          <w:rFonts w:ascii="宋体" w:hAnsi="宋体" w:hint="eastAsia"/>
          <w:sz w:val="24"/>
        </w:rPr>
        <w:t>生成明细对账文件</w:t>
      </w:r>
      <w:r w:rsidR="00580591">
        <w:rPr>
          <w:rFonts w:ascii="宋体" w:hAnsi="宋体" w:hint="eastAsia"/>
          <w:sz w:val="24"/>
        </w:rPr>
        <w:t>。</w:t>
      </w:r>
    </w:p>
    <w:p w:rsidR="0058728E" w:rsidRPr="003461E2" w:rsidRDefault="00580591" w:rsidP="0058728E">
      <w:pPr>
        <w:numPr>
          <w:ilvl w:val="0"/>
          <w:numId w:val="43"/>
        </w:numPr>
        <w:spacing w:line="360" w:lineRule="auto"/>
        <w:rPr>
          <w:rFonts w:ascii="楷体_GB2312" w:eastAsia="楷体_GB2312"/>
          <w:sz w:val="24"/>
        </w:rPr>
      </w:pPr>
      <w:r>
        <w:rPr>
          <w:rFonts w:ascii="宋体" w:hAnsi="宋体" w:hint="eastAsia"/>
          <w:sz w:val="24"/>
        </w:rPr>
        <w:t>对账文件压缩后生成交易报文buffer</w:t>
      </w:r>
      <w:r w:rsidR="00240376">
        <w:rPr>
          <w:rFonts w:ascii="宋体" w:hAnsi="宋体" w:hint="eastAsia"/>
          <w:sz w:val="24"/>
        </w:rPr>
        <w:t>，每个buffer不超过1024字节</w:t>
      </w:r>
    </w:p>
    <w:p w:rsidR="0058728E" w:rsidRPr="00052C52" w:rsidRDefault="00580591" w:rsidP="0058728E">
      <w:pPr>
        <w:numPr>
          <w:ilvl w:val="0"/>
          <w:numId w:val="43"/>
        </w:numPr>
        <w:spacing w:line="360" w:lineRule="auto"/>
        <w:rPr>
          <w:rFonts w:ascii="宋体" w:hAnsi="宋体"/>
          <w:sz w:val="24"/>
        </w:rPr>
      </w:pPr>
      <w:r>
        <w:rPr>
          <w:rFonts w:ascii="宋体" w:hAnsi="宋体" w:hint="eastAsia"/>
          <w:sz w:val="24"/>
        </w:rPr>
        <w:t>发起对账交易，循环发送交易报文</w:t>
      </w:r>
    </w:p>
    <w:p w:rsidR="0058728E" w:rsidRPr="00845FE4" w:rsidRDefault="0058728E" w:rsidP="0058728E">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业务流程</w:t>
      </w:r>
    </w:p>
    <w:p w:rsidR="0058728E" w:rsidRPr="00845FE4" w:rsidRDefault="0058728E" w:rsidP="0058728E">
      <w:pPr>
        <w:widowControl/>
        <w:spacing w:after="120" w:line="360" w:lineRule="auto"/>
        <w:ind w:firstLineChars="100" w:firstLine="240"/>
        <w:jc w:val="left"/>
        <w:rPr>
          <w:kern w:val="0"/>
          <w:sz w:val="24"/>
          <w:szCs w:val="20"/>
        </w:rPr>
      </w:pPr>
      <w:r>
        <w:rPr>
          <w:noProof/>
          <w:kern w:val="0"/>
          <w:sz w:val="24"/>
          <w:szCs w:val="20"/>
        </w:rPr>
        <mc:AlternateContent>
          <mc:Choice Requires="wps">
            <w:drawing>
              <wp:anchor distT="0" distB="0" distL="114300" distR="114300" simplePos="0" relativeHeight="251716608" behindDoc="0" locked="0" layoutInCell="1" allowOverlap="1" wp14:anchorId="1DE5EBE0" wp14:editId="1896B922">
                <wp:simplePos x="0" y="0"/>
                <wp:positionH relativeFrom="column">
                  <wp:posOffset>1514475</wp:posOffset>
                </wp:positionH>
                <wp:positionV relativeFrom="paragraph">
                  <wp:posOffset>395605</wp:posOffset>
                </wp:positionV>
                <wp:extent cx="219075" cy="285750"/>
                <wp:effectExtent l="0" t="0" r="0" b="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DFD" w:rsidRPr="0014711A" w:rsidRDefault="00177DFD" w:rsidP="0058728E">
                            <w:pPr>
                              <w:rPr>
                                <w:sz w:val="24"/>
                              </w:rPr>
                            </w:pPr>
                            <w:r>
                              <w:rPr>
                                <w:rFonts w:hint="eastAsia"/>
                                <w:sz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4" o:spid="_x0000_s1047" type="#_x0000_t202" style="position:absolute;left:0;text-align:left;margin-left:119.25pt;margin-top:31.15pt;width:17.2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" stroked="f">
                <v:fill opacity="0"/>
                <v:textbox>
                  <w:txbxContent>
                    <w:p w:rsidR="00177DFD" w:rsidRPr="0014711A" w:rsidRDefault="00177DFD" w:rsidP="0058728E">
                      <w:pPr>
                        <w:rPr>
                          <w:sz w:val="24"/>
                        </w:rPr>
                      </w:pPr>
                      <w:r>
                        <w:rPr>
                          <w:rFonts w:hint="eastAsia"/>
                          <w:sz w:val="24"/>
                        </w:rPr>
                        <w:t>4</w:t>
                      </w:r>
                    </w:p>
                  </w:txbxContent>
                </v:textbox>
              </v:shape>
            </w:pict>
          </mc:Fallback>
        </mc:AlternateContent>
      </w:r>
      <w:r>
        <w:rPr>
          <w:noProof/>
          <w:kern w:val="0"/>
          <w:sz w:val="24"/>
          <w:szCs w:val="20"/>
        </w:rPr>
        <mc:AlternateContent>
          <mc:Choice Requires="wps">
            <w:drawing>
              <wp:anchor distT="0" distB="0" distL="114300" distR="114300" simplePos="0" relativeHeight="251715584" behindDoc="0" locked="0" layoutInCell="1" allowOverlap="1" wp14:anchorId="69490F23" wp14:editId="32D69DFD">
                <wp:simplePos x="0" y="0"/>
                <wp:positionH relativeFrom="column">
                  <wp:posOffset>1514475</wp:posOffset>
                </wp:positionH>
                <wp:positionV relativeFrom="paragraph">
                  <wp:posOffset>205105</wp:posOffset>
                </wp:positionV>
                <wp:extent cx="219075" cy="285750"/>
                <wp:effectExtent l="0" t="0" r="0" b="0"/>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DFD" w:rsidRPr="0014711A" w:rsidRDefault="00177DFD" w:rsidP="0058728E">
                            <w:pPr>
                              <w:rPr>
                                <w:sz w:val="24"/>
                              </w:rPr>
                            </w:pPr>
                            <w:r>
                              <w:rPr>
                                <w:rFonts w:hint="eastAsia"/>
                                <w:sz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3" o:spid="_x0000_s1048" type="#_x0000_t202" style="position:absolute;left:0;text-align:left;margin-left:119.25pt;margin-top:16.15pt;width:17.25pt;height: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" stroked="f">
                <v:fill opacity="0"/>
                <v:textbox>
                  <w:txbxContent>
                    <w:p w:rsidR="00177DFD" w:rsidRPr="0014711A" w:rsidRDefault="00177DFD" w:rsidP="0058728E">
                      <w:pPr>
                        <w:rPr>
                          <w:sz w:val="24"/>
                        </w:rPr>
                      </w:pPr>
                      <w:r>
                        <w:rPr>
                          <w:rFonts w:hint="eastAsia"/>
                          <w:sz w:val="24"/>
                        </w:rPr>
                        <w:t>3</w:t>
                      </w:r>
                    </w:p>
                  </w:txbxContent>
                </v:textbox>
              </v:shape>
            </w:pict>
          </mc:Fallback>
        </mc:AlternateContent>
      </w:r>
      <w:r>
        <w:rPr>
          <w:noProof/>
          <w:kern w:val="0"/>
          <w:sz w:val="24"/>
          <w:szCs w:val="20"/>
        </w:rPr>
        <mc:AlternateContent>
          <mc:Choice Requires="wps">
            <w:drawing>
              <wp:anchor distT="4294967295" distB="4294967295" distL="114300" distR="114300" simplePos="0" relativeHeight="251714560" behindDoc="0" locked="0" layoutInCell="1" allowOverlap="1" wp14:anchorId="6E77B871" wp14:editId="01EBB679">
                <wp:simplePos x="0" y="0"/>
                <wp:positionH relativeFrom="column">
                  <wp:posOffset>1133475</wp:posOffset>
                </wp:positionH>
                <wp:positionV relativeFrom="paragraph">
                  <wp:posOffset>491490</wp:posOffset>
                </wp:positionV>
                <wp:extent cx="923925" cy="0"/>
                <wp:effectExtent l="38100" t="76200" r="0" b="95250"/>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2" o:spid="_x0000_s1026" type="#_x0000_t32" style="position:absolute;left:0;text-align:left;margin-left:89.25pt;margin-top:38.7pt;width:72.75pt;height:0;flip:x;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">
                <v:stroke endarrow="block"/>
              </v:shape>
            </w:pict>
          </mc:Fallback>
        </mc:AlternateContent>
      </w:r>
      <w:r>
        <w:rPr>
          <w:noProof/>
          <w:kern w:val="0"/>
          <w:sz w:val="24"/>
          <w:szCs w:val="20"/>
        </w:rPr>
        <mc:AlternateContent>
          <mc:Choice Requires="wps">
            <w:drawing>
              <wp:anchor distT="0" distB="0" distL="114300" distR="114300" simplePos="0" relativeHeight="251713536" behindDoc="0" locked="0" layoutInCell="1" allowOverlap="1" wp14:anchorId="4AC3F754" wp14:editId="5AF43446">
                <wp:simplePos x="0" y="0"/>
                <wp:positionH relativeFrom="column">
                  <wp:posOffset>1133475</wp:posOffset>
                </wp:positionH>
                <wp:positionV relativeFrom="paragraph">
                  <wp:posOffset>406400</wp:posOffset>
                </wp:positionV>
                <wp:extent cx="923925" cy="9525"/>
                <wp:effectExtent l="0" t="76200" r="28575" b="85725"/>
                <wp:wrapNone/>
                <wp:docPr id="61" name="直接箭头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1" o:spid="_x0000_s1026" type="#_x0000_t32" style="position:absolute;left:0;text-align:left;margin-left:89.25pt;margin-top:32pt;width:72.75pt;height:.7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">
                <v:stroke endarrow="block"/>
              </v:shape>
            </w:pict>
          </mc:Fallback>
        </mc:AlternateContent>
      </w:r>
      <w:r>
        <w:rPr>
          <w:noProof/>
          <w:kern w:val="0"/>
          <w:sz w:val="24"/>
          <w:szCs w:val="20"/>
        </w:rPr>
        <mc:AlternateContent>
          <mc:Choice Requires="wps">
            <w:drawing>
              <wp:anchor distT="0" distB="0" distL="114300" distR="114300" simplePos="0" relativeHeight="251712512" behindDoc="0" locked="0" layoutInCell="1" allowOverlap="1" wp14:anchorId="65863B57" wp14:editId="699F779B">
                <wp:simplePos x="0" y="0"/>
                <wp:positionH relativeFrom="column">
                  <wp:posOffset>1495425</wp:posOffset>
                </wp:positionH>
                <wp:positionV relativeFrom="paragraph">
                  <wp:posOffset>137160</wp:posOffset>
                </wp:positionV>
                <wp:extent cx="361950" cy="257175"/>
                <wp:effectExtent l="0" t="0" r="0" b="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DFD" w:rsidRDefault="00177DFD" w:rsidP="0058728E">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5" o:spid="_x0000_s1049" type="#_x0000_t202" style="position:absolute;left:0;text-align:left;margin-left:117.75pt;margin-top:10.8pt;width:28.5pt;height:2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" stroked="f">
                <v:fill opacity="0"/>
                <v:textbox>
                  <w:txbxContent>
                    <w:p w:rsidR="00177DFD" w:rsidRDefault="00177DFD" w:rsidP="0058728E">
                      <w:r>
                        <w:rPr>
                          <w:rFonts w:hint="eastAsia"/>
                        </w:rPr>
                        <w:t>2</w:t>
                      </w:r>
                    </w:p>
                  </w:txbxContent>
                </v:textbox>
              </v:shape>
            </w:pict>
          </mc:Fallback>
        </mc:AlternateContent>
      </w:r>
      <w:r>
        <w:rPr>
          <w:noProof/>
          <w:kern w:val="0"/>
          <w:sz w:val="24"/>
          <w:szCs w:val="20"/>
        </w:rPr>
        <mc:AlternateContent>
          <mc:Choice Requires="wps">
            <w:drawing>
              <wp:anchor distT="4294967295" distB="4294967295" distL="114300" distR="114300" simplePos="0" relativeHeight="251710464" behindDoc="0" locked="0" layoutInCell="1" allowOverlap="1" wp14:anchorId="25BC70F1" wp14:editId="49459C26">
                <wp:simplePos x="0" y="0"/>
                <wp:positionH relativeFrom="column">
                  <wp:posOffset>1152525</wp:posOffset>
                </wp:positionH>
                <wp:positionV relativeFrom="paragraph">
                  <wp:posOffset>253365</wp:posOffset>
                </wp:positionV>
                <wp:extent cx="923925" cy="0"/>
                <wp:effectExtent l="38100" t="76200" r="0" b="95250"/>
                <wp:wrapNone/>
                <wp:docPr id="58" name="直接箭头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8" o:spid="_x0000_s1026" type="#_x0000_t32" style="position:absolute;left:0;text-align:left;margin-left:90.75pt;margin-top:19.95pt;width:72.75pt;height:0;flip:x;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">
                <v:stroke endarrow="block"/>
              </v:shape>
            </w:pict>
          </mc:Fallback>
        </mc:AlternateContent>
      </w:r>
      <w:r>
        <w:rPr>
          <w:noProof/>
          <w:kern w:val="0"/>
          <w:sz w:val="24"/>
          <w:szCs w:val="20"/>
        </w:rPr>
        <mc:AlternateContent>
          <mc:Choice Requires="wps">
            <w:drawing>
              <wp:anchor distT="0" distB="0" distL="114300" distR="114300" simplePos="0" relativeHeight="251708416" behindDoc="0" locked="0" layoutInCell="1" allowOverlap="1" wp14:anchorId="0E844C67" wp14:editId="0473C2CB">
                <wp:simplePos x="0" y="0"/>
                <wp:positionH relativeFrom="column">
                  <wp:posOffset>2108835</wp:posOffset>
                </wp:positionH>
                <wp:positionV relativeFrom="paragraph">
                  <wp:posOffset>140335</wp:posOffset>
                </wp:positionV>
                <wp:extent cx="1057275" cy="466725"/>
                <wp:effectExtent l="0" t="0" r="28575" b="28575"/>
                <wp:wrapNone/>
                <wp:docPr id="56" name="流程图: 过程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66725"/>
                        </a:xfrm>
                        <a:prstGeom prst="flowChartProcess">
                          <a:avLst/>
                        </a:prstGeom>
                        <a:solidFill>
                          <a:srgbClr val="FFFFFF"/>
                        </a:solidFill>
                        <a:ln w="9525">
                          <a:solidFill>
                            <a:srgbClr val="000000"/>
                          </a:solidFill>
                          <a:miter lim="800000"/>
                          <a:headEnd/>
                          <a:tailEnd/>
                        </a:ln>
                      </wps:spPr>
                      <wps:txbx>
                        <w:txbxContent>
                          <w:p w:rsidR="00177DFD" w:rsidRDefault="00177DFD" w:rsidP="0058728E">
                            <w:r>
                              <w:rPr>
                                <w:rFonts w:hint="eastAsia"/>
                              </w:rPr>
                              <w:t>委托单位</w:t>
                            </w:r>
                          </w:p>
                          <w:p w:rsidR="00177DFD" w:rsidRDefault="00177DFD" w:rsidP="005872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56" o:spid="_x0000_s1050" type="#_x0000_t109" style="position:absolute;left:0;text-align:left;margin-left:166.05pt;margin-top:11.05pt;width:83.25pt;height:3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">
                <v:textbox>
                  <w:txbxContent>
                    <w:p w:rsidR="00177DFD" w:rsidRDefault="00177DFD" w:rsidP="0058728E">
                      <w:r>
                        <w:rPr>
                          <w:rFonts w:hint="eastAsia"/>
                        </w:rPr>
                        <w:t>委托单位</w:t>
                      </w:r>
                    </w:p>
                    <w:p w:rsidR="00177DFD" w:rsidRDefault="00177DFD" w:rsidP="0058728E"/>
                  </w:txbxContent>
                </v:textbox>
              </v:shape>
            </w:pict>
          </mc:Fallback>
        </mc:AlternateContent>
      </w:r>
      <w:r>
        <w:rPr>
          <w:noProof/>
          <w:kern w:val="0"/>
          <w:sz w:val="24"/>
          <w:szCs w:val="20"/>
        </w:rPr>
        <mc:AlternateContent>
          <mc:Choice Requires="wps">
            <w:drawing>
              <wp:anchor distT="0" distB="0" distL="114300" distR="114300" simplePos="0" relativeHeight="251707392" behindDoc="0" locked="0" layoutInCell="1" allowOverlap="1" wp14:anchorId="6804A223" wp14:editId="14CD01FE">
                <wp:simplePos x="0" y="0"/>
                <wp:positionH relativeFrom="column">
                  <wp:posOffset>203835</wp:posOffset>
                </wp:positionH>
                <wp:positionV relativeFrom="paragraph">
                  <wp:posOffset>179069</wp:posOffset>
                </wp:positionV>
                <wp:extent cx="933450" cy="428625"/>
                <wp:effectExtent l="0" t="0" r="19050" b="28575"/>
                <wp:wrapNone/>
                <wp:docPr id="60" name="流程图: 过程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428625"/>
                        </a:xfrm>
                        <a:prstGeom prst="flowChartProcess">
                          <a:avLst/>
                        </a:prstGeom>
                        <a:solidFill>
                          <a:srgbClr val="FFFFFF"/>
                        </a:solidFill>
                        <a:ln w="9525">
                          <a:solidFill>
                            <a:srgbClr val="000000"/>
                          </a:solidFill>
                          <a:miter lim="800000"/>
                          <a:headEnd/>
                          <a:tailEnd/>
                        </a:ln>
                      </wps:spPr>
                      <wps:txbx>
                        <w:txbxContent>
                          <w:p w:rsidR="00177DFD" w:rsidRDefault="00177DFD" w:rsidP="0058728E">
                            <w:r>
                              <w:rPr>
                                <w:rFonts w:hint="eastAsia"/>
                              </w:rPr>
                              <w:t>特色系统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60" o:spid="_x0000_s1051" type="#_x0000_t109" style="position:absolute;left:0;text-align:left;margin-left:16.05pt;margin-top:14.1pt;width:73.5pt;height:3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">
                <v:textbox>
                  <w:txbxContent>
                    <w:p w:rsidR="00177DFD" w:rsidRDefault="00177DFD" w:rsidP="0058728E">
                      <w:r>
                        <w:rPr>
                          <w:rFonts w:hint="eastAsia"/>
                        </w:rPr>
                        <w:t>特色系统</w:t>
                      </w:r>
                    </w:p>
                  </w:txbxContent>
                </v:textbox>
              </v:shape>
            </w:pict>
          </mc:Fallback>
        </mc:AlternateContent>
      </w:r>
      <w:r>
        <w:rPr>
          <w:noProof/>
          <w:kern w:val="0"/>
          <w:sz w:val="24"/>
          <w:szCs w:val="20"/>
        </w:rPr>
        <mc:AlternateContent>
          <mc:Choice Requires="wps">
            <w:drawing>
              <wp:anchor distT="0" distB="0" distL="114300" distR="114300" simplePos="0" relativeHeight="251711488" behindDoc="0" locked="0" layoutInCell="1" allowOverlap="1" wp14:anchorId="17D2289F" wp14:editId="746D09D7">
                <wp:simplePos x="0" y="0"/>
                <wp:positionH relativeFrom="column">
                  <wp:posOffset>1495425</wp:posOffset>
                </wp:positionH>
                <wp:positionV relativeFrom="paragraph">
                  <wp:posOffset>5080</wp:posOffset>
                </wp:positionV>
                <wp:extent cx="219075" cy="285750"/>
                <wp:effectExtent l="0" t="0" r="0" b="0"/>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DFD" w:rsidRPr="0014711A" w:rsidRDefault="00177DFD" w:rsidP="0058728E">
                            <w:pPr>
                              <w:rPr>
                                <w:sz w:val="24"/>
                              </w:rPr>
                            </w:pPr>
                            <w:r>
                              <w:rPr>
                                <w:rFonts w:hint="eastAsia"/>
                                <w:sz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9" o:spid="_x0000_s1052" type="#_x0000_t202" style="position:absolute;left:0;text-align:left;margin-left:117.75pt;margin-top:.4pt;width:17.25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" stroked="f">
                <v:fill opacity="0"/>
                <v:textbox>
                  <w:txbxContent>
                    <w:p w:rsidR="00177DFD" w:rsidRPr="0014711A" w:rsidRDefault="00177DFD" w:rsidP="0058728E">
                      <w:pPr>
                        <w:rPr>
                          <w:sz w:val="24"/>
                        </w:rPr>
                      </w:pPr>
                      <w:r>
                        <w:rPr>
                          <w:rFonts w:hint="eastAsia"/>
                          <w:sz w:val="24"/>
                        </w:rPr>
                        <w:t>1</w:t>
                      </w:r>
                    </w:p>
                  </w:txbxContent>
                </v:textbox>
              </v:shape>
            </w:pict>
          </mc:Fallback>
        </mc:AlternateContent>
      </w:r>
      <w:r>
        <w:rPr>
          <w:noProof/>
          <w:kern w:val="0"/>
          <w:sz w:val="24"/>
          <w:szCs w:val="20"/>
        </w:rPr>
        <mc:AlternateContent>
          <mc:Choice Requires="wps">
            <w:drawing>
              <wp:anchor distT="0" distB="0" distL="114300" distR="114300" simplePos="0" relativeHeight="251709440" behindDoc="0" locked="0" layoutInCell="1" allowOverlap="1" wp14:anchorId="161F7225" wp14:editId="4F6AC4A4">
                <wp:simplePos x="0" y="0"/>
                <wp:positionH relativeFrom="column">
                  <wp:posOffset>1181100</wp:posOffset>
                </wp:positionH>
                <wp:positionV relativeFrom="paragraph">
                  <wp:posOffset>187325</wp:posOffset>
                </wp:positionV>
                <wp:extent cx="923925" cy="9525"/>
                <wp:effectExtent l="0" t="76200" r="28575" b="85725"/>
                <wp:wrapNone/>
                <wp:docPr id="57" name="直接箭头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7" o:spid="_x0000_s1026" type="#_x0000_t32" style="position:absolute;left:0;text-align:left;margin-left:93pt;margin-top:14.75pt;width:72.75pt;height:.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">
                <v:stroke endarrow="block"/>
              </v:shape>
            </w:pict>
          </mc:Fallback>
        </mc:AlternateContent>
      </w:r>
    </w:p>
    <w:p w:rsidR="0058728E" w:rsidRPr="00845FE4" w:rsidRDefault="0058728E" w:rsidP="0058728E">
      <w:pPr>
        <w:widowControl/>
        <w:spacing w:after="120"/>
        <w:jc w:val="left"/>
        <w:rPr>
          <w:kern w:val="0"/>
          <w:sz w:val="24"/>
          <w:szCs w:val="20"/>
          <w:lang w:val="x-none"/>
        </w:rPr>
      </w:pP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lastRenderedPageBreak/>
        <w:t>特色系统-&gt;委托单位要素</w:t>
      </w:r>
      <w:r>
        <w:rPr>
          <w:rFonts w:ascii="楷体_GB2312" w:eastAsia="楷体_GB2312" w:hint="eastAsia"/>
          <w:b/>
          <w:sz w:val="28"/>
          <w:szCs w:val="28"/>
        </w:rPr>
        <w:t>（</w:t>
      </w:r>
      <w:r w:rsidR="00580591">
        <w:rPr>
          <w:rFonts w:ascii="楷体_GB2312" w:eastAsia="楷体_GB2312" w:hint="eastAsia"/>
          <w:b/>
          <w:sz w:val="28"/>
          <w:szCs w:val="28"/>
        </w:rPr>
        <w:t>对账交易</w:t>
      </w:r>
      <w:r>
        <w:rPr>
          <w:rFonts w:ascii="楷体_GB2312" w:eastAsia="楷体_GB2312" w:hint="eastAsia"/>
          <w:b/>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2293"/>
        <w:gridCol w:w="1716"/>
        <w:gridCol w:w="1645"/>
        <w:gridCol w:w="1541"/>
      </w:tblGrid>
      <w:tr w:rsidR="0058728E" w:rsidRPr="00845FE4" w:rsidTr="00240376">
        <w:tc>
          <w:tcPr>
            <w:tcW w:w="1639" w:type="dxa"/>
          </w:tcPr>
          <w:p w:rsidR="0058728E" w:rsidRPr="00845FE4" w:rsidRDefault="0058728E" w:rsidP="00177DFD">
            <w:pPr>
              <w:spacing w:line="360" w:lineRule="auto"/>
              <w:rPr>
                <w:rFonts w:ascii="楷体_GB2312" w:eastAsia="楷体_GB2312"/>
              </w:rPr>
            </w:pPr>
            <w:r w:rsidRPr="00845FE4">
              <w:rPr>
                <w:rFonts w:ascii="楷体_GB2312" w:eastAsia="楷体_GB2312" w:hint="eastAsia"/>
              </w:rPr>
              <w:t>要素</w:t>
            </w:r>
          </w:p>
        </w:tc>
        <w:tc>
          <w:tcPr>
            <w:tcW w:w="2293" w:type="dxa"/>
          </w:tcPr>
          <w:p w:rsidR="0058728E" w:rsidRPr="00845FE4" w:rsidRDefault="0058728E" w:rsidP="00177DFD">
            <w:pPr>
              <w:spacing w:line="360" w:lineRule="auto"/>
              <w:rPr>
                <w:rFonts w:ascii="楷体_GB2312" w:eastAsia="楷体_GB2312"/>
              </w:rPr>
            </w:pPr>
            <w:r w:rsidRPr="00845FE4">
              <w:rPr>
                <w:rFonts w:ascii="楷体_GB2312" w:eastAsia="楷体_GB2312" w:hint="eastAsia"/>
              </w:rPr>
              <w:t>要素描述及解释</w:t>
            </w:r>
          </w:p>
        </w:tc>
        <w:tc>
          <w:tcPr>
            <w:tcW w:w="1716" w:type="dxa"/>
          </w:tcPr>
          <w:p w:rsidR="0058728E" w:rsidRPr="00845FE4" w:rsidRDefault="0058728E" w:rsidP="00177DFD">
            <w:pPr>
              <w:spacing w:line="360" w:lineRule="auto"/>
              <w:rPr>
                <w:rFonts w:ascii="楷体_GB2312" w:eastAsia="楷体_GB2312"/>
              </w:rPr>
            </w:pPr>
            <w:r w:rsidRPr="00845FE4">
              <w:rPr>
                <w:rFonts w:ascii="楷体_GB2312" w:eastAsia="楷体_GB2312" w:hint="eastAsia"/>
              </w:rPr>
              <w:t>要素来源</w:t>
            </w:r>
          </w:p>
          <w:p w:rsidR="0058728E" w:rsidRPr="00845FE4" w:rsidRDefault="0058728E" w:rsidP="00177DFD">
            <w:pPr>
              <w:spacing w:line="360" w:lineRule="auto"/>
              <w:rPr>
                <w:rFonts w:ascii="楷体_GB2312" w:eastAsia="楷体_GB2312"/>
              </w:rPr>
            </w:pPr>
            <w:r w:rsidRPr="00845FE4">
              <w:rPr>
                <w:rFonts w:ascii="楷体_GB2312" w:eastAsia="楷体_GB2312" w:hint="eastAsia"/>
              </w:rPr>
              <w:t>(柜员输入/CCBS主机返回/委托单位返回/特色系统加工产生/前端程序产生)</w:t>
            </w:r>
          </w:p>
        </w:tc>
        <w:tc>
          <w:tcPr>
            <w:tcW w:w="1645" w:type="dxa"/>
          </w:tcPr>
          <w:p w:rsidR="0058728E" w:rsidRPr="00845FE4" w:rsidRDefault="0058728E" w:rsidP="00177DFD">
            <w:pPr>
              <w:spacing w:line="360" w:lineRule="auto"/>
              <w:rPr>
                <w:rFonts w:ascii="楷体_GB2312" w:eastAsia="楷体_GB2312"/>
              </w:rPr>
            </w:pPr>
            <w:r w:rsidRPr="00845FE4">
              <w:rPr>
                <w:rFonts w:ascii="楷体_GB2312" w:eastAsia="楷体_GB2312" w:hint="eastAsia"/>
              </w:rPr>
              <w:t>如果是前端程序产生或特色系统产生的话,请详细说明加工产生流程说明</w:t>
            </w:r>
          </w:p>
        </w:tc>
        <w:tc>
          <w:tcPr>
            <w:tcW w:w="1541" w:type="dxa"/>
          </w:tcPr>
          <w:p w:rsidR="0058728E" w:rsidRPr="00845FE4" w:rsidRDefault="0058728E"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Pr>
                <w:rFonts w:hint="eastAsia"/>
              </w:rPr>
              <w:t>区号</w:t>
            </w:r>
          </w:p>
        </w:tc>
        <w:tc>
          <w:tcPr>
            <w:tcW w:w="2293"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Pr>
                <w:rFonts w:hint="eastAsia"/>
              </w:rPr>
              <w:t>地市区号</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Pr>
                <w:rFonts w:ascii="楷体_GB2312" w:eastAsia="楷体_GB2312" w:hint="eastAsia"/>
              </w:rPr>
              <w:t>0532</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Pr>
                <w:rFonts w:hint="eastAsia"/>
              </w:rPr>
              <w:t>交费渠道</w:t>
            </w:r>
          </w:p>
        </w:tc>
        <w:tc>
          <w:tcPr>
            <w:tcW w:w="2293"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Pr>
                <w:rFonts w:hint="eastAsia"/>
              </w:rPr>
              <w:t>0=</w:t>
            </w:r>
            <w:r>
              <w:rPr>
                <w:rFonts w:hint="eastAsia"/>
              </w:rPr>
              <w:t>银行代收</w:t>
            </w:r>
            <w:r>
              <w:rPr>
                <w:rFonts w:hint="eastAsia"/>
              </w:rPr>
              <w:t xml:space="preserve"> 1=</w:t>
            </w:r>
            <w:r>
              <w:rPr>
                <w:rFonts w:hint="eastAsia"/>
              </w:rPr>
              <w:t>网上服务系统</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Pr>
                <w:rFonts w:ascii="楷体_GB2312" w:eastAsia="楷体_GB2312" w:hint="eastAsia"/>
              </w:rPr>
              <w:t>平台判断</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rPr>
                <w:sz w:val="24"/>
              </w:rPr>
            </w:pPr>
            <w:r>
              <w:rPr>
                <w:rFonts w:hint="eastAsia"/>
              </w:rPr>
              <w:t>银行行号</w:t>
            </w:r>
          </w:p>
        </w:tc>
        <w:tc>
          <w:tcPr>
            <w:tcW w:w="2293"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Pr>
                <w:rFonts w:hint="eastAsia"/>
              </w:rPr>
              <w:t>人民银行规定的全国统一银行行号</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Pr>
                <w:rFonts w:ascii="楷体_GB2312" w:eastAsia="楷体_GB2312" w:hint="eastAsia"/>
              </w:rPr>
              <w:t>054</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rPr>
                <w:sz w:val="24"/>
              </w:rPr>
            </w:pPr>
            <w:r>
              <w:rPr>
                <w:rFonts w:hint="eastAsia"/>
              </w:rPr>
              <w:t>网点编号</w:t>
            </w:r>
          </w:p>
        </w:tc>
        <w:tc>
          <w:tcPr>
            <w:tcW w:w="2293"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Pr>
                <w:rFonts w:hint="eastAsia"/>
              </w:rPr>
              <w:t>银行营业网点编号</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sidRPr="00471A60">
              <w:rPr>
                <w:rFonts w:ascii="楷体_GB2312" w:eastAsia="楷体_GB2312" w:hint="eastAsia"/>
                <w:sz w:val="24"/>
              </w:rPr>
              <w:t>特色系统加工产生</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pPr>
            <w:r>
              <w:rPr>
                <w:rFonts w:hint="eastAsia"/>
              </w:rPr>
              <w:t>操作员编号</w:t>
            </w:r>
          </w:p>
        </w:tc>
        <w:tc>
          <w:tcPr>
            <w:tcW w:w="2293"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Pr>
                <w:rFonts w:hint="eastAsia"/>
              </w:rPr>
              <w:t>银行操作员编号</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sidRPr="00471A60">
              <w:rPr>
                <w:rFonts w:ascii="楷体_GB2312" w:eastAsia="楷体_GB2312" w:hint="eastAsia"/>
                <w:sz w:val="24"/>
              </w:rPr>
              <w:t>特色系统加工产生</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pPr>
            <w:r>
              <w:rPr>
                <w:rFonts w:hint="eastAsia"/>
              </w:rPr>
              <w:t>后续</w:t>
            </w:r>
            <w:proofErr w:type="gramStart"/>
            <w:r>
              <w:rPr>
                <w:rFonts w:hint="eastAsia"/>
              </w:rPr>
              <w:t>包标志</w:t>
            </w:r>
            <w:proofErr w:type="gramEnd"/>
          </w:p>
        </w:tc>
        <w:tc>
          <w:tcPr>
            <w:tcW w:w="2293"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pPr>
            <w:r>
              <w:rPr>
                <w:rFonts w:hint="eastAsia"/>
              </w:rPr>
              <w:t>1</w:t>
            </w:r>
            <w:r>
              <w:rPr>
                <w:rFonts w:hint="eastAsia"/>
              </w:rPr>
              <w:t>＝有后续包</w:t>
            </w:r>
            <w:r>
              <w:rPr>
                <w:rFonts w:hint="eastAsia"/>
              </w:rPr>
              <w:t xml:space="preserve">  0</w:t>
            </w:r>
            <w:r>
              <w:rPr>
                <w:rFonts w:hint="eastAsia"/>
              </w:rPr>
              <w:t>＝无</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sidRPr="00471A60">
              <w:rPr>
                <w:rFonts w:ascii="楷体_GB2312" w:eastAsia="楷体_GB2312" w:hint="eastAsia"/>
                <w:sz w:val="24"/>
              </w:rPr>
              <w:t>特色系统加工产生</w:t>
            </w:r>
          </w:p>
        </w:tc>
        <w:tc>
          <w:tcPr>
            <w:tcW w:w="1645" w:type="dxa"/>
            <w:tcBorders>
              <w:top w:val="single" w:sz="4" w:space="0" w:color="auto"/>
              <w:left w:val="single" w:sz="4" w:space="0" w:color="auto"/>
              <w:bottom w:val="single" w:sz="4" w:space="0" w:color="auto"/>
              <w:right w:val="single" w:sz="4" w:space="0" w:color="auto"/>
            </w:tcBorders>
          </w:tcPr>
          <w:p w:rsidR="00240376"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pPr>
            <w:r>
              <w:rPr>
                <w:rFonts w:hint="eastAsia"/>
              </w:rPr>
              <w:t>交易代码</w:t>
            </w:r>
          </w:p>
        </w:tc>
        <w:tc>
          <w:tcPr>
            <w:tcW w:w="2293"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pPr>
            <w:r>
              <w:rPr>
                <w:rFonts w:hint="eastAsia"/>
              </w:rPr>
              <w:t>标识交易类型</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sidRPr="00471A60">
              <w:rPr>
                <w:rFonts w:ascii="楷体_GB2312" w:eastAsia="楷体_GB2312" w:hint="eastAsia"/>
                <w:sz w:val="24"/>
              </w:rPr>
              <w:t>特色系统加工产生</w:t>
            </w:r>
          </w:p>
        </w:tc>
        <w:tc>
          <w:tcPr>
            <w:tcW w:w="1645" w:type="dxa"/>
            <w:tcBorders>
              <w:top w:val="single" w:sz="4" w:space="0" w:color="auto"/>
              <w:left w:val="single" w:sz="4" w:space="0" w:color="auto"/>
              <w:bottom w:val="single" w:sz="4" w:space="0" w:color="auto"/>
              <w:right w:val="single" w:sz="4" w:space="0" w:color="auto"/>
            </w:tcBorders>
          </w:tcPr>
          <w:p w:rsidR="00240376"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pPr>
            <w:r>
              <w:rPr>
                <w:rFonts w:hint="eastAsia"/>
              </w:rPr>
              <w:t>错误代码</w:t>
            </w:r>
          </w:p>
        </w:tc>
        <w:tc>
          <w:tcPr>
            <w:tcW w:w="2293"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pPr>
            <w:r>
              <w:rPr>
                <w:rFonts w:hint="eastAsia"/>
              </w:rPr>
              <w:t>000</w:t>
            </w:r>
            <w:r>
              <w:rPr>
                <w:rFonts w:hint="eastAsia"/>
              </w:rPr>
              <w:t>＝成功</w:t>
            </w:r>
            <w:r>
              <w:rPr>
                <w:rFonts w:hint="eastAsia"/>
              </w:rPr>
              <w:t xml:space="preserve">  </w:t>
            </w:r>
            <w:r>
              <w:rPr>
                <w:rFonts w:hint="eastAsia"/>
              </w:rPr>
              <w:t>其它＝错误</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sidRPr="00471A60">
              <w:rPr>
                <w:rFonts w:ascii="楷体_GB2312" w:eastAsia="楷体_GB2312" w:hint="eastAsia"/>
                <w:sz w:val="24"/>
              </w:rPr>
              <w:t>特色系统加工产生</w:t>
            </w:r>
          </w:p>
        </w:tc>
        <w:tc>
          <w:tcPr>
            <w:tcW w:w="1645" w:type="dxa"/>
            <w:tcBorders>
              <w:top w:val="single" w:sz="4" w:space="0" w:color="auto"/>
              <w:left w:val="single" w:sz="4" w:space="0" w:color="auto"/>
              <w:bottom w:val="single" w:sz="4" w:space="0" w:color="auto"/>
              <w:right w:val="single" w:sz="4" w:space="0" w:color="auto"/>
            </w:tcBorders>
          </w:tcPr>
          <w:p w:rsidR="00240376"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pPr>
            <w:r>
              <w:rPr>
                <w:rFonts w:hint="eastAsia"/>
              </w:rPr>
              <w:t>交易时间</w:t>
            </w:r>
          </w:p>
        </w:tc>
        <w:tc>
          <w:tcPr>
            <w:tcW w:w="2293"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pPr>
            <w:r>
              <w:rPr>
                <w:rFonts w:hint="eastAsia"/>
              </w:rPr>
              <w:t>24</w:t>
            </w:r>
            <w:r>
              <w:rPr>
                <w:rFonts w:hint="eastAsia"/>
              </w:rPr>
              <w:t>时制：</w:t>
            </w:r>
            <w:r>
              <w:rPr>
                <w:rFonts w:hint="eastAsia"/>
              </w:rPr>
              <w:t>YYYYMMDDHHMISS</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sidRPr="00471A60">
              <w:rPr>
                <w:rFonts w:ascii="楷体_GB2312" w:eastAsia="楷体_GB2312" w:hint="eastAsia"/>
                <w:sz w:val="24"/>
              </w:rPr>
              <w:t>特色系统加工产生</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pPr>
            <w:r w:rsidRPr="006D4AAD">
              <w:rPr>
                <w:rFonts w:hint="eastAsia"/>
              </w:rPr>
              <w:t>版本号</w:t>
            </w:r>
          </w:p>
        </w:tc>
        <w:tc>
          <w:tcPr>
            <w:tcW w:w="2293"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pPr>
            <w:r>
              <w:rPr>
                <w:rFonts w:hint="eastAsia"/>
              </w:rPr>
              <w:t>该交易报文版本号</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Pr>
                <w:rFonts w:ascii="楷体_GB2312" w:eastAsia="楷体_GB2312" w:hint="eastAsia"/>
                <w:sz w:val="24"/>
              </w:rPr>
              <w:t>空</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Pr="006D4AAD" w:rsidRDefault="00240376" w:rsidP="00734066">
            <w:pPr>
              <w:spacing w:line="360" w:lineRule="auto"/>
            </w:pPr>
            <w:r>
              <w:rPr>
                <w:rFonts w:hint="eastAsia"/>
              </w:rPr>
              <w:t>MAC</w:t>
            </w:r>
            <w:r>
              <w:rPr>
                <w:rFonts w:hint="eastAsia"/>
              </w:rPr>
              <w:t>校验</w:t>
            </w:r>
          </w:p>
        </w:tc>
        <w:tc>
          <w:tcPr>
            <w:tcW w:w="2293" w:type="dxa"/>
            <w:tcBorders>
              <w:top w:val="single" w:sz="4" w:space="0" w:color="auto"/>
              <w:left w:val="single" w:sz="4" w:space="0" w:color="auto"/>
              <w:bottom w:val="single" w:sz="4" w:space="0" w:color="auto"/>
              <w:right w:val="single" w:sz="4" w:space="0" w:color="auto"/>
            </w:tcBorders>
          </w:tcPr>
          <w:p w:rsidR="00240376" w:rsidRDefault="00240376" w:rsidP="00734066">
            <w:pPr>
              <w:spacing w:line="360" w:lineRule="auto"/>
            </w:pPr>
            <w:r>
              <w:rPr>
                <w:rFonts w:hint="eastAsia"/>
              </w:rPr>
              <w:t>验证交易包的合法性</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734066">
            <w:pPr>
              <w:spacing w:line="360" w:lineRule="auto"/>
              <w:rPr>
                <w:rFonts w:ascii="楷体_GB2312" w:eastAsia="楷体_GB2312"/>
              </w:rPr>
            </w:pPr>
            <w:r>
              <w:rPr>
                <w:rFonts w:ascii="楷体_GB2312" w:eastAsia="楷体_GB2312" w:hint="eastAsia"/>
              </w:rPr>
              <w:t>空</w:t>
            </w:r>
          </w:p>
        </w:tc>
        <w:tc>
          <w:tcPr>
            <w:tcW w:w="1645" w:type="dxa"/>
            <w:tcBorders>
              <w:top w:val="single" w:sz="4" w:space="0" w:color="auto"/>
              <w:left w:val="single" w:sz="4" w:space="0" w:color="auto"/>
              <w:bottom w:val="single" w:sz="4" w:space="0" w:color="auto"/>
              <w:right w:val="single" w:sz="4" w:space="0" w:color="auto"/>
            </w:tcBorders>
          </w:tcPr>
          <w:p w:rsidR="00240376"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Pr>
          <w:p w:rsidR="00240376" w:rsidRPr="007765C3" w:rsidRDefault="00240376" w:rsidP="00734066">
            <w:pPr>
              <w:spacing w:line="360" w:lineRule="auto"/>
              <w:rPr>
                <w:rFonts w:ascii="楷体_GB2312" w:eastAsia="楷体_GB2312"/>
              </w:rPr>
            </w:pPr>
            <w:r>
              <w:rPr>
                <w:rFonts w:ascii="楷体_GB2312" w:eastAsia="楷体_GB2312" w:hint="eastAsia"/>
              </w:rPr>
              <w:t>报文buffer</w:t>
            </w:r>
          </w:p>
        </w:tc>
        <w:tc>
          <w:tcPr>
            <w:tcW w:w="2293" w:type="dxa"/>
          </w:tcPr>
          <w:p w:rsidR="00240376" w:rsidRPr="007765C3" w:rsidRDefault="00240376" w:rsidP="00734066">
            <w:pPr>
              <w:spacing w:line="360" w:lineRule="auto"/>
              <w:rPr>
                <w:rFonts w:ascii="楷体_GB2312" w:eastAsia="楷体_GB2312"/>
              </w:rPr>
            </w:pPr>
            <w:r>
              <w:rPr>
                <w:rFonts w:ascii="楷体_GB2312" w:eastAsia="楷体_GB2312" w:hint="eastAsia"/>
              </w:rPr>
              <w:t>对账文件</w:t>
            </w:r>
          </w:p>
        </w:tc>
        <w:tc>
          <w:tcPr>
            <w:tcW w:w="1716" w:type="dxa"/>
          </w:tcPr>
          <w:p w:rsidR="00240376" w:rsidRPr="007765C3" w:rsidRDefault="00240376" w:rsidP="00734066">
            <w:pPr>
              <w:spacing w:line="360" w:lineRule="auto"/>
              <w:rPr>
                <w:rFonts w:ascii="楷体_GB2312" w:eastAsia="楷体_GB2312"/>
              </w:rPr>
            </w:pPr>
            <w:r w:rsidRPr="00471A60">
              <w:rPr>
                <w:rFonts w:ascii="楷体_GB2312" w:eastAsia="楷体_GB2312" w:hint="eastAsia"/>
                <w:sz w:val="24"/>
              </w:rPr>
              <w:t>特色系统加工产生</w:t>
            </w:r>
          </w:p>
        </w:tc>
        <w:tc>
          <w:tcPr>
            <w:tcW w:w="1645" w:type="dxa"/>
          </w:tcPr>
          <w:p w:rsidR="00240376" w:rsidRPr="00845FE4" w:rsidRDefault="00240376" w:rsidP="00177DFD">
            <w:pPr>
              <w:spacing w:line="360" w:lineRule="auto"/>
              <w:rPr>
                <w:rFonts w:ascii="楷体_GB2312" w:eastAsia="楷体_GB2312"/>
              </w:rPr>
            </w:pPr>
          </w:p>
        </w:tc>
        <w:tc>
          <w:tcPr>
            <w:tcW w:w="1541" w:type="dxa"/>
          </w:tcPr>
          <w:p w:rsidR="00240376" w:rsidRPr="00845FE4" w:rsidRDefault="00240376" w:rsidP="00177DFD">
            <w:pPr>
              <w:spacing w:line="360" w:lineRule="auto"/>
              <w:rPr>
                <w:rFonts w:ascii="楷体_GB2312" w:eastAsia="楷体_GB2312"/>
              </w:rPr>
            </w:pPr>
          </w:p>
        </w:tc>
      </w:tr>
    </w:tbl>
    <w:p w:rsidR="0058728E" w:rsidRPr="00845FE4" w:rsidRDefault="0058728E" w:rsidP="0058728E">
      <w:pPr>
        <w:widowControl/>
        <w:spacing w:after="120"/>
        <w:jc w:val="left"/>
        <w:rPr>
          <w:kern w:val="0"/>
          <w:sz w:val="24"/>
          <w:szCs w:val="20"/>
        </w:rPr>
      </w:pPr>
    </w:p>
    <w:p w:rsidR="0058728E" w:rsidRPr="00845FE4" w:rsidRDefault="0058728E" w:rsidP="0058728E">
      <w:pPr>
        <w:widowControl/>
        <w:spacing w:after="120"/>
        <w:jc w:val="left"/>
        <w:rPr>
          <w:kern w:val="0"/>
          <w:sz w:val="24"/>
          <w:szCs w:val="20"/>
        </w:rPr>
      </w:pP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lastRenderedPageBreak/>
        <w:t>委托单位-&gt;特色系统要素</w:t>
      </w:r>
      <w:r>
        <w:rPr>
          <w:rFonts w:ascii="楷体_GB2312" w:eastAsia="楷体_GB2312" w:hint="eastAsia"/>
          <w:b/>
          <w:sz w:val="28"/>
          <w:szCs w:val="28"/>
        </w:rPr>
        <w:t>（对总账申请交易）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58728E" w:rsidRPr="00845FE4" w:rsidTr="00177DFD">
        <w:tc>
          <w:tcPr>
            <w:tcW w:w="1756"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r w:rsidRPr="00845FE4">
              <w:rPr>
                <w:rFonts w:ascii="楷体_GB2312" w:eastAsia="楷体_GB2312" w:hint="eastAsia"/>
              </w:rPr>
              <w:t>要素</w:t>
            </w:r>
          </w:p>
        </w:tc>
        <w:tc>
          <w:tcPr>
            <w:tcW w:w="1755"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r w:rsidRPr="00845FE4">
              <w:rPr>
                <w:rFonts w:ascii="楷体_GB2312" w:eastAsia="楷体_GB2312" w:hint="eastAsia"/>
              </w:rPr>
              <w:t>要素描述及解释</w:t>
            </w:r>
          </w:p>
        </w:tc>
        <w:tc>
          <w:tcPr>
            <w:tcW w:w="1836"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r w:rsidRPr="00845FE4">
              <w:rPr>
                <w:rFonts w:ascii="楷体_GB2312" w:eastAsia="楷体_GB2312" w:hint="eastAsia"/>
              </w:rPr>
              <w:t>要素来源</w:t>
            </w:r>
          </w:p>
          <w:p w:rsidR="0058728E" w:rsidRPr="00845FE4" w:rsidRDefault="0058728E" w:rsidP="00177DFD">
            <w:pPr>
              <w:spacing w:line="360" w:lineRule="auto"/>
              <w:rPr>
                <w:rFonts w:ascii="楷体_GB2312" w:eastAsia="楷体_GB2312"/>
              </w:rPr>
            </w:pPr>
            <w:r w:rsidRPr="00845FE4">
              <w:rPr>
                <w:rFonts w:ascii="楷体_GB2312" w:eastAsia="楷体_GB2312" w:hint="eastAsia"/>
              </w:rPr>
              <w:t>(柜员输入/CCBS主机返回/委托单位返回/特色系统加工产生/前端程序产生)</w:t>
            </w:r>
          </w:p>
        </w:tc>
        <w:tc>
          <w:tcPr>
            <w:tcW w:w="1783"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r w:rsidRPr="00845FE4">
              <w:rPr>
                <w:rFonts w:ascii="楷体_GB2312" w:eastAsia="楷体_GB2312" w:hint="eastAsia"/>
              </w:rPr>
              <w:t>如果是前端程序产生或特色系统产生的话,请详细说明加工产生流程说明</w:t>
            </w:r>
          </w:p>
        </w:tc>
        <w:tc>
          <w:tcPr>
            <w:tcW w:w="1704"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p>
        </w:tc>
      </w:tr>
      <w:tr w:rsidR="0058728E" w:rsidRPr="00845FE4" w:rsidTr="00177DFD">
        <w:tc>
          <w:tcPr>
            <w:tcW w:w="1756" w:type="dxa"/>
            <w:tcBorders>
              <w:top w:val="single" w:sz="4" w:space="0" w:color="auto"/>
              <w:left w:val="single" w:sz="4" w:space="0" w:color="auto"/>
              <w:bottom w:val="single" w:sz="4" w:space="0" w:color="auto"/>
              <w:right w:val="single" w:sz="4" w:space="0" w:color="auto"/>
            </w:tcBorders>
          </w:tcPr>
          <w:p w:rsidR="0058728E" w:rsidRPr="00845FE4" w:rsidRDefault="00240376" w:rsidP="00240376">
            <w:pPr>
              <w:spacing w:line="360" w:lineRule="auto"/>
              <w:rPr>
                <w:rFonts w:ascii="楷体_GB2312" w:eastAsia="楷体_GB2312"/>
              </w:rPr>
            </w:pPr>
            <w:r>
              <w:rPr>
                <w:rFonts w:ascii="楷体_GB2312" w:eastAsia="楷体_GB2312" w:hint="eastAsia"/>
              </w:rPr>
              <w:t>返回码</w:t>
            </w:r>
          </w:p>
        </w:tc>
        <w:tc>
          <w:tcPr>
            <w:tcW w:w="1755"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p>
        </w:tc>
        <w:tc>
          <w:tcPr>
            <w:tcW w:w="1836"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r>
              <w:rPr>
                <w:rFonts w:ascii="楷体_GB2312" w:eastAsia="楷体_GB2312" w:hint="eastAsia"/>
              </w:rPr>
              <w:t>委托单位返回</w:t>
            </w:r>
          </w:p>
        </w:tc>
        <w:tc>
          <w:tcPr>
            <w:tcW w:w="1783"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p>
        </w:tc>
        <w:tc>
          <w:tcPr>
            <w:tcW w:w="1704"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p>
        </w:tc>
      </w:tr>
    </w:tbl>
    <w:p w:rsidR="0058728E" w:rsidRPr="00845FE4" w:rsidRDefault="0058728E" w:rsidP="0058728E">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对账规则</w:t>
      </w:r>
    </w:p>
    <w:p w:rsidR="0058728E" w:rsidRDefault="0058728E" w:rsidP="0058728E">
      <w:pPr>
        <w:keepNext/>
        <w:keepLines/>
        <w:numPr>
          <w:ilvl w:val="3"/>
          <w:numId w:val="11"/>
        </w:numPr>
        <w:spacing w:before="62" w:after="62" w:line="413" w:lineRule="auto"/>
        <w:outlineLvl w:val="2"/>
        <w:rPr>
          <w:rFonts w:ascii="楷体_GB2312" w:eastAsia="楷体_GB2312"/>
          <w:b/>
          <w:sz w:val="28"/>
          <w:szCs w:val="28"/>
        </w:rPr>
      </w:pPr>
      <w:bookmarkStart w:id="16" w:name="_Toc258252509"/>
      <w:r w:rsidRPr="00845FE4">
        <w:rPr>
          <w:rFonts w:ascii="楷体_GB2312" w:eastAsia="楷体_GB2312" w:hint="eastAsia"/>
          <w:b/>
          <w:sz w:val="28"/>
          <w:szCs w:val="28"/>
        </w:rPr>
        <w:t>对账文本格式（TXT</w:t>
      </w:r>
      <w:bookmarkStart w:id="17" w:name="_GoBack"/>
      <w:bookmarkEnd w:id="17"/>
      <w:r w:rsidRPr="00845FE4">
        <w:rPr>
          <w:rFonts w:ascii="楷体_GB2312" w:eastAsia="楷体_GB2312" w:hint="eastAsia"/>
          <w:b/>
          <w:sz w:val="28"/>
          <w:szCs w:val="28"/>
        </w:rPr>
        <w:t>）</w:t>
      </w:r>
      <w:bookmarkEnd w:id="16"/>
    </w:p>
    <w:p w:rsidR="00240376" w:rsidRDefault="00240376" w:rsidP="0058728E">
      <w:pPr>
        <w:pStyle w:val="a8"/>
        <w:spacing w:line="360" w:lineRule="exact"/>
        <w:ind w:firstLineChars="0" w:firstLine="0"/>
        <w:rPr>
          <w:rFonts w:ascii="宋体" w:hAnsi="宋体" w:hint="eastAsia"/>
          <w:snapToGrid w:val="0"/>
          <w:kern w:val="0"/>
        </w:rPr>
      </w:pPr>
    </w:p>
    <w:p w:rsidR="00240376" w:rsidRDefault="00240376" w:rsidP="00240376">
      <w:pPr>
        <w:spacing w:line="300" w:lineRule="auto"/>
        <w:ind w:leftChars="100" w:left="210" w:firstLineChars="200" w:firstLine="420"/>
        <w:rPr>
          <w:rFonts w:hint="eastAsia"/>
        </w:rPr>
      </w:pPr>
      <w:r>
        <w:rPr>
          <w:rFonts w:hint="eastAsia"/>
        </w:rPr>
        <w:t>&amp;HEAD</w:t>
      </w:r>
      <w:r>
        <w:rPr>
          <w:rFonts w:hint="eastAsia"/>
        </w:rPr>
        <w:t>地市区号</w:t>
      </w:r>
      <w:r>
        <w:rPr>
          <w:rFonts w:hint="eastAsia"/>
        </w:rPr>
        <w:t>|</w:t>
      </w:r>
      <w:r>
        <w:rPr>
          <w:rFonts w:hint="eastAsia"/>
        </w:rPr>
        <w:t>对帐开始日期</w:t>
      </w:r>
      <w:r>
        <w:rPr>
          <w:rFonts w:hint="eastAsia"/>
        </w:rPr>
        <w:t>|</w:t>
      </w:r>
      <w:r>
        <w:rPr>
          <w:rFonts w:hint="eastAsia"/>
        </w:rPr>
        <w:t>对帐终止日期</w:t>
      </w:r>
      <w:r>
        <w:rPr>
          <w:rFonts w:hint="eastAsia"/>
        </w:rPr>
        <w:t>|</w:t>
      </w:r>
      <w:r>
        <w:rPr>
          <w:rFonts w:hint="eastAsia"/>
        </w:rPr>
        <w:t>合计笔数</w:t>
      </w:r>
      <w:r>
        <w:rPr>
          <w:rFonts w:hint="eastAsia"/>
        </w:rPr>
        <w:t>|</w:t>
      </w:r>
      <w:r>
        <w:rPr>
          <w:rFonts w:hint="eastAsia"/>
        </w:rPr>
        <w:t>合计金额</w:t>
      </w:r>
      <w:r>
        <w:rPr>
          <w:rFonts w:hint="eastAsia"/>
        </w:rPr>
        <w:t>\n</w:t>
      </w:r>
    </w:p>
    <w:p w:rsidR="00240376" w:rsidRDefault="00240376" w:rsidP="00240376">
      <w:pPr>
        <w:spacing w:line="300" w:lineRule="auto"/>
        <w:ind w:leftChars="100" w:left="210" w:firstLineChars="200" w:firstLine="420"/>
        <w:rPr>
          <w:rFonts w:hint="eastAsia"/>
        </w:rPr>
      </w:pPr>
      <w:r>
        <w:rPr>
          <w:rFonts w:hint="eastAsia"/>
        </w:rPr>
        <w:t>受理</w:t>
      </w:r>
      <w:r w:rsidRPr="00FE216A">
        <w:rPr>
          <w:rFonts w:hint="eastAsia"/>
        </w:rPr>
        <w:t>类型</w:t>
      </w:r>
      <w:r>
        <w:rPr>
          <w:rFonts w:hint="eastAsia"/>
        </w:rPr>
        <w:t>|</w:t>
      </w:r>
      <w:r>
        <w:rPr>
          <w:rFonts w:hint="eastAsia"/>
        </w:rPr>
        <w:t>银行方交易流水号</w:t>
      </w:r>
      <w:r>
        <w:rPr>
          <w:rFonts w:hint="eastAsia"/>
        </w:rPr>
        <w:t>|</w:t>
      </w:r>
      <w:r>
        <w:rPr>
          <w:rFonts w:hint="eastAsia"/>
        </w:rPr>
        <w:t>手机号码</w:t>
      </w:r>
      <w:r>
        <w:rPr>
          <w:rFonts w:hint="eastAsia"/>
        </w:rPr>
        <w:t>|</w:t>
      </w:r>
      <w:r>
        <w:rPr>
          <w:rFonts w:hint="eastAsia"/>
        </w:rPr>
        <w:t>交易金额</w:t>
      </w:r>
      <w:r>
        <w:rPr>
          <w:rFonts w:hint="eastAsia"/>
        </w:rPr>
        <w:t>|</w:t>
      </w:r>
      <w:r>
        <w:rPr>
          <w:rFonts w:hint="eastAsia"/>
        </w:rPr>
        <w:t>银行方交易时间</w:t>
      </w:r>
      <w:r>
        <w:rPr>
          <w:rFonts w:hint="eastAsia"/>
        </w:rPr>
        <w:t>\n</w:t>
      </w:r>
    </w:p>
    <w:p w:rsidR="00240376" w:rsidRDefault="00240376" w:rsidP="00240376">
      <w:pPr>
        <w:spacing w:line="300" w:lineRule="auto"/>
        <w:ind w:leftChars="100" w:left="210" w:firstLineChars="200" w:firstLine="420"/>
        <w:rPr>
          <w:rFonts w:hint="eastAsia"/>
        </w:rPr>
      </w:pPr>
      <w:r>
        <w:rPr>
          <w:rFonts w:hint="eastAsia"/>
        </w:rPr>
        <w:t>……</w:t>
      </w:r>
    </w:p>
    <w:p w:rsidR="00240376" w:rsidRDefault="00240376" w:rsidP="00240376">
      <w:pPr>
        <w:spacing w:line="300" w:lineRule="auto"/>
        <w:ind w:leftChars="100" w:left="210" w:firstLineChars="200" w:firstLine="420"/>
        <w:rPr>
          <w:rFonts w:hint="eastAsia"/>
        </w:rPr>
      </w:pPr>
      <w:r>
        <w:rPr>
          <w:rFonts w:hint="eastAsia"/>
        </w:rPr>
        <w:t>……</w:t>
      </w:r>
    </w:p>
    <w:p w:rsidR="00240376" w:rsidRDefault="00240376" w:rsidP="00240376">
      <w:pPr>
        <w:spacing w:line="300" w:lineRule="auto"/>
        <w:ind w:leftChars="100" w:left="210" w:firstLineChars="200" w:firstLine="420"/>
        <w:rPr>
          <w:rFonts w:hint="eastAsia"/>
        </w:rPr>
      </w:pPr>
      <w:r>
        <w:rPr>
          <w:rFonts w:hint="eastAsia"/>
        </w:rPr>
        <w:t>&amp;TAIL</w:t>
      </w:r>
      <w:r>
        <w:rPr>
          <w:rFonts w:hint="eastAsia"/>
        </w:rPr>
        <w:t>地市区号</w:t>
      </w:r>
      <w:r>
        <w:rPr>
          <w:rFonts w:hint="eastAsia"/>
        </w:rPr>
        <w:t>|</w:t>
      </w:r>
      <w:r>
        <w:rPr>
          <w:rFonts w:hint="eastAsia"/>
        </w:rPr>
        <w:t>对帐开始日期</w:t>
      </w:r>
      <w:r>
        <w:rPr>
          <w:rFonts w:hint="eastAsia"/>
        </w:rPr>
        <w:t>|</w:t>
      </w:r>
      <w:r>
        <w:rPr>
          <w:rFonts w:hint="eastAsia"/>
        </w:rPr>
        <w:t>对帐终止日期</w:t>
      </w:r>
      <w:r>
        <w:rPr>
          <w:rFonts w:hint="eastAsia"/>
        </w:rPr>
        <w:t>|</w:t>
      </w:r>
      <w:r>
        <w:rPr>
          <w:rFonts w:hint="eastAsia"/>
        </w:rPr>
        <w:t>合计笔数</w:t>
      </w:r>
      <w:r>
        <w:rPr>
          <w:rFonts w:hint="eastAsia"/>
        </w:rPr>
        <w:t>|</w:t>
      </w:r>
      <w:r>
        <w:rPr>
          <w:rFonts w:hint="eastAsia"/>
        </w:rPr>
        <w:t>合计金额</w:t>
      </w:r>
      <w:r>
        <w:rPr>
          <w:rFonts w:hint="eastAsia"/>
        </w:rPr>
        <w:t>\n</w:t>
      </w:r>
    </w:p>
    <w:p w:rsidR="00240376" w:rsidRDefault="00240376" w:rsidP="00240376">
      <w:pPr>
        <w:spacing w:line="300" w:lineRule="auto"/>
        <w:ind w:leftChars="100" w:left="210" w:firstLineChars="200" w:firstLine="420"/>
        <w:rPr>
          <w:rFonts w:hint="eastAsia"/>
        </w:rPr>
      </w:pPr>
      <w:r>
        <w:rPr>
          <w:rFonts w:hint="eastAsia"/>
        </w:rPr>
        <w:t>说明：</w:t>
      </w:r>
    </w:p>
    <w:p w:rsidR="00240376" w:rsidRDefault="00240376" w:rsidP="00240376">
      <w:pPr>
        <w:numPr>
          <w:ilvl w:val="0"/>
          <w:numId w:val="46"/>
        </w:numPr>
        <w:spacing w:line="300" w:lineRule="auto"/>
        <w:rPr>
          <w:rFonts w:hint="eastAsia"/>
        </w:rPr>
      </w:pPr>
      <w:r>
        <w:rPr>
          <w:rFonts w:hint="eastAsia"/>
        </w:rPr>
        <w:t>地市区号为</w:t>
      </w:r>
      <w:r>
        <w:rPr>
          <w:rFonts w:hint="eastAsia"/>
        </w:rPr>
        <w:t>3</w:t>
      </w:r>
      <w:r>
        <w:rPr>
          <w:rFonts w:hint="eastAsia"/>
        </w:rPr>
        <w:t>位区号代码，如</w:t>
      </w:r>
      <w:r>
        <w:rPr>
          <w:rFonts w:hint="eastAsia"/>
        </w:rPr>
        <w:t>531</w:t>
      </w:r>
      <w:r>
        <w:rPr>
          <w:rFonts w:hint="eastAsia"/>
        </w:rPr>
        <w:t>、</w:t>
      </w:r>
      <w:r>
        <w:rPr>
          <w:rFonts w:hint="eastAsia"/>
        </w:rPr>
        <w:t>532</w:t>
      </w:r>
      <w:r>
        <w:rPr>
          <w:rFonts w:hint="eastAsia"/>
        </w:rPr>
        <w:t>。</w:t>
      </w:r>
    </w:p>
    <w:p w:rsidR="00240376" w:rsidRDefault="00240376" w:rsidP="00240376">
      <w:pPr>
        <w:numPr>
          <w:ilvl w:val="0"/>
          <w:numId w:val="46"/>
        </w:numPr>
        <w:spacing w:line="300" w:lineRule="auto"/>
        <w:rPr>
          <w:rFonts w:hint="eastAsia"/>
        </w:rPr>
      </w:pPr>
      <w:r>
        <w:rPr>
          <w:rFonts w:hint="eastAsia"/>
        </w:rPr>
        <w:t>对帐开始日期与对帐终止日期为</w:t>
      </w:r>
      <w:r>
        <w:rPr>
          <w:rFonts w:hint="eastAsia"/>
        </w:rPr>
        <w:t>24</w:t>
      </w:r>
      <w:r>
        <w:rPr>
          <w:rFonts w:hint="eastAsia"/>
        </w:rPr>
        <w:t>时制：</w:t>
      </w:r>
      <w:r>
        <w:rPr>
          <w:rFonts w:hint="eastAsia"/>
        </w:rPr>
        <w:t>YYYYMMDDHHMISS</w:t>
      </w:r>
      <w:r>
        <w:rPr>
          <w:rFonts w:hint="eastAsia"/>
        </w:rPr>
        <w:t>，精确到秒，</w:t>
      </w:r>
      <w:r>
        <w:rPr>
          <w:rFonts w:hint="eastAsia"/>
          <w:b/>
          <w:bCs/>
          <w:i/>
          <w:iCs/>
        </w:rPr>
        <w:t>对帐文件中的交易记录应按照交易时间顺序排序</w:t>
      </w:r>
      <w:r>
        <w:rPr>
          <w:rFonts w:hint="eastAsia"/>
        </w:rPr>
        <w:t>。</w:t>
      </w:r>
    </w:p>
    <w:p w:rsidR="00240376" w:rsidRDefault="00240376" w:rsidP="00240376">
      <w:pPr>
        <w:numPr>
          <w:ilvl w:val="0"/>
          <w:numId w:val="46"/>
        </w:numPr>
        <w:spacing w:line="300" w:lineRule="auto"/>
        <w:rPr>
          <w:rFonts w:hint="eastAsia"/>
        </w:rPr>
      </w:pPr>
      <w:r>
        <w:rPr>
          <w:rFonts w:hint="eastAsia"/>
        </w:rPr>
        <w:t>对帐</w:t>
      </w:r>
      <w:proofErr w:type="gramStart"/>
      <w:r>
        <w:rPr>
          <w:rFonts w:hint="eastAsia"/>
        </w:rPr>
        <w:t>文件文件</w:t>
      </w:r>
      <w:proofErr w:type="gramEnd"/>
      <w:r>
        <w:rPr>
          <w:rFonts w:hint="eastAsia"/>
        </w:rPr>
        <w:t>的文件头和文件</w:t>
      </w:r>
      <w:proofErr w:type="gramStart"/>
      <w:r>
        <w:rPr>
          <w:rFonts w:hint="eastAsia"/>
        </w:rPr>
        <w:t>尾记录</w:t>
      </w:r>
      <w:proofErr w:type="gramEnd"/>
      <w:r>
        <w:rPr>
          <w:rFonts w:hint="eastAsia"/>
        </w:rPr>
        <w:t>汇总数据，其它行为具体的交易明细数据，所有交易明细数据的合计笔数或合计金额与文件头、文件尾中汇总数据的“合计笔数”或“合计金额”不符时，移动方认为对帐文件非法。</w:t>
      </w:r>
    </w:p>
    <w:p w:rsidR="00240376" w:rsidRDefault="00240376" w:rsidP="00240376">
      <w:pPr>
        <w:numPr>
          <w:ilvl w:val="0"/>
          <w:numId w:val="46"/>
        </w:numPr>
        <w:spacing w:line="300" w:lineRule="auto"/>
        <w:rPr>
          <w:rFonts w:hint="eastAsia"/>
        </w:rPr>
      </w:pPr>
      <w:r>
        <w:rPr>
          <w:rFonts w:hint="eastAsia"/>
        </w:rPr>
        <w:t>移动方同样会对地市区号、对帐日期进行合法性验证。</w:t>
      </w:r>
    </w:p>
    <w:p w:rsidR="00240376" w:rsidRDefault="00240376" w:rsidP="00240376">
      <w:pPr>
        <w:numPr>
          <w:ilvl w:val="0"/>
          <w:numId w:val="46"/>
        </w:numPr>
        <w:spacing w:line="300" w:lineRule="auto"/>
        <w:rPr>
          <w:rFonts w:hint="eastAsia"/>
        </w:rPr>
      </w:pPr>
      <w:r>
        <w:rPr>
          <w:rFonts w:hint="eastAsia"/>
        </w:rPr>
        <w:t>手机号码字段，必须使用手机号码，不能使用合同号。</w:t>
      </w:r>
    </w:p>
    <w:p w:rsidR="00240376" w:rsidRDefault="00240376" w:rsidP="00240376">
      <w:pPr>
        <w:numPr>
          <w:ilvl w:val="0"/>
          <w:numId w:val="46"/>
        </w:numPr>
        <w:spacing w:line="300" w:lineRule="auto"/>
        <w:rPr>
          <w:rFonts w:hint="eastAsia"/>
        </w:rPr>
      </w:pPr>
      <w:r>
        <w:rPr>
          <w:rFonts w:hint="eastAsia"/>
        </w:rPr>
        <w:t>各字段间以竖线</w:t>
      </w:r>
      <w:r>
        <w:rPr>
          <w:rFonts w:hint="eastAsia"/>
        </w:rPr>
        <w:t>|</w:t>
      </w:r>
      <w:r>
        <w:rPr>
          <w:rFonts w:hint="eastAsia"/>
        </w:rPr>
        <w:t>分隔。</w:t>
      </w:r>
    </w:p>
    <w:p w:rsidR="00240376" w:rsidRDefault="00240376" w:rsidP="00240376">
      <w:pPr>
        <w:numPr>
          <w:ilvl w:val="0"/>
          <w:numId w:val="46"/>
        </w:numPr>
        <w:spacing w:line="300" w:lineRule="auto"/>
        <w:rPr>
          <w:rFonts w:hint="eastAsia"/>
        </w:rPr>
      </w:pPr>
      <w:r>
        <w:rPr>
          <w:rFonts w:hint="eastAsia"/>
        </w:rPr>
        <w:t>冲正、注销交易不参与对帐。</w:t>
      </w:r>
    </w:p>
    <w:p w:rsidR="00240376" w:rsidRDefault="00240376" w:rsidP="00240376">
      <w:pPr>
        <w:numPr>
          <w:ilvl w:val="0"/>
          <w:numId w:val="46"/>
        </w:numPr>
        <w:spacing w:line="300" w:lineRule="auto"/>
        <w:ind w:leftChars="100" w:left="210" w:firstLineChars="200" w:firstLine="420"/>
        <w:rPr>
          <w:rFonts w:hint="eastAsia"/>
        </w:rPr>
      </w:pPr>
      <w:r>
        <w:rPr>
          <w:rFonts w:hint="eastAsia"/>
        </w:rPr>
        <w:t>各字段长度</w:t>
      </w:r>
    </w:p>
    <w:tbl>
      <w:tblPr>
        <w:tblW w:w="5672" w:type="dxa"/>
        <w:tblInd w:w="1260" w:type="dxa"/>
        <w:tblBorders>
          <w:top w:val="single" w:sz="12" w:space="0" w:color="008000"/>
          <w:left w:val="single" w:sz="6" w:space="0" w:color="008000"/>
          <w:bottom w:val="single" w:sz="12" w:space="0" w:color="008000"/>
          <w:right w:val="single" w:sz="6" w:space="0" w:color="008000"/>
          <w:insideH w:val="single" w:sz="6" w:space="0" w:color="008000"/>
          <w:insideV w:val="single" w:sz="6" w:space="0" w:color="008000"/>
        </w:tblBorders>
        <w:tblLook w:val="00BF" w:firstRow="1" w:lastRow="0" w:firstColumn="1" w:lastColumn="0" w:noHBand="0" w:noVBand="0"/>
      </w:tblPr>
      <w:tblGrid>
        <w:gridCol w:w="1034"/>
        <w:gridCol w:w="1757"/>
        <w:gridCol w:w="2881"/>
      </w:tblGrid>
      <w:tr w:rsidR="00240376" w:rsidTr="00734066">
        <w:tblPrEx>
          <w:tblCellMar>
            <w:top w:w="0" w:type="dxa"/>
            <w:bottom w:w="0" w:type="dxa"/>
          </w:tblCellMar>
        </w:tblPrEx>
        <w:tc>
          <w:tcPr>
            <w:tcW w:w="1034" w:type="dxa"/>
          </w:tcPr>
          <w:p w:rsidR="00240376" w:rsidRDefault="00240376" w:rsidP="00734066">
            <w:pPr>
              <w:spacing w:line="300" w:lineRule="auto"/>
              <w:rPr>
                <w:rFonts w:hint="eastAsia"/>
              </w:rPr>
            </w:pPr>
            <w:r>
              <w:rPr>
                <w:rFonts w:hint="eastAsia"/>
              </w:rPr>
              <w:t>序号</w:t>
            </w:r>
          </w:p>
        </w:tc>
        <w:tc>
          <w:tcPr>
            <w:tcW w:w="1757" w:type="dxa"/>
          </w:tcPr>
          <w:p w:rsidR="00240376" w:rsidRDefault="00240376" w:rsidP="00734066">
            <w:pPr>
              <w:spacing w:line="300" w:lineRule="auto"/>
              <w:rPr>
                <w:rFonts w:hint="eastAsia"/>
              </w:rPr>
            </w:pPr>
            <w:r>
              <w:rPr>
                <w:rFonts w:hint="eastAsia"/>
              </w:rPr>
              <w:t>长度</w:t>
            </w:r>
          </w:p>
        </w:tc>
        <w:tc>
          <w:tcPr>
            <w:tcW w:w="2881" w:type="dxa"/>
          </w:tcPr>
          <w:p w:rsidR="00240376" w:rsidRDefault="00240376" w:rsidP="00734066">
            <w:pPr>
              <w:spacing w:line="300" w:lineRule="auto"/>
              <w:rPr>
                <w:rFonts w:hint="eastAsia"/>
              </w:rPr>
            </w:pPr>
            <w:r>
              <w:rPr>
                <w:rFonts w:hint="eastAsia"/>
              </w:rPr>
              <w:t>描述</w:t>
            </w:r>
          </w:p>
        </w:tc>
      </w:tr>
      <w:tr w:rsidR="00240376" w:rsidTr="00734066">
        <w:tblPrEx>
          <w:tblCellMar>
            <w:top w:w="0" w:type="dxa"/>
            <w:bottom w:w="0" w:type="dxa"/>
          </w:tblCellMar>
        </w:tblPrEx>
        <w:tc>
          <w:tcPr>
            <w:tcW w:w="1034" w:type="dxa"/>
          </w:tcPr>
          <w:p w:rsidR="00240376" w:rsidRDefault="00240376" w:rsidP="00240376">
            <w:pPr>
              <w:numPr>
                <w:ilvl w:val="0"/>
                <w:numId w:val="45"/>
              </w:numPr>
              <w:spacing w:line="300" w:lineRule="auto"/>
              <w:rPr>
                <w:rFonts w:hint="eastAsia"/>
              </w:rPr>
            </w:pPr>
          </w:p>
        </w:tc>
        <w:tc>
          <w:tcPr>
            <w:tcW w:w="1757" w:type="dxa"/>
          </w:tcPr>
          <w:p w:rsidR="00240376" w:rsidRDefault="00240376" w:rsidP="00734066">
            <w:pPr>
              <w:spacing w:line="300" w:lineRule="auto"/>
              <w:rPr>
                <w:rFonts w:hint="eastAsia"/>
              </w:rPr>
            </w:pPr>
            <w:r>
              <w:t>3</w:t>
            </w:r>
          </w:p>
        </w:tc>
        <w:tc>
          <w:tcPr>
            <w:tcW w:w="2881" w:type="dxa"/>
          </w:tcPr>
          <w:p w:rsidR="00240376" w:rsidRDefault="00240376" w:rsidP="00734066">
            <w:pPr>
              <w:spacing w:line="300" w:lineRule="auto"/>
              <w:rPr>
                <w:rFonts w:hint="eastAsia"/>
              </w:rPr>
            </w:pPr>
            <w:r>
              <w:rPr>
                <w:rFonts w:hint="eastAsia"/>
              </w:rPr>
              <w:t>地市区号</w:t>
            </w:r>
          </w:p>
        </w:tc>
      </w:tr>
      <w:tr w:rsidR="00240376" w:rsidTr="00734066">
        <w:tblPrEx>
          <w:tblCellMar>
            <w:top w:w="0" w:type="dxa"/>
            <w:bottom w:w="0" w:type="dxa"/>
          </w:tblCellMar>
        </w:tblPrEx>
        <w:tc>
          <w:tcPr>
            <w:tcW w:w="1034" w:type="dxa"/>
          </w:tcPr>
          <w:p w:rsidR="00240376" w:rsidRDefault="00240376" w:rsidP="00240376">
            <w:pPr>
              <w:numPr>
                <w:ilvl w:val="0"/>
                <w:numId w:val="45"/>
              </w:numPr>
              <w:spacing w:line="300" w:lineRule="auto"/>
              <w:rPr>
                <w:rFonts w:hint="eastAsia"/>
              </w:rPr>
            </w:pPr>
          </w:p>
        </w:tc>
        <w:tc>
          <w:tcPr>
            <w:tcW w:w="1757" w:type="dxa"/>
          </w:tcPr>
          <w:p w:rsidR="00240376" w:rsidRDefault="00240376" w:rsidP="00734066">
            <w:pPr>
              <w:spacing w:line="300" w:lineRule="auto"/>
              <w:rPr>
                <w:rFonts w:hint="eastAsia"/>
              </w:rPr>
            </w:pPr>
            <w:r>
              <w:rPr>
                <w:rFonts w:hint="eastAsia"/>
              </w:rPr>
              <w:t>14</w:t>
            </w:r>
          </w:p>
        </w:tc>
        <w:tc>
          <w:tcPr>
            <w:tcW w:w="2881" w:type="dxa"/>
          </w:tcPr>
          <w:p w:rsidR="00240376" w:rsidRDefault="00240376" w:rsidP="00734066">
            <w:pPr>
              <w:spacing w:line="300" w:lineRule="auto"/>
              <w:rPr>
                <w:rFonts w:hint="eastAsia"/>
              </w:rPr>
            </w:pPr>
            <w:r>
              <w:rPr>
                <w:rFonts w:hint="eastAsia"/>
              </w:rPr>
              <w:t>对帐开始日期</w:t>
            </w:r>
          </w:p>
        </w:tc>
      </w:tr>
      <w:tr w:rsidR="00240376" w:rsidTr="00734066">
        <w:tblPrEx>
          <w:tblCellMar>
            <w:top w:w="0" w:type="dxa"/>
            <w:bottom w:w="0" w:type="dxa"/>
          </w:tblCellMar>
        </w:tblPrEx>
        <w:tc>
          <w:tcPr>
            <w:tcW w:w="1034" w:type="dxa"/>
          </w:tcPr>
          <w:p w:rsidR="00240376" w:rsidRDefault="00240376" w:rsidP="00240376">
            <w:pPr>
              <w:numPr>
                <w:ilvl w:val="0"/>
                <w:numId w:val="45"/>
              </w:numPr>
              <w:spacing w:line="300" w:lineRule="auto"/>
              <w:rPr>
                <w:rFonts w:hint="eastAsia"/>
              </w:rPr>
            </w:pPr>
          </w:p>
        </w:tc>
        <w:tc>
          <w:tcPr>
            <w:tcW w:w="1757" w:type="dxa"/>
          </w:tcPr>
          <w:p w:rsidR="00240376" w:rsidRDefault="00240376" w:rsidP="00734066">
            <w:pPr>
              <w:spacing w:line="300" w:lineRule="auto"/>
              <w:rPr>
                <w:rFonts w:hint="eastAsia"/>
              </w:rPr>
            </w:pPr>
            <w:r>
              <w:rPr>
                <w:rFonts w:hint="eastAsia"/>
              </w:rPr>
              <w:t>14</w:t>
            </w:r>
          </w:p>
        </w:tc>
        <w:tc>
          <w:tcPr>
            <w:tcW w:w="2881" w:type="dxa"/>
          </w:tcPr>
          <w:p w:rsidR="00240376" w:rsidRDefault="00240376" w:rsidP="00734066">
            <w:pPr>
              <w:spacing w:line="300" w:lineRule="auto"/>
              <w:rPr>
                <w:rFonts w:hint="eastAsia"/>
              </w:rPr>
            </w:pPr>
            <w:r>
              <w:rPr>
                <w:rFonts w:hint="eastAsia"/>
              </w:rPr>
              <w:t>对帐终止日期</w:t>
            </w:r>
          </w:p>
        </w:tc>
      </w:tr>
      <w:tr w:rsidR="00240376" w:rsidTr="00734066">
        <w:tblPrEx>
          <w:tblCellMar>
            <w:top w:w="0" w:type="dxa"/>
            <w:bottom w:w="0" w:type="dxa"/>
          </w:tblCellMar>
        </w:tblPrEx>
        <w:tc>
          <w:tcPr>
            <w:tcW w:w="1034" w:type="dxa"/>
          </w:tcPr>
          <w:p w:rsidR="00240376" w:rsidRDefault="00240376" w:rsidP="00240376">
            <w:pPr>
              <w:numPr>
                <w:ilvl w:val="0"/>
                <w:numId w:val="45"/>
              </w:numPr>
              <w:spacing w:line="300" w:lineRule="auto"/>
              <w:rPr>
                <w:rFonts w:hint="eastAsia"/>
              </w:rPr>
            </w:pPr>
          </w:p>
        </w:tc>
        <w:tc>
          <w:tcPr>
            <w:tcW w:w="1757" w:type="dxa"/>
          </w:tcPr>
          <w:p w:rsidR="00240376" w:rsidRDefault="00240376" w:rsidP="00734066">
            <w:pPr>
              <w:spacing w:line="300" w:lineRule="auto"/>
              <w:rPr>
                <w:rFonts w:hint="eastAsia"/>
              </w:rPr>
            </w:pPr>
            <w:r>
              <w:rPr>
                <w:rFonts w:hint="eastAsia"/>
              </w:rPr>
              <w:t>8</w:t>
            </w:r>
          </w:p>
        </w:tc>
        <w:tc>
          <w:tcPr>
            <w:tcW w:w="2881" w:type="dxa"/>
          </w:tcPr>
          <w:p w:rsidR="00240376" w:rsidRDefault="00240376" w:rsidP="00734066">
            <w:pPr>
              <w:spacing w:line="300" w:lineRule="auto"/>
              <w:rPr>
                <w:rFonts w:hint="eastAsia"/>
              </w:rPr>
            </w:pPr>
            <w:r>
              <w:rPr>
                <w:rFonts w:hint="eastAsia"/>
              </w:rPr>
              <w:t>合计笔数</w:t>
            </w:r>
          </w:p>
        </w:tc>
      </w:tr>
      <w:tr w:rsidR="00240376" w:rsidTr="00734066">
        <w:tblPrEx>
          <w:tblCellMar>
            <w:top w:w="0" w:type="dxa"/>
            <w:bottom w:w="0" w:type="dxa"/>
          </w:tblCellMar>
        </w:tblPrEx>
        <w:tc>
          <w:tcPr>
            <w:tcW w:w="1034" w:type="dxa"/>
          </w:tcPr>
          <w:p w:rsidR="00240376" w:rsidRDefault="00240376" w:rsidP="00240376">
            <w:pPr>
              <w:numPr>
                <w:ilvl w:val="0"/>
                <w:numId w:val="45"/>
              </w:numPr>
              <w:spacing w:line="300" w:lineRule="auto"/>
              <w:rPr>
                <w:rFonts w:hint="eastAsia"/>
              </w:rPr>
            </w:pPr>
          </w:p>
        </w:tc>
        <w:tc>
          <w:tcPr>
            <w:tcW w:w="1757" w:type="dxa"/>
          </w:tcPr>
          <w:p w:rsidR="00240376" w:rsidRDefault="00240376" w:rsidP="00734066">
            <w:pPr>
              <w:spacing w:line="300" w:lineRule="auto"/>
              <w:rPr>
                <w:rFonts w:hint="eastAsia"/>
              </w:rPr>
            </w:pPr>
            <w:r>
              <w:rPr>
                <w:rFonts w:hint="eastAsia"/>
              </w:rPr>
              <w:t>15</w:t>
            </w:r>
          </w:p>
        </w:tc>
        <w:tc>
          <w:tcPr>
            <w:tcW w:w="2881" w:type="dxa"/>
          </w:tcPr>
          <w:p w:rsidR="00240376" w:rsidRDefault="00240376" w:rsidP="00734066">
            <w:pPr>
              <w:spacing w:line="300" w:lineRule="auto"/>
              <w:rPr>
                <w:rFonts w:hint="eastAsia"/>
              </w:rPr>
            </w:pPr>
            <w:r>
              <w:rPr>
                <w:rFonts w:hint="eastAsia"/>
              </w:rPr>
              <w:t>合计金额</w:t>
            </w:r>
          </w:p>
        </w:tc>
      </w:tr>
      <w:tr w:rsidR="00240376" w:rsidTr="00734066">
        <w:tblPrEx>
          <w:tblCellMar>
            <w:top w:w="0" w:type="dxa"/>
            <w:bottom w:w="0" w:type="dxa"/>
          </w:tblCellMar>
        </w:tblPrEx>
        <w:tc>
          <w:tcPr>
            <w:tcW w:w="1034" w:type="dxa"/>
          </w:tcPr>
          <w:p w:rsidR="00240376" w:rsidRDefault="00240376" w:rsidP="00240376">
            <w:pPr>
              <w:numPr>
                <w:ilvl w:val="0"/>
                <w:numId w:val="45"/>
              </w:numPr>
              <w:spacing w:line="300" w:lineRule="auto"/>
              <w:rPr>
                <w:rFonts w:hint="eastAsia"/>
              </w:rPr>
            </w:pPr>
          </w:p>
        </w:tc>
        <w:tc>
          <w:tcPr>
            <w:tcW w:w="1757" w:type="dxa"/>
          </w:tcPr>
          <w:p w:rsidR="00240376" w:rsidRDefault="00240376" w:rsidP="00734066">
            <w:pPr>
              <w:spacing w:line="300" w:lineRule="auto"/>
              <w:rPr>
                <w:rFonts w:hint="eastAsia"/>
              </w:rPr>
            </w:pPr>
            <w:r>
              <w:rPr>
                <w:rFonts w:hint="eastAsia"/>
              </w:rPr>
              <w:t>4</w:t>
            </w:r>
          </w:p>
        </w:tc>
        <w:tc>
          <w:tcPr>
            <w:tcW w:w="2881" w:type="dxa"/>
          </w:tcPr>
          <w:p w:rsidR="00240376" w:rsidRDefault="00240376" w:rsidP="00734066">
            <w:pPr>
              <w:spacing w:line="300" w:lineRule="auto"/>
              <w:rPr>
                <w:rFonts w:hint="eastAsia"/>
              </w:rPr>
            </w:pPr>
            <w:r>
              <w:rPr>
                <w:rFonts w:hint="eastAsia"/>
              </w:rPr>
              <w:t>受理类型</w:t>
            </w:r>
          </w:p>
        </w:tc>
      </w:tr>
      <w:tr w:rsidR="00240376" w:rsidTr="00734066">
        <w:tblPrEx>
          <w:tblCellMar>
            <w:top w:w="0" w:type="dxa"/>
            <w:bottom w:w="0" w:type="dxa"/>
          </w:tblCellMar>
        </w:tblPrEx>
        <w:tc>
          <w:tcPr>
            <w:tcW w:w="1034" w:type="dxa"/>
          </w:tcPr>
          <w:p w:rsidR="00240376" w:rsidRDefault="00240376" w:rsidP="00240376">
            <w:pPr>
              <w:numPr>
                <w:ilvl w:val="0"/>
                <w:numId w:val="45"/>
              </w:numPr>
              <w:spacing w:line="300" w:lineRule="auto"/>
              <w:rPr>
                <w:rFonts w:hint="eastAsia"/>
              </w:rPr>
            </w:pPr>
          </w:p>
        </w:tc>
        <w:tc>
          <w:tcPr>
            <w:tcW w:w="1757" w:type="dxa"/>
          </w:tcPr>
          <w:p w:rsidR="00240376" w:rsidRDefault="00240376" w:rsidP="00734066">
            <w:pPr>
              <w:spacing w:line="300" w:lineRule="auto"/>
              <w:rPr>
                <w:rFonts w:hint="eastAsia"/>
              </w:rPr>
            </w:pPr>
            <w:r>
              <w:rPr>
                <w:rFonts w:hint="eastAsia"/>
              </w:rPr>
              <w:t>20</w:t>
            </w:r>
          </w:p>
        </w:tc>
        <w:tc>
          <w:tcPr>
            <w:tcW w:w="2881" w:type="dxa"/>
          </w:tcPr>
          <w:p w:rsidR="00240376" w:rsidRDefault="00240376" w:rsidP="00734066">
            <w:pPr>
              <w:spacing w:line="300" w:lineRule="auto"/>
              <w:rPr>
                <w:rFonts w:hint="eastAsia"/>
              </w:rPr>
            </w:pPr>
            <w:r>
              <w:rPr>
                <w:rFonts w:hint="eastAsia"/>
              </w:rPr>
              <w:t>银行交易流水号</w:t>
            </w:r>
          </w:p>
        </w:tc>
      </w:tr>
      <w:tr w:rsidR="00240376" w:rsidTr="00734066">
        <w:tblPrEx>
          <w:tblCellMar>
            <w:top w:w="0" w:type="dxa"/>
            <w:bottom w:w="0" w:type="dxa"/>
          </w:tblCellMar>
        </w:tblPrEx>
        <w:tc>
          <w:tcPr>
            <w:tcW w:w="1034" w:type="dxa"/>
          </w:tcPr>
          <w:p w:rsidR="00240376" w:rsidRDefault="00240376" w:rsidP="00240376">
            <w:pPr>
              <w:numPr>
                <w:ilvl w:val="0"/>
                <w:numId w:val="45"/>
              </w:numPr>
              <w:spacing w:line="300" w:lineRule="auto"/>
              <w:rPr>
                <w:rFonts w:hint="eastAsia"/>
              </w:rPr>
            </w:pPr>
          </w:p>
        </w:tc>
        <w:tc>
          <w:tcPr>
            <w:tcW w:w="1757" w:type="dxa"/>
          </w:tcPr>
          <w:p w:rsidR="00240376" w:rsidRDefault="00240376" w:rsidP="00734066">
            <w:pPr>
              <w:spacing w:line="300" w:lineRule="auto"/>
              <w:rPr>
                <w:rFonts w:hint="eastAsia"/>
              </w:rPr>
            </w:pPr>
            <w:r>
              <w:rPr>
                <w:rFonts w:hint="eastAsia"/>
              </w:rPr>
              <w:t>11</w:t>
            </w:r>
          </w:p>
        </w:tc>
        <w:tc>
          <w:tcPr>
            <w:tcW w:w="2881" w:type="dxa"/>
          </w:tcPr>
          <w:p w:rsidR="00240376" w:rsidRDefault="00240376" w:rsidP="00734066">
            <w:pPr>
              <w:spacing w:line="300" w:lineRule="auto"/>
              <w:rPr>
                <w:rFonts w:hint="eastAsia"/>
              </w:rPr>
            </w:pPr>
            <w:r>
              <w:rPr>
                <w:rFonts w:hint="eastAsia"/>
              </w:rPr>
              <w:t>手机号码</w:t>
            </w:r>
          </w:p>
        </w:tc>
      </w:tr>
      <w:tr w:rsidR="00240376" w:rsidTr="00734066">
        <w:tblPrEx>
          <w:tblCellMar>
            <w:top w:w="0" w:type="dxa"/>
            <w:bottom w:w="0" w:type="dxa"/>
          </w:tblCellMar>
        </w:tblPrEx>
        <w:tc>
          <w:tcPr>
            <w:tcW w:w="1034" w:type="dxa"/>
          </w:tcPr>
          <w:p w:rsidR="00240376" w:rsidRDefault="00240376" w:rsidP="00240376">
            <w:pPr>
              <w:numPr>
                <w:ilvl w:val="0"/>
                <w:numId w:val="45"/>
              </w:numPr>
              <w:spacing w:line="300" w:lineRule="auto"/>
              <w:rPr>
                <w:rFonts w:hint="eastAsia"/>
              </w:rPr>
            </w:pPr>
          </w:p>
        </w:tc>
        <w:tc>
          <w:tcPr>
            <w:tcW w:w="1757" w:type="dxa"/>
          </w:tcPr>
          <w:p w:rsidR="00240376" w:rsidRDefault="00240376" w:rsidP="00734066">
            <w:pPr>
              <w:spacing w:line="300" w:lineRule="auto"/>
              <w:rPr>
                <w:rFonts w:hint="eastAsia"/>
              </w:rPr>
            </w:pPr>
            <w:r>
              <w:rPr>
                <w:rFonts w:hint="eastAsia"/>
              </w:rPr>
              <w:t>9</w:t>
            </w:r>
          </w:p>
        </w:tc>
        <w:tc>
          <w:tcPr>
            <w:tcW w:w="2881" w:type="dxa"/>
          </w:tcPr>
          <w:p w:rsidR="00240376" w:rsidRDefault="00240376" w:rsidP="00734066">
            <w:pPr>
              <w:spacing w:line="300" w:lineRule="auto"/>
              <w:rPr>
                <w:rFonts w:hint="eastAsia"/>
              </w:rPr>
            </w:pPr>
            <w:r>
              <w:rPr>
                <w:rFonts w:hint="eastAsia"/>
              </w:rPr>
              <w:t>交易金额</w:t>
            </w:r>
          </w:p>
        </w:tc>
      </w:tr>
      <w:tr w:rsidR="00240376" w:rsidTr="00734066">
        <w:tblPrEx>
          <w:tblCellMar>
            <w:top w:w="0" w:type="dxa"/>
            <w:bottom w:w="0" w:type="dxa"/>
          </w:tblCellMar>
        </w:tblPrEx>
        <w:tc>
          <w:tcPr>
            <w:tcW w:w="1034" w:type="dxa"/>
          </w:tcPr>
          <w:p w:rsidR="00240376" w:rsidRDefault="00240376" w:rsidP="00240376">
            <w:pPr>
              <w:numPr>
                <w:ilvl w:val="0"/>
                <w:numId w:val="45"/>
              </w:numPr>
              <w:spacing w:line="300" w:lineRule="auto"/>
              <w:rPr>
                <w:rFonts w:hint="eastAsia"/>
              </w:rPr>
            </w:pPr>
          </w:p>
        </w:tc>
        <w:tc>
          <w:tcPr>
            <w:tcW w:w="1757" w:type="dxa"/>
          </w:tcPr>
          <w:p w:rsidR="00240376" w:rsidRDefault="00240376" w:rsidP="00734066">
            <w:pPr>
              <w:spacing w:line="300" w:lineRule="auto"/>
              <w:rPr>
                <w:rFonts w:hint="eastAsia"/>
              </w:rPr>
            </w:pPr>
            <w:r>
              <w:rPr>
                <w:rFonts w:hint="eastAsia"/>
              </w:rPr>
              <w:t>14</w:t>
            </w:r>
          </w:p>
        </w:tc>
        <w:tc>
          <w:tcPr>
            <w:tcW w:w="2881" w:type="dxa"/>
          </w:tcPr>
          <w:p w:rsidR="00240376" w:rsidRDefault="00240376" w:rsidP="00734066">
            <w:pPr>
              <w:spacing w:line="300" w:lineRule="auto"/>
              <w:rPr>
                <w:rFonts w:hint="eastAsia"/>
              </w:rPr>
            </w:pPr>
            <w:r>
              <w:rPr>
                <w:rFonts w:hint="eastAsia"/>
              </w:rPr>
              <w:t>银行方交易时间</w:t>
            </w:r>
          </w:p>
        </w:tc>
      </w:tr>
    </w:tbl>
    <w:p w:rsidR="00240376" w:rsidRDefault="00240376" w:rsidP="00240376">
      <w:pPr>
        <w:spacing w:line="300" w:lineRule="auto"/>
        <w:rPr>
          <w:rFonts w:hint="eastAsia"/>
        </w:rPr>
      </w:pPr>
    </w:p>
    <w:p w:rsidR="00240376" w:rsidRDefault="00240376" w:rsidP="00240376">
      <w:pPr>
        <w:spacing w:line="300" w:lineRule="auto"/>
        <w:ind w:leftChars="100" w:left="210" w:firstLineChars="200" w:firstLine="420"/>
        <w:rPr>
          <w:rFonts w:hint="eastAsia"/>
        </w:rPr>
      </w:pPr>
    </w:p>
    <w:p w:rsidR="00240376" w:rsidRPr="00240376" w:rsidRDefault="00240376" w:rsidP="0058728E">
      <w:pPr>
        <w:pStyle w:val="a8"/>
        <w:spacing w:line="360" w:lineRule="exact"/>
        <w:ind w:firstLineChars="0" w:firstLine="0"/>
        <w:rPr>
          <w:rFonts w:ascii="宋体" w:hAnsi="宋体" w:hint="eastAsia"/>
          <w:snapToGrid w:val="0"/>
          <w:kern w:val="0"/>
        </w:rPr>
      </w:pPr>
    </w:p>
    <w:sectPr w:rsidR="00240376" w:rsidRPr="00240376" w:rsidSect="00F53EFE">
      <w:headerReference w:type="default" r:id="rId17"/>
      <w:footerReference w:type="default" r:id="rId18"/>
      <w:pgSz w:w="11906" w:h="16838" w:code="9"/>
      <w:pgMar w:top="238" w:right="1644" w:bottom="907" w:left="1644"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C42" w:rsidRDefault="008B2C42">
      <w:r>
        <w:separator/>
      </w:r>
    </w:p>
  </w:endnote>
  <w:endnote w:type="continuationSeparator" w:id="0">
    <w:p w:rsidR="008B2C42" w:rsidRDefault="008B2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体">
    <w:altName w:val="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swiss"/>
    <w:notTrueType/>
    <w:pitch w:val="variable"/>
    <w:sig w:usb0="00000003" w:usb1="00000000" w:usb2="00000000" w:usb3="00000000" w:csb0="00000001" w:csb1="00000000"/>
  </w:font>
  <w:font w:name="仿宋_GB2312">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alatino">
    <w:panose1 w:val="02040502050505030304"/>
    <w:charset w:val="00"/>
    <w:family w:val="roman"/>
    <w:pitch w:val="variable"/>
    <w:sig w:usb0="00000007" w:usb1="00000000" w:usb2="00000000" w:usb3="00000000" w:csb0="00000093" w:csb1="00000000"/>
  </w:font>
  <w:font w:name="彩虹楷体">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DFD" w:rsidRDefault="00177DFD" w:rsidP="006F5EB8">
    <w:pPr>
      <w:pStyle w:val="a9"/>
      <w:ind w:firstLineChars="1600" w:firstLine="2880"/>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40376">
      <w:rPr>
        <w:noProof/>
        <w:kern w:val="0"/>
        <w:szCs w:val="21"/>
      </w:rPr>
      <w:t>29</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240376">
      <w:rPr>
        <w:noProof/>
        <w:kern w:val="0"/>
        <w:szCs w:val="21"/>
      </w:rPr>
      <w:t>30</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C42" w:rsidRDefault="008B2C42">
      <w:r>
        <w:separator/>
      </w:r>
    </w:p>
  </w:footnote>
  <w:footnote w:type="continuationSeparator" w:id="0">
    <w:p w:rsidR="008B2C42" w:rsidRDefault="008B2C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DFD" w:rsidRPr="002D3850" w:rsidRDefault="00177DFD" w:rsidP="00F6607F">
    <w:pPr>
      <w:spacing w:line="360" w:lineRule="auto"/>
      <w:ind w:firstLineChars="100" w:firstLine="180"/>
      <w:rPr>
        <w:sz w:val="18"/>
        <w:szCs w:val="18"/>
        <w:u w:val="single"/>
      </w:rPr>
    </w:pPr>
    <w:r>
      <w:rPr>
        <w:rFonts w:hint="eastAsia"/>
        <w:noProof/>
        <w:sz w:val="18"/>
        <w:szCs w:val="18"/>
        <w:u w:val="single"/>
      </w:rPr>
      <w:drawing>
        <wp:anchor distT="0" distB="0" distL="114300" distR="114300" simplePos="0" relativeHeight="251657728" behindDoc="0" locked="0" layoutInCell="1" allowOverlap="1" wp14:anchorId="52504B5A" wp14:editId="6D678B45">
          <wp:simplePos x="0" y="0"/>
          <wp:positionH relativeFrom="column">
            <wp:posOffset>1943100</wp:posOffset>
          </wp:positionH>
          <wp:positionV relativeFrom="paragraph">
            <wp:posOffset>-145415</wp:posOffset>
          </wp:positionV>
          <wp:extent cx="1257300" cy="2762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276225"/>
                  </a:xfrm>
                  <a:prstGeom prst="rect">
                    <a:avLst/>
                  </a:prstGeom>
                  <a:noFill/>
                </pic:spPr>
              </pic:pic>
            </a:graphicData>
          </a:graphic>
          <wp14:sizeRelH relativeFrom="page">
            <wp14:pctWidth>0</wp14:pctWidth>
          </wp14:sizeRelH>
          <wp14:sizeRelV relativeFrom="page">
            <wp14:pctHeight>0</wp14:pctHeight>
          </wp14:sizeRelV>
        </wp:anchor>
      </w:drawing>
    </w:r>
    <w:r w:rsidRPr="002D3850">
      <w:rPr>
        <w:rFonts w:hint="eastAsia"/>
        <w:sz w:val="18"/>
        <w:szCs w:val="18"/>
        <w:u w:val="single"/>
      </w:rPr>
      <w:t xml:space="preserve">  </w:t>
    </w:r>
    <w:r>
      <w:rPr>
        <w:rFonts w:hint="eastAsia"/>
        <w:sz w:val="18"/>
        <w:szCs w:val="18"/>
        <w:u w:val="single"/>
      </w:rPr>
      <w:t xml:space="preserve"> </w:t>
    </w:r>
    <w:r w:rsidRPr="002D3850">
      <w:rPr>
        <w:rFonts w:hint="eastAsia"/>
        <w:sz w:val="18"/>
        <w:szCs w:val="18"/>
        <w:u w:val="single"/>
      </w:rPr>
      <w:t xml:space="preserve">                    </w:t>
    </w:r>
    <w:r w:rsidRPr="002D3850">
      <w:rPr>
        <w:rFonts w:hint="eastAsia"/>
        <w:sz w:val="18"/>
        <w:szCs w:val="18"/>
        <w:u w:val="single"/>
      </w:rPr>
      <w:tab/>
    </w:r>
    <w:r w:rsidRPr="002D3850">
      <w:rPr>
        <w:rFonts w:hint="eastAsia"/>
        <w:sz w:val="18"/>
        <w:szCs w:val="18"/>
        <w:u w:val="single"/>
      </w:rPr>
      <w:tab/>
    </w:r>
    <w:r>
      <w:rPr>
        <w:rFonts w:hint="eastAsia"/>
        <w:sz w:val="18"/>
        <w:szCs w:val="18"/>
        <w:u w:val="single"/>
      </w:rPr>
      <w:t xml:space="preserve">                 </w:t>
    </w:r>
    <w:r w:rsidRPr="002D3850">
      <w:rPr>
        <w:rFonts w:hint="eastAsia"/>
        <w:sz w:val="18"/>
        <w:szCs w:val="18"/>
        <w:u w:val="single"/>
      </w:rPr>
      <w:t xml:space="preserve">           </w:t>
    </w:r>
    <w:r>
      <w:rPr>
        <w:rFonts w:hint="eastAsia"/>
        <w:sz w:val="18"/>
        <w:szCs w:val="18"/>
        <w:u w:val="single"/>
      </w:rPr>
      <w:t xml:space="preserve">                     </w:t>
    </w:r>
    <w:r w:rsidRPr="002D3850">
      <w:rPr>
        <w:rFonts w:hint="eastAsia"/>
        <w:sz w:val="18"/>
        <w:szCs w:val="18"/>
        <w:u w:val="single"/>
      </w:rPr>
      <w:t>业务需求说明书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60E7"/>
      </v:shape>
    </w:pict>
  </w:numPicBullet>
  <w:abstractNum w:abstractNumId="0">
    <w:nsid w:val="FFFFFF7F"/>
    <w:multiLevelType w:val="singleLevel"/>
    <w:tmpl w:val="0CF67F4C"/>
    <w:lvl w:ilvl="0">
      <w:start w:val="1"/>
      <w:numFmt w:val="decimal"/>
      <w:pStyle w:val="2"/>
      <w:lvlText w:val="%1."/>
      <w:lvlJc w:val="left"/>
      <w:pPr>
        <w:tabs>
          <w:tab w:val="num" w:pos="780"/>
        </w:tabs>
        <w:ind w:leftChars="200" w:left="780" w:hangingChars="200" w:hanging="360"/>
      </w:pPr>
    </w:lvl>
  </w:abstractNum>
  <w:abstractNum w:abstractNumId="1">
    <w:nsid w:val="FFFFFF88"/>
    <w:multiLevelType w:val="singleLevel"/>
    <w:tmpl w:val="8B7696F0"/>
    <w:lvl w:ilvl="0">
      <w:start w:val="1"/>
      <w:numFmt w:val="decimal"/>
      <w:pStyle w:val="a"/>
      <w:lvlText w:val="%1."/>
      <w:lvlJc w:val="left"/>
      <w:pPr>
        <w:tabs>
          <w:tab w:val="num" w:pos="360"/>
        </w:tabs>
        <w:ind w:left="360" w:hangingChars="200" w:hanging="360"/>
      </w:pPr>
    </w:lvl>
  </w:abstractNum>
  <w:abstractNum w:abstractNumId="2">
    <w:nsid w:val="FFFFFFFB"/>
    <w:multiLevelType w:val="multilevel"/>
    <w:tmpl w:val="1F1CD59E"/>
    <w:lvl w:ilvl="0">
      <w:start w:val="1"/>
      <w:numFmt w:val="decimal"/>
      <w:lvlText w:val="第%1章"/>
      <w:lvlJc w:val="left"/>
      <w:pPr>
        <w:tabs>
          <w:tab w:val="num" w:pos="108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360"/>
        </w:tabs>
        <w:ind w:left="36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isLgl/>
      <w:lvlText w:val="%1.%2.%3.%4.%5"/>
      <w:lvlJc w:val="left"/>
      <w:pPr>
        <w:tabs>
          <w:tab w:val="num" w:pos="0"/>
        </w:tabs>
        <w:ind w:left="0" w:firstLine="0"/>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3">
    <w:nsid w:val="094A01DA"/>
    <w:multiLevelType w:val="hybridMultilevel"/>
    <w:tmpl w:val="89D8B35C"/>
    <w:lvl w:ilvl="0" w:tplc="50727F12">
      <w:start w:val="1"/>
      <w:numFmt w:val="bullet"/>
      <w:pStyle w:val="Bullet1"/>
      <w:lvlText w:val=""/>
      <w:lvlJc w:val="left"/>
      <w:pPr>
        <w:tabs>
          <w:tab w:val="num" w:pos="360"/>
        </w:tabs>
        <w:ind w:left="360" w:hanging="360"/>
      </w:pPr>
      <w:rPr>
        <w:rFonts w:ascii="Wingdings" w:hAnsi="Wingdings" w:hint="default"/>
        <w:color w:val="3366FF"/>
      </w:rPr>
    </w:lvl>
    <w:lvl w:ilvl="1" w:tplc="07DA9C58"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096F2963"/>
    <w:multiLevelType w:val="hybridMultilevel"/>
    <w:tmpl w:val="3BD49314"/>
    <w:lvl w:ilvl="0" w:tplc="D090CF9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4B64B0F"/>
    <w:multiLevelType w:val="singleLevel"/>
    <w:tmpl w:val="BE1CD75E"/>
    <w:lvl w:ilvl="0">
      <w:start w:val="1"/>
      <w:numFmt w:val="bullet"/>
      <w:pStyle w:val="a0"/>
      <w:lvlText w:val=""/>
      <w:lvlJc w:val="left"/>
      <w:pPr>
        <w:tabs>
          <w:tab w:val="num" w:pos="851"/>
        </w:tabs>
        <w:ind w:left="851" w:hanging="420"/>
      </w:pPr>
      <w:rPr>
        <w:rFonts w:ascii="Wingdings" w:hAnsi="Wingdings" w:hint="default"/>
        <w:sz w:val="24"/>
        <w:szCs w:val="24"/>
      </w:rPr>
    </w:lvl>
  </w:abstractNum>
  <w:abstractNum w:abstractNumId="6">
    <w:nsid w:val="1D96447D"/>
    <w:multiLevelType w:val="hybridMultilevel"/>
    <w:tmpl w:val="530E9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E0707A"/>
    <w:multiLevelType w:val="multilevel"/>
    <w:tmpl w:val="6074A4DA"/>
    <w:lvl w:ilvl="0">
      <w:start w:val="1"/>
      <w:numFmt w:val="decimal"/>
      <w:pStyle w:val="1"/>
      <w:lvlText w:val="%1."/>
      <w:lvlJc w:val="left"/>
      <w:pPr>
        <w:tabs>
          <w:tab w:val="num" w:pos="425"/>
        </w:tabs>
        <w:ind w:left="425" w:hanging="425"/>
      </w:pPr>
      <w:rPr>
        <w:rFonts w:hint="eastAsia"/>
      </w:rPr>
    </w:lvl>
    <w:lvl w:ilvl="1">
      <w:start w:val="1"/>
      <w:numFmt w:val="decimal"/>
      <w:pStyle w:val="20"/>
      <w:suff w:val="space"/>
      <w:lvlText w:val="%1.%2"/>
      <w:lvlJc w:val="left"/>
      <w:pPr>
        <w:ind w:left="1418" w:hanging="992"/>
      </w:pPr>
      <w:rPr>
        <w:rFonts w:hint="eastAsia"/>
        <w:b/>
      </w:rPr>
    </w:lvl>
    <w:lvl w:ilvl="2">
      <w:start w:val="1"/>
      <w:numFmt w:val="decimal"/>
      <w:pStyle w:val="3"/>
      <w:suff w:val="space"/>
      <w:lvlText w:val="%1.%2.%3"/>
      <w:lvlJc w:val="left"/>
      <w:pPr>
        <w:ind w:left="964" w:hanging="737"/>
      </w:pPr>
      <w:rPr>
        <w:rFonts w:hint="eastAsia"/>
        <w:b/>
        <w:i w:val="0"/>
        <w:color w:val="auto"/>
      </w:rPr>
    </w:lvl>
    <w:lvl w:ilvl="3">
      <w:start w:val="1"/>
      <w:numFmt w:val="decimal"/>
      <w:lvlText w:val="%1.%2.%3.%4"/>
      <w:lvlJc w:val="left"/>
      <w:pPr>
        <w:tabs>
          <w:tab w:val="num" w:pos="1021"/>
        </w:tabs>
        <w:ind w:left="340" w:firstLine="0"/>
      </w:pPr>
      <w:rPr>
        <w:rFonts w:hint="eastAsia"/>
        <w:b/>
      </w:rPr>
    </w:lvl>
    <w:lvl w:ilvl="4">
      <w:start w:val="1"/>
      <w:numFmt w:val="decimal"/>
      <w:lvlText w:val="%1.%2.%3.%4.%5"/>
      <w:lvlJc w:val="left"/>
      <w:pPr>
        <w:tabs>
          <w:tab w:val="num" w:pos="1134"/>
        </w:tabs>
        <w:ind w:left="284" w:firstLine="340"/>
      </w:pPr>
      <w:rPr>
        <w:rFonts w:hint="eastAsia"/>
        <w:b/>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8">
    <w:nsid w:val="340272B4"/>
    <w:multiLevelType w:val="hybridMultilevel"/>
    <w:tmpl w:val="31F87D24"/>
    <w:lvl w:ilvl="0" w:tplc="4A60A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60552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4DC41274"/>
    <w:multiLevelType w:val="hybridMultilevel"/>
    <w:tmpl w:val="37F405BE"/>
    <w:lvl w:ilvl="0" w:tplc="4A60AFE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501A3581"/>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5FB040AC"/>
    <w:multiLevelType w:val="hybridMultilevel"/>
    <w:tmpl w:val="F5E879D8"/>
    <w:lvl w:ilvl="0" w:tplc="FFFFFFFF">
      <w:start w:val="1"/>
      <w:numFmt w:val="decimal"/>
      <w:lvlText w:val="%1、"/>
      <w:lvlJc w:val="left"/>
      <w:pPr>
        <w:tabs>
          <w:tab w:val="num" w:pos="840"/>
        </w:tabs>
        <w:ind w:left="840" w:hanging="360"/>
      </w:pPr>
      <w:rPr>
        <w:rFonts w:hint="default"/>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13">
    <w:nsid w:val="61A53A1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4">
    <w:nsid w:val="65413A62"/>
    <w:multiLevelType w:val="singleLevel"/>
    <w:tmpl w:val="35FC77AC"/>
    <w:lvl w:ilvl="0">
      <w:start w:val="1"/>
      <w:numFmt w:val="bullet"/>
      <w:pStyle w:val="Bullet"/>
      <w:lvlText w:val=""/>
      <w:lvlJc w:val="left"/>
      <w:pPr>
        <w:tabs>
          <w:tab w:val="num" w:pos="360"/>
        </w:tabs>
        <w:ind w:left="360" w:hanging="360"/>
      </w:pPr>
      <w:rPr>
        <w:rFonts w:ascii="Symbol" w:hAnsi="Symbol" w:hint="default"/>
      </w:rPr>
    </w:lvl>
  </w:abstractNum>
  <w:abstractNum w:abstractNumId="15">
    <w:nsid w:val="682F2ADD"/>
    <w:multiLevelType w:val="hybridMultilevel"/>
    <w:tmpl w:val="B7C6A190"/>
    <w:name w:val="WW8Num125"/>
    <w:lvl w:ilvl="0" w:tplc="04090003">
      <w:start w:val="1"/>
      <w:numFmt w:val="bullet"/>
      <w:lvlText w:val=""/>
      <w:lvlJc w:val="left"/>
      <w:pPr>
        <w:tabs>
          <w:tab w:val="num" w:pos="982"/>
        </w:tabs>
        <w:ind w:left="982" w:hanging="420"/>
      </w:pPr>
      <w:rPr>
        <w:rFonts w:ascii="Wingdings" w:hAnsi="Wingdings" w:hint="default"/>
      </w:rPr>
    </w:lvl>
    <w:lvl w:ilvl="1" w:tplc="04090003" w:tentative="1">
      <w:start w:val="1"/>
      <w:numFmt w:val="bullet"/>
      <w:lvlText w:val=""/>
      <w:lvlJc w:val="left"/>
      <w:pPr>
        <w:tabs>
          <w:tab w:val="num" w:pos="1402"/>
        </w:tabs>
        <w:ind w:left="1402" w:hanging="420"/>
      </w:pPr>
      <w:rPr>
        <w:rFonts w:ascii="Wingdings" w:hAnsi="Wingdings" w:hint="default"/>
      </w:rPr>
    </w:lvl>
    <w:lvl w:ilvl="2" w:tplc="04090005">
      <w:start w:val="1"/>
      <w:numFmt w:val="bullet"/>
      <w:lvlText w:val=""/>
      <w:lvlJc w:val="left"/>
      <w:pPr>
        <w:tabs>
          <w:tab w:val="num" w:pos="1822"/>
        </w:tabs>
        <w:ind w:left="1822" w:hanging="420"/>
      </w:pPr>
      <w:rPr>
        <w:rFonts w:ascii="Wingdings" w:hAnsi="Wingdings" w:hint="default"/>
      </w:rPr>
    </w:lvl>
    <w:lvl w:ilvl="3" w:tplc="04090001" w:tentative="1">
      <w:start w:val="1"/>
      <w:numFmt w:val="bullet"/>
      <w:lvlText w:val=""/>
      <w:lvlJc w:val="left"/>
      <w:pPr>
        <w:tabs>
          <w:tab w:val="num" w:pos="2242"/>
        </w:tabs>
        <w:ind w:left="2242" w:hanging="420"/>
      </w:pPr>
      <w:rPr>
        <w:rFonts w:ascii="Wingdings" w:hAnsi="Wingdings" w:hint="default"/>
      </w:rPr>
    </w:lvl>
    <w:lvl w:ilvl="4" w:tplc="04090003" w:tentative="1">
      <w:start w:val="1"/>
      <w:numFmt w:val="bullet"/>
      <w:lvlText w:val=""/>
      <w:lvlJc w:val="left"/>
      <w:pPr>
        <w:tabs>
          <w:tab w:val="num" w:pos="2662"/>
        </w:tabs>
        <w:ind w:left="2662" w:hanging="420"/>
      </w:pPr>
      <w:rPr>
        <w:rFonts w:ascii="Wingdings" w:hAnsi="Wingdings" w:hint="default"/>
      </w:rPr>
    </w:lvl>
    <w:lvl w:ilvl="5" w:tplc="04090005" w:tentative="1">
      <w:start w:val="1"/>
      <w:numFmt w:val="bullet"/>
      <w:lvlText w:val=""/>
      <w:lvlJc w:val="left"/>
      <w:pPr>
        <w:tabs>
          <w:tab w:val="num" w:pos="3082"/>
        </w:tabs>
        <w:ind w:left="3082" w:hanging="420"/>
      </w:pPr>
      <w:rPr>
        <w:rFonts w:ascii="Wingdings" w:hAnsi="Wingdings" w:hint="default"/>
      </w:rPr>
    </w:lvl>
    <w:lvl w:ilvl="6" w:tplc="04090001" w:tentative="1">
      <w:start w:val="1"/>
      <w:numFmt w:val="bullet"/>
      <w:lvlText w:val=""/>
      <w:lvlJc w:val="left"/>
      <w:pPr>
        <w:tabs>
          <w:tab w:val="num" w:pos="3502"/>
        </w:tabs>
        <w:ind w:left="3502" w:hanging="420"/>
      </w:pPr>
      <w:rPr>
        <w:rFonts w:ascii="Wingdings" w:hAnsi="Wingdings" w:hint="default"/>
      </w:rPr>
    </w:lvl>
    <w:lvl w:ilvl="7" w:tplc="04090003" w:tentative="1">
      <w:start w:val="1"/>
      <w:numFmt w:val="bullet"/>
      <w:lvlText w:val=""/>
      <w:lvlJc w:val="left"/>
      <w:pPr>
        <w:tabs>
          <w:tab w:val="num" w:pos="3922"/>
        </w:tabs>
        <w:ind w:left="3922" w:hanging="420"/>
      </w:pPr>
      <w:rPr>
        <w:rFonts w:ascii="Wingdings" w:hAnsi="Wingdings" w:hint="default"/>
      </w:rPr>
    </w:lvl>
    <w:lvl w:ilvl="8" w:tplc="04090005" w:tentative="1">
      <w:start w:val="1"/>
      <w:numFmt w:val="bullet"/>
      <w:lvlText w:val=""/>
      <w:lvlJc w:val="left"/>
      <w:pPr>
        <w:tabs>
          <w:tab w:val="num" w:pos="4342"/>
        </w:tabs>
        <w:ind w:left="4342" w:hanging="420"/>
      </w:pPr>
      <w:rPr>
        <w:rFonts w:ascii="Wingdings" w:hAnsi="Wingdings" w:hint="default"/>
      </w:rPr>
    </w:lvl>
  </w:abstractNum>
  <w:abstractNum w:abstractNumId="16">
    <w:nsid w:val="68501E23"/>
    <w:multiLevelType w:val="singleLevel"/>
    <w:tmpl w:val="D0004124"/>
    <w:lvl w:ilvl="0">
      <w:start w:val="1"/>
      <w:numFmt w:val="bullet"/>
      <w:pStyle w:val="30"/>
      <w:lvlText w:val=""/>
      <w:lvlJc w:val="left"/>
      <w:pPr>
        <w:tabs>
          <w:tab w:val="num" w:pos="360"/>
        </w:tabs>
        <w:ind w:left="360" w:hanging="360"/>
      </w:pPr>
      <w:rPr>
        <w:rFonts w:ascii="Symbol" w:hAnsi="Symbol" w:hint="default"/>
      </w:rPr>
    </w:lvl>
  </w:abstractNum>
  <w:abstractNum w:abstractNumId="17">
    <w:nsid w:val="75256E30"/>
    <w:multiLevelType w:val="hybridMultilevel"/>
    <w:tmpl w:val="31F87D24"/>
    <w:lvl w:ilvl="0" w:tplc="4A60A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A87399"/>
    <w:multiLevelType w:val="hybridMultilevel"/>
    <w:tmpl w:val="EEF4BAF0"/>
    <w:name w:val="WW8Num1253"/>
    <w:lvl w:ilvl="0" w:tplc="04090003">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9">
    <w:nsid w:val="75EF2C09"/>
    <w:multiLevelType w:val="hybridMultilevel"/>
    <w:tmpl w:val="3C10BD30"/>
    <w:lvl w:ilvl="0" w:tplc="8CDC780C">
      <w:start w:val="1"/>
      <w:numFmt w:val="bullet"/>
      <w:pStyle w:val="21"/>
      <w:lvlText w:val="-"/>
      <w:lvlJc w:val="left"/>
      <w:pPr>
        <w:tabs>
          <w:tab w:val="num" w:pos="1320"/>
        </w:tabs>
        <w:ind w:left="1320" w:hanging="420"/>
      </w:pPr>
      <w:rPr>
        <w:rFonts w:ascii="Times New Roman" w:hAnsi="Times New Roman" w:cs="Times New Roman" w:hint="default"/>
      </w:rPr>
    </w:lvl>
    <w:lvl w:ilvl="1" w:tplc="04090019">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20">
    <w:nsid w:val="7C1C7FF6"/>
    <w:multiLevelType w:val="hybridMultilevel"/>
    <w:tmpl w:val="A34ABBB0"/>
    <w:lvl w:ilvl="0" w:tplc="BBCAB3A0">
      <w:start w:val="1"/>
      <w:numFmt w:val="decimal"/>
      <w:lvlText w:val="%1、"/>
      <w:lvlJc w:val="left"/>
      <w:pPr>
        <w:tabs>
          <w:tab w:val="num" w:pos="1200"/>
        </w:tabs>
        <w:ind w:left="1200" w:hanging="360"/>
      </w:pPr>
      <w:rPr>
        <w:rFonts w:hint="eastAsia"/>
      </w:rPr>
    </w:lvl>
    <w:lvl w:ilvl="1" w:tplc="BBCAB3A0">
      <w:start w:val="1"/>
      <w:numFmt w:val="decimal"/>
      <w:lvlText w:val="%2、"/>
      <w:lvlJc w:val="left"/>
      <w:pPr>
        <w:tabs>
          <w:tab w:val="num" w:pos="1620"/>
        </w:tabs>
        <w:ind w:left="1620" w:hanging="360"/>
      </w:pPr>
      <w:rPr>
        <w:rFonts w:hint="eastAsia"/>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abstractNumId w:val="2"/>
  </w:num>
  <w:num w:numId="2">
    <w:abstractNumId w:val="5"/>
  </w:num>
  <w:num w:numId="3">
    <w:abstractNumId w:val="16"/>
  </w:num>
  <w:num w:numId="4">
    <w:abstractNumId w:val="19"/>
  </w:num>
  <w:num w:numId="5">
    <w:abstractNumId w:val="3"/>
  </w:num>
  <w:num w:numId="6">
    <w:abstractNumId w:val="0"/>
  </w:num>
  <w:num w:numId="7">
    <w:abstractNumId w:val="1"/>
  </w:num>
  <w:num w:numId="8">
    <w:abstractNumId w:val="13"/>
  </w:num>
  <w:num w:numId="9">
    <w:abstractNumId w:val="14"/>
  </w:num>
  <w:num w:numId="10">
    <w:abstractNumId w:val="11"/>
  </w:num>
  <w:num w:numId="11">
    <w:abstractNumId w:val="7"/>
  </w:num>
  <w:num w:numId="12">
    <w:abstractNumId w:val="17"/>
  </w:num>
  <w:num w:numId="13">
    <w:abstractNumId w:val="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num>
  <w:num w:numId="42">
    <w:abstractNumId w:val="6"/>
  </w:num>
  <w:num w:numId="43">
    <w:abstractNumId w:val="12"/>
  </w:num>
  <w:num w:numId="44">
    <w:abstractNumId w:val="4"/>
  </w:num>
  <w:num w:numId="45">
    <w:abstractNumId w:val="9"/>
  </w:num>
  <w:num w:numId="46">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zh-CN" w:vendorID="64" w:dllVersion="131077" w:nlCheck="1" w:checkStyle="1"/>
  <w:activeWritingStyle w:appName="MSWord" w:lang="en-U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96"/>
    <w:rsid w:val="0000055B"/>
    <w:rsid w:val="000005C2"/>
    <w:rsid w:val="00000A24"/>
    <w:rsid w:val="00001866"/>
    <w:rsid w:val="00001C0B"/>
    <w:rsid w:val="000022D6"/>
    <w:rsid w:val="00003F66"/>
    <w:rsid w:val="00004541"/>
    <w:rsid w:val="00005E71"/>
    <w:rsid w:val="00006366"/>
    <w:rsid w:val="00007031"/>
    <w:rsid w:val="00007B6E"/>
    <w:rsid w:val="00007FBC"/>
    <w:rsid w:val="000103A0"/>
    <w:rsid w:val="000109AE"/>
    <w:rsid w:val="00011052"/>
    <w:rsid w:val="00012261"/>
    <w:rsid w:val="00012AA2"/>
    <w:rsid w:val="00013488"/>
    <w:rsid w:val="00013A81"/>
    <w:rsid w:val="00013BD4"/>
    <w:rsid w:val="0001458B"/>
    <w:rsid w:val="00014C5B"/>
    <w:rsid w:val="00015E84"/>
    <w:rsid w:val="000161A9"/>
    <w:rsid w:val="00016349"/>
    <w:rsid w:val="00016373"/>
    <w:rsid w:val="00016738"/>
    <w:rsid w:val="00016961"/>
    <w:rsid w:val="0001728F"/>
    <w:rsid w:val="00020154"/>
    <w:rsid w:val="000209A6"/>
    <w:rsid w:val="00020FB4"/>
    <w:rsid w:val="0002119A"/>
    <w:rsid w:val="0002162A"/>
    <w:rsid w:val="0002171D"/>
    <w:rsid w:val="000224C0"/>
    <w:rsid w:val="00022B0B"/>
    <w:rsid w:val="00022B4C"/>
    <w:rsid w:val="000239EC"/>
    <w:rsid w:val="00023AC0"/>
    <w:rsid w:val="0002519D"/>
    <w:rsid w:val="00025263"/>
    <w:rsid w:val="00025918"/>
    <w:rsid w:val="00026420"/>
    <w:rsid w:val="00026433"/>
    <w:rsid w:val="00026C46"/>
    <w:rsid w:val="0002755A"/>
    <w:rsid w:val="00027C1C"/>
    <w:rsid w:val="00027D20"/>
    <w:rsid w:val="00027EAE"/>
    <w:rsid w:val="00030C7F"/>
    <w:rsid w:val="000319A6"/>
    <w:rsid w:val="00031AEA"/>
    <w:rsid w:val="000326CA"/>
    <w:rsid w:val="00032AE9"/>
    <w:rsid w:val="0003366B"/>
    <w:rsid w:val="000337D7"/>
    <w:rsid w:val="00034B84"/>
    <w:rsid w:val="0003569F"/>
    <w:rsid w:val="000358E8"/>
    <w:rsid w:val="00035E62"/>
    <w:rsid w:val="00036141"/>
    <w:rsid w:val="00036394"/>
    <w:rsid w:val="00036442"/>
    <w:rsid w:val="00036717"/>
    <w:rsid w:val="00036F7D"/>
    <w:rsid w:val="0003759B"/>
    <w:rsid w:val="0004025A"/>
    <w:rsid w:val="00040DA8"/>
    <w:rsid w:val="0004128B"/>
    <w:rsid w:val="000412E0"/>
    <w:rsid w:val="00041F2B"/>
    <w:rsid w:val="000420AD"/>
    <w:rsid w:val="000423CE"/>
    <w:rsid w:val="00042C07"/>
    <w:rsid w:val="00042CB3"/>
    <w:rsid w:val="000433F9"/>
    <w:rsid w:val="000435C9"/>
    <w:rsid w:val="00044116"/>
    <w:rsid w:val="00044544"/>
    <w:rsid w:val="00044979"/>
    <w:rsid w:val="00044A9F"/>
    <w:rsid w:val="00044C41"/>
    <w:rsid w:val="00044F71"/>
    <w:rsid w:val="00045067"/>
    <w:rsid w:val="00045EBF"/>
    <w:rsid w:val="00046681"/>
    <w:rsid w:val="000467A9"/>
    <w:rsid w:val="00046EED"/>
    <w:rsid w:val="00047ACC"/>
    <w:rsid w:val="000501C1"/>
    <w:rsid w:val="00050878"/>
    <w:rsid w:val="00051057"/>
    <w:rsid w:val="000511D7"/>
    <w:rsid w:val="00051367"/>
    <w:rsid w:val="0005163D"/>
    <w:rsid w:val="0005203C"/>
    <w:rsid w:val="00052A97"/>
    <w:rsid w:val="00052DA1"/>
    <w:rsid w:val="00052F86"/>
    <w:rsid w:val="00053244"/>
    <w:rsid w:val="000533FD"/>
    <w:rsid w:val="00053FD9"/>
    <w:rsid w:val="000546E2"/>
    <w:rsid w:val="0005481D"/>
    <w:rsid w:val="0005506F"/>
    <w:rsid w:val="00055295"/>
    <w:rsid w:val="00055331"/>
    <w:rsid w:val="00056D23"/>
    <w:rsid w:val="00057E65"/>
    <w:rsid w:val="00060036"/>
    <w:rsid w:val="0006042F"/>
    <w:rsid w:val="00060707"/>
    <w:rsid w:val="0006146C"/>
    <w:rsid w:val="0006210D"/>
    <w:rsid w:val="0006211D"/>
    <w:rsid w:val="00062714"/>
    <w:rsid w:val="00062E0B"/>
    <w:rsid w:val="00062FEB"/>
    <w:rsid w:val="00063485"/>
    <w:rsid w:val="00064B75"/>
    <w:rsid w:val="00065A0C"/>
    <w:rsid w:val="0006609C"/>
    <w:rsid w:val="00066373"/>
    <w:rsid w:val="00066A6E"/>
    <w:rsid w:val="00067045"/>
    <w:rsid w:val="0006726E"/>
    <w:rsid w:val="00067305"/>
    <w:rsid w:val="00067B10"/>
    <w:rsid w:val="00067DCF"/>
    <w:rsid w:val="00070619"/>
    <w:rsid w:val="00070824"/>
    <w:rsid w:val="00071BDD"/>
    <w:rsid w:val="00071E96"/>
    <w:rsid w:val="00071EB5"/>
    <w:rsid w:val="0007230E"/>
    <w:rsid w:val="000726A3"/>
    <w:rsid w:val="00073080"/>
    <w:rsid w:val="0007392D"/>
    <w:rsid w:val="00073F62"/>
    <w:rsid w:val="00074479"/>
    <w:rsid w:val="0007477E"/>
    <w:rsid w:val="000747A8"/>
    <w:rsid w:val="00074D0C"/>
    <w:rsid w:val="00074DC8"/>
    <w:rsid w:val="00074E95"/>
    <w:rsid w:val="00074F56"/>
    <w:rsid w:val="000753AB"/>
    <w:rsid w:val="00076F5B"/>
    <w:rsid w:val="00077026"/>
    <w:rsid w:val="000778D4"/>
    <w:rsid w:val="00077B57"/>
    <w:rsid w:val="00080100"/>
    <w:rsid w:val="0008042E"/>
    <w:rsid w:val="0008053E"/>
    <w:rsid w:val="00080D11"/>
    <w:rsid w:val="00080EB9"/>
    <w:rsid w:val="000816E9"/>
    <w:rsid w:val="00081C68"/>
    <w:rsid w:val="00082A09"/>
    <w:rsid w:val="00082B5B"/>
    <w:rsid w:val="00082D44"/>
    <w:rsid w:val="00083296"/>
    <w:rsid w:val="0008345B"/>
    <w:rsid w:val="0008373E"/>
    <w:rsid w:val="00083779"/>
    <w:rsid w:val="0008378A"/>
    <w:rsid w:val="00083BA0"/>
    <w:rsid w:val="000842E7"/>
    <w:rsid w:val="000843E6"/>
    <w:rsid w:val="000848D3"/>
    <w:rsid w:val="00084B5B"/>
    <w:rsid w:val="00084C40"/>
    <w:rsid w:val="0008520E"/>
    <w:rsid w:val="00085CF1"/>
    <w:rsid w:val="0008615D"/>
    <w:rsid w:val="000865D6"/>
    <w:rsid w:val="00087E35"/>
    <w:rsid w:val="00087EC5"/>
    <w:rsid w:val="00090A1B"/>
    <w:rsid w:val="00092745"/>
    <w:rsid w:val="00092E8A"/>
    <w:rsid w:val="00093424"/>
    <w:rsid w:val="000934A6"/>
    <w:rsid w:val="00094D0F"/>
    <w:rsid w:val="000962AC"/>
    <w:rsid w:val="00096B2B"/>
    <w:rsid w:val="000A0DE9"/>
    <w:rsid w:val="000A1093"/>
    <w:rsid w:val="000A10AA"/>
    <w:rsid w:val="000A16CC"/>
    <w:rsid w:val="000A1D38"/>
    <w:rsid w:val="000A22A0"/>
    <w:rsid w:val="000A277F"/>
    <w:rsid w:val="000A38D8"/>
    <w:rsid w:val="000A3926"/>
    <w:rsid w:val="000A3AF8"/>
    <w:rsid w:val="000A6154"/>
    <w:rsid w:val="000A672A"/>
    <w:rsid w:val="000A68B6"/>
    <w:rsid w:val="000A7066"/>
    <w:rsid w:val="000A77FB"/>
    <w:rsid w:val="000A7A46"/>
    <w:rsid w:val="000A7A66"/>
    <w:rsid w:val="000A7DA6"/>
    <w:rsid w:val="000A7E0C"/>
    <w:rsid w:val="000B04BE"/>
    <w:rsid w:val="000B0A18"/>
    <w:rsid w:val="000B1840"/>
    <w:rsid w:val="000B19B1"/>
    <w:rsid w:val="000B1CA3"/>
    <w:rsid w:val="000B1F50"/>
    <w:rsid w:val="000B21CB"/>
    <w:rsid w:val="000B236F"/>
    <w:rsid w:val="000B25DF"/>
    <w:rsid w:val="000B295D"/>
    <w:rsid w:val="000B3C33"/>
    <w:rsid w:val="000B481A"/>
    <w:rsid w:val="000B5EF4"/>
    <w:rsid w:val="000B67DE"/>
    <w:rsid w:val="000B6BD8"/>
    <w:rsid w:val="000B71B3"/>
    <w:rsid w:val="000B722A"/>
    <w:rsid w:val="000B73FD"/>
    <w:rsid w:val="000C229D"/>
    <w:rsid w:val="000C252C"/>
    <w:rsid w:val="000C2DBD"/>
    <w:rsid w:val="000C2DC1"/>
    <w:rsid w:val="000C377B"/>
    <w:rsid w:val="000C4430"/>
    <w:rsid w:val="000C4F23"/>
    <w:rsid w:val="000C531B"/>
    <w:rsid w:val="000C5548"/>
    <w:rsid w:val="000C5F2E"/>
    <w:rsid w:val="000C6E0E"/>
    <w:rsid w:val="000C7483"/>
    <w:rsid w:val="000C7A6A"/>
    <w:rsid w:val="000D0409"/>
    <w:rsid w:val="000D042F"/>
    <w:rsid w:val="000D06FC"/>
    <w:rsid w:val="000D0F96"/>
    <w:rsid w:val="000D1360"/>
    <w:rsid w:val="000D2166"/>
    <w:rsid w:val="000D225A"/>
    <w:rsid w:val="000D2ADF"/>
    <w:rsid w:val="000D2B1E"/>
    <w:rsid w:val="000D3A7D"/>
    <w:rsid w:val="000D455F"/>
    <w:rsid w:val="000D4BBB"/>
    <w:rsid w:val="000D4EFD"/>
    <w:rsid w:val="000D535E"/>
    <w:rsid w:val="000D5E1B"/>
    <w:rsid w:val="000D5EA7"/>
    <w:rsid w:val="000D5F00"/>
    <w:rsid w:val="000D640A"/>
    <w:rsid w:val="000D6592"/>
    <w:rsid w:val="000D66DA"/>
    <w:rsid w:val="000D6F06"/>
    <w:rsid w:val="000D747D"/>
    <w:rsid w:val="000D7BA0"/>
    <w:rsid w:val="000D7D17"/>
    <w:rsid w:val="000E1226"/>
    <w:rsid w:val="000E1354"/>
    <w:rsid w:val="000E18CC"/>
    <w:rsid w:val="000E19E1"/>
    <w:rsid w:val="000E1EF3"/>
    <w:rsid w:val="000E1F9B"/>
    <w:rsid w:val="000E2335"/>
    <w:rsid w:val="000E23FA"/>
    <w:rsid w:val="000E2901"/>
    <w:rsid w:val="000E37AF"/>
    <w:rsid w:val="000E3EBB"/>
    <w:rsid w:val="000E4BD7"/>
    <w:rsid w:val="000E52B0"/>
    <w:rsid w:val="000E562B"/>
    <w:rsid w:val="000E5692"/>
    <w:rsid w:val="000E6048"/>
    <w:rsid w:val="000E6D13"/>
    <w:rsid w:val="000F0BB2"/>
    <w:rsid w:val="000F1274"/>
    <w:rsid w:val="000F15C5"/>
    <w:rsid w:val="000F1CD5"/>
    <w:rsid w:val="000F242F"/>
    <w:rsid w:val="000F2F49"/>
    <w:rsid w:val="000F315A"/>
    <w:rsid w:val="000F3B92"/>
    <w:rsid w:val="000F4292"/>
    <w:rsid w:val="000F450A"/>
    <w:rsid w:val="000F5888"/>
    <w:rsid w:val="000F5892"/>
    <w:rsid w:val="000F5BCD"/>
    <w:rsid w:val="000F5D94"/>
    <w:rsid w:val="000F5F5C"/>
    <w:rsid w:val="000F6110"/>
    <w:rsid w:val="000F6E84"/>
    <w:rsid w:val="000F74BB"/>
    <w:rsid w:val="000F767F"/>
    <w:rsid w:val="000F7850"/>
    <w:rsid w:val="000F7E97"/>
    <w:rsid w:val="001002FF"/>
    <w:rsid w:val="001008D7"/>
    <w:rsid w:val="0010114A"/>
    <w:rsid w:val="001013D9"/>
    <w:rsid w:val="00101A2B"/>
    <w:rsid w:val="001021D8"/>
    <w:rsid w:val="001024BE"/>
    <w:rsid w:val="001027A2"/>
    <w:rsid w:val="00103173"/>
    <w:rsid w:val="00104C26"/>
    <w:rsid w:val="001051EE"/>
    <w:rsid w:val="0010528B"/>
    <w:rsid w:val="001053A8"/>
    <w:rsid w:val="00105627"/>
    <w:rsid w:val="0010639C"/>
    <w:rsid w:val="0010723A"/>
    <w:rsid w:val="001077F8"/>
    <w:rsid w:val="00107B62"/>
    <w:rsid w:val="00111072"/>
    <w:rsid w:val="001112BE"/>
    <w:rsid w:val="00111BA4"/>
    <w:rsid w:val="00111D2E"/>
    <w:rsid w:val="00113034"/>
    <w:rsid w:val="0011363A"/>
    <w:rsid w:val="00113838"/>
    <w:rsid w:val="00113C74"/>
    <w:rsid w:val="00114423"/>
    <w:rsid w:val="00114651"/>
    <w:rsid w:val="00114D9F"/>
    <w:rsid w:val="001150E1"/>
    <w:rsid w:val="00115A50"/>
    <w:rsid w:val="00115DB7"/>
    <w:rsid w:val="00115E32"/>
    <w:rsid w:val="00115ECA"/>
    <w:rsid w:val="00116CD5"/>
    <w:rsid w:val="001172D4"/>
    <w:rsid w:val="001172D6"/>
    <w:rsid w:val="0012012A"/>
    <w:rsid w:val="001209B4"/>
    <w:rsid w:val="00120D50"/>
    <w:rsid w:val="00120D6D"/>
    <w:rsid w:val="00120D82"/>
    <w:rsid w:val="00120E89"/>
    <w:rsid w:val="00121449"/>
    <w:rsid w:val="0012165D"/>
    <w:rsid w:val="00121ACD"/>
    <w:rsid w:val="00121D4E"/>
    <w:rsid w:val="00122649"/>
    <w:rsid w:val="00122D5C"/>
    <w:rsid w:val="0012309E"/>
    <w:rsid w:val="00123953"/>
    <w:rsid w:val="00123D2B"/>
    <w:rsid w:val="001244A5"/>
    <w:rsid w:val="00124509"/>
    <w:rsid w:val="001245B0"/>
    <w:rsid w:val="00124868"/>
    <w:rsid w:val="00125105"/>
    <w:rsid w:val="0012554D"/>
    <w:rsid w:val="00125B82"/>
    <w:rsid w:val="00125E95"/>
    <w:rsid w:val="00126C04"/>
    <w:rsid w:val="00126E84"/>
    <w:rsid w:val="00127581"/>
    <w:rsid w:val="001275D9"/>
    <w:rsid w:val="00127751"/>
    <w:rsid w:val="0013013F"/>
    <w:rsid w:val="001305CC"/>
    <w:rsid w:val="0013087A"/>
    <w:rsid w:val="00130A80"/>
    <w:rsid w:val="00131415"/>
    <w:rsid w:val="001316C8"/>
    <w:rsid w:val="00131963"/>
    <w:rsid w:val="001331D5"/>
    <w:rsid w:val="00133CA9"/>
    <w:rsid w:val="00134585"/>
    <w:rsid w:val="00134635"/>
    <w:rsid w:val="0013480A"/>
    <w:rsid w:val="00134DAC"/>
    <w:rsid w:val="00135D32"/>
    <w:rsid w:val="001367A6"/>
    <w:rsid w:val="00136B11"/>
    <w:rsid w:val="00136BFA"/>
    <w:rsid w:val="001373BA"/>
    <w:rsid w:val="001376A5"/>
    <w:rsid w:val="001376B0"/>
    <w:rsid w:val="00137739"/>
    <w:rsid w:val="001403D5"/>
    <w:rsid w:val="00140C10"/>
    <w:rsid w:val="001412D8"/>
    <w:rsid w:val="001412EF"/>
    <w:rsid w:val="001413E2"/>
    <w:rsid w:val="00141D9C"/>
    <w:rsid w:val="00142112"/>
    <w:rsid w:val="001424A5"/>
    <w:rsid w:val="001430D3"/>
    <w:rsid w:val="00143C2F"/>
    <w:rsid w:val="0014481C"/>
    <w:rsid w:val="00144C91"/>
    <w:rsid w:val="00144D57"/>
    <w:rsid w:val="001459AA"/>
    <w:rsid w:val="00145C4E"/>
    <w:rsid w:val="001463BA"/>
    <w:rsid w:val="00146888"/>
    <w:rsid w:val="00146A2C"/>
    <w:rsid w:val="0014711A"/>
    <w:rsid w:val="00147165"/>
    <w:rsid w:val="001471EF"/>
    <w:rsid w:val="001473CF"/>
    <w:rsid w:val="00147499"/>
    <w:rsid w:val="001475B0"/>
    <w:rsid w:val="001475B2"/>
    <w:rsid w:val="00147684"/>
    <w:rsid w:val="00147CEB"/>
    <w:rsid w:val="00150A07"/>
    <w:rsid w:val="00151375"/>
    <w:rsid w:val="00151C07"/>
    <w:rsid w:val="00152FC9"/>
    <w:rsid w:val="001530C1"/>
    <w:rsid w:val="00153131"/>
    <w:rsid w:val="00153398"/>
    <w:rsid w:val="001534C9"/>
    <w:rsid w:val="001539A8"/>
    <w:rsid w:val="00154C48"/>
    <w:rsid w:val="00154DB4"/>
    <w:rsid w:val="001550B1"/>
    <w:rsid w:val="0015516A"/>
    <w:rsid w:val="0015557D"/>
    <w:rsid w:val="0015567B"/>
    <w:rsid w:val="001556A1"/>
    <w:rsid w:val="00155875"/>
    <w:rsid w:val="00155E2E"/>
    <w:rsid w:val="00156999"/>
    <w:rsid w:val="00156A75"/>
    <w:rsid w:val="001570C4"/>
    <w:rsid w:val="00162E5C"/>
    <w:rsid w:val="00162EE3"/>
    <w:rsid w:val="00163703"/>
    <w:rsid w:val="00163A78"/>
    <w:rsid w:val="00165173"/>
    <w:rsid w:val="00165836"/>
    <w:rsid w:val="00165952"/>
    <w:rsid w:val="00165F06"/>
    <w:rsid w:val="00166B61"/>
    <w:rsid w:val="0017058F"/>
    <w:rsid w:val="001705FC"/>
    <w:rsid w:val="0017089E"/>
    <w:rsid w:val="00170A07"/>
    <w:rsid w:val="00170DF5"/>
    <w:rsid w:val="001713F2"/>
    <w:rsid w:val="0017158C"/>
    <w:rsid w:val="00171EB5"/>
    <w:rsid w:val="00172145"/>
    <w:rsid w:val="001721C7"/>
    <w:rsid w:val="001726E6"/>
    <w:rsid w:val="00172E58"/>
    <w:rsid w:val="00172EEC"/>
    <w:rsid w:val="00173318"/>
    <w:rsid w:val="00173332"/>
    <w:rsid w:val="00173386"/>
    <w:rsid w:val="00173608"/>
    <w:rsid w:val="00173C4B"/>
    <w:rsid w:val="0017473B"/>
    <w:rsid w:val="00174C1E"/>
    <w:rsid w:val="00175C85"/>
    <w:rsid w:val="00175F26"/>
    <w:rsid w:val="00176023"/>
    <w:rsid w:val="0017628B"/>
    <w:rsid w:val="00176FC8"/>
    <w:rsid w:val="001770DC"/>
    <w:rsid w:val="00177BC2"/>
    <w:rsid w:val="00177DFD"/>
    <w:rsid w:val="00177E0A"/>
    <w:rsid w:val="001808A4"/>
    <w:rsid w:val="00180B72"/>
    <w:rsid w:val="00180D78"/>
    <w:rsid w:val="00181413"/>
    <w:rsid w:val="00181A0B"/>
    <w:rsid w:val="00181E6E"/>
    <w:rsid w:val="001825FA"/>
    <w:rsid w:val="00182D4D"/>
    <w:rsid w:val="00183367"/>
    <w:rsid w:val="00183492"/>
    <w:rsid w:val="00183E18"/>
    <w:rsid w:val="0018424C"/>
    <w:rsid w:val="001844B7"/>
    <w:rsid w:val="0018461F"/>
    <w:rsid w:val="00184666"/>
    <w:rsid w:val="001854EC"/>
    <w:rsid w:val="00185F4B"/>
    <w:rsid w:val="00185F86"/>
    <w:rsid w:val="00186F5A"/>
    <w:rsid w:val="001873F1"/>
    <w:rsid w:val="00187654"/>
    <w:rsid w:val="0018783A"/>
    <w:rsid w:val="00187949"/>
    <w:rsid w:val="00190992"/>
    <w:rsid w:val="00190BAD"/>
    <w:rsid w:val="001911D0"/>
    <w:rsid w:val="001912C8"/>
    <w:rsid w:val="0019142E"/>
    <w:rsid w:val="00191692"/>
    <w:rsid w:val="00191EEC"/>
    <w:rsid w:val="00192B3C"/>
    <w:rsid w:val="00192E16"/>
    <w:rsid w:val="00192E9A"/>
    <w:rsid w:val="00192FBA"/>
    <w:rsid w:val="0019326C"/>
    <w:rsid w:val="00193A2B"/>
    <w:rsid w:val="00193D42"/>
    <w:rsid w:val="00194473"/>
    <w:rsid w:val="001948DF"/>
    <w:rsid w:val="001955A6"/>
    <w:rsid w:val="001956F1"/>
    <w:rsid w:val="00195F48"/>
    <w:rsid w:val="001961C1"/>
    <w:rsid w:val="00196662"/>
    <w:rsid w:val="0019674B"/>
    <w:rsid w:val="00196832"/>
    <w:rsid w:val="00196CEF"/>
    <w:rsid w:val="0019781C"/>
    <w:rsid w:val="00197863"/>
    <w:rsid w:val="00197E01"/>
    <w:rsid w:val="001A00A0"/>
    <w:rsid w:val="001A0E45"/>
    <w:rsid w:val="001A103A"/>
    <w:rsid w:val="001A2141"/>
    <w:rsid w:val="001A23AE"/>
    <w:rsid w:val="001A2976"/>
    <w:rsid w:val="001A2B18"/>
    <w:rsid w:val="001A2E2A"/>
    <w:rsid w:val="001A3B69"/>
    <w:rsid w:val="001A3E35"/>
    <w:rsid w:val="001A433A"/>
    <w:rsid w:val="001A4DBF"/>
    <w:rsid w:val="001A5A06"/>
    <w:rsid w:val="001A5CF2"/>
    <w:rsid w:val="001A6408"/>
    <w:rsid w:val="001A64ED"/>
    <w:rsid w:val="001A68EF"/>
    <w:rsid w:val="001A6A94"/>
    <w:rsid w:val="001A6F4C"/>
    <w:rsid w:val="001A751C"/>
    <w:rsid w:val="001A7657"/>
    <w:rsid w:val="001A79A3"/>
    <w:rsid w:val="001A7ECB"/>
    <w:rsid w:val="001B00C1"/>
    <w:rsid w:val="001B0A29"/>
    <w:rsid w:val="001B0C2A"/>
    <w:rsid w:val="001B112F"/>
    <w:rsid w:val="001B123A"/>
    <w:rsid w:val="001B148C"/>
    <w:rsid w:val="001B14DD"/>
    <w:rsid w:val="001B17B8"/>
    <w:rsid w:val="001B1D84"/>
    <w:rsid w:val="001B23D9"/>
    <w:rsid w:val="001B2566"/>
    <w:rsid w:val="001B2CE5"/>
    <w:rsid w:val="001B2DB0"/>
    <w:rsid w:val="001B393D"/>
    <w:rsid w:val="001B4737"/>
    <w:rsid w:val="001B4914"/>
    <w:rsid w:val="001B4DEC"/>
    <w:rsid w:val="001B508B"/>
    <w:rsid w:val="001B5365"/>
    <w:rsid w:val="001B577D"/>
    <w:rsid w:val="001B5F33"/>
    <w:rsid w:val="001B67F4"/>
    <w:rsid w:val="001B68B3"/>
    <w:rsid w:val="001B6BD1"/>
    <w:rsid w:val="001B746A"/>
    <w:rsid w:val="001B7856"/>
    <w:rsid w:val="001B7963"/>
    <w:rsid w:val="001C0B41"/>
    <w:rsid w:val="001C1411"/>
    <w:rsid w:val="001C1462"/>
    <w:rsid w:val="001C1628"/>
    <w:rsid w:val="001C1A09"/>
    <w:rsid w:val="001C2756"/>
    <w:rsid w:val="001C28D5"/>
    <w:rsid w:val="001C2E18"/>
    <w:rsid w:val="001C314E"/>
    <w:rsid w:val="001C33AE"/>
    <w:rsid w:val="001C3D88"/>
    <w:rsid w:val="001C4575"/>
    <w:rsid w:val="001C45F5"/>
    <w:rsid w:val="001C4D5F"/>
    <w:rsid w:val="001C4E23"/>
    <w:rsid w:val="001C5099"/>
    <w:rsid w:val="001C51B1"/>
    <w:rsid w:val="001C51C5"/>
    <w:rsid w:val="001C528C"/>
    <w:rsid w:val="001C54D0"/>
    <w:rsid w:val="001C5CFD"/>
    <w:rsid w:val="001C5E17"/>
    <w:rsid w:val="001D0005"/>
    <w:rsid w:val="001D038C"/>
    <w:rsid w:val="001D0534"/>
    <w:rsid w:val="001D07E2"/>
    <w:rsid w:val="001D08DD"/>
    <w:rsid w:val="001D0DCC"/>
    <w:rsid w:val="001D1286"/>
    <w:rsid w:val="001D13D9"/>
    <w:rsid w:val="001D2135"/>
    <w:rsid w:val="001D3DB2"/>
    <w:rsid w:val="001D425E"/>
    <w:rsid w:val="001D5EB4"/>
    <w:rsid w:val="001D61F9"/>
    <w:rsid w:val="001D64BA"/>
    <w:rsid w:val="001D67A6"/>
    <w:rsid w:val="001D7038"/>
    <w:rsid w:val="001D70E5"/>
    <w:rsid w:val="001D77DA"/>
    <w:rsid w:val="001D7817"/>
    <w:rsid w:val="001D7DA9"/>
    <w:rsid w:val="001D7E7F"/>
    <w:rsid w:val="001E18A3"/>
    <w:rsid w:val="001E1FCE"/>
    <w:rsid w:val="001E1FE7"/>
    <w:rsid w:val="001E2332"/>
    <w:rsid w:val="001E2744"/>
    <w:rsid w:val="001E324F"/>
    <w:rsid w:val="001E3E74"/>
    <w:rsid w:val="001E4801"/>
    <w:rsid w:val="001E4D83"/>
    <w:rsid w:val="001E5EEC"/>
    <w:rsid w:val="001E60F9"/>
    <w:rsid w:val="001E6220"/>
    <w:rsid w:val="001E704C"/>
    <w:rsid w:val="001E72A5"/>
    <w:rsid w:val="001E72BE"/>
    <w:rsid w:val="001E74B9"/>
    <w:rsid w:val="001E75FA"/>
    <w:rsid w:val="001E76E0"/>
    <w:rsid w:val="001E7934"/>
    <w:rsid w:val="001E7E87"/>
    <w:rsid w:val="001F077D"/>
    <w:rsid w:val="001F0946"/>
    <w:rsid w:val="001F0B2C"/>
    <w:rsid w:val="001F0F6A"/>
    <w:rsid w:val="001F1393"/>
    <w:rsid w:val="001F1B0F"/>
    <w:rsid w:val="001F2E76"/>
    <w:rsid w:val="001F397D"/>
    <w:rsid w:val="001F3C92"/>
    <w:rsid w:val="001F414D"/>
    <w:rsid w:val="001F4944"/>
    <w:rsid w:val="001F4A8B"/>
    <w:rsid w:val="001F51D7"/>
    <w:rsid w:val="001F5601"/>
    <w:rsid w:val="001F68CC"/>
    <w:rsid w:val="001F6A18"/>
    <w:rsid w:val="001F6F53"/>
    <w:rsid w:val="001F73E8"/>
    <w:rsid w:val="001F7977"/>
    <w:rsid w:val="001F79CC"/>
    <w:rsid w:val="001F7C49"/>
    <w:rsid w:val="0020016D"/>
    <w:rsid w:val="00201463"/>
    <w:rsid w:val="0020209E"/>
    <w:rsid w:val="00202C21"/>
    <w:rsid w:val="00202F3D"/>
    <w:rsid w:val="00203955"/>
    <w:rsid w:val="00203A7C"/>
    <w:rsid w:val="00203FE2"/>
    <w:rsid w:val="002040A2"/>
    <w:rsid w:val="002043C6"/>
    <w:rsid w:val="002046A7"/>
    <w:rsid w:val="00204A0D"/>
    <w:rsid w:val="00204B0E"/>
    <w:rsid w:val="002056B2"/>
    <w:rsid w:val="00205B94"/>
    <w:rsid w:val="00205FB9"/>
    <w:rsid w:val="00206EA0"/>
    <w:rsid w:val="002070D3"/>
    <w:rsid w:val="00207BC0"/>
    <w:rsid w:val="00207DD0"/>
    <w:rsid w:val="00210620"/>
    <w:rsid w:val="00210874"/>
    <w:rsid w:val="00210A0C"/>
    <w:rsid w:val="00210BD7"/>
    <w:rsid w:val="00210C37"/>
    <w:rsid w:val="00210C4F"/>
    <w:rsid w:val="00210D32"/>
    <w:rsid w:val="002112D3"/>
    <w:rsid w:val="002120D5"/>
    <w:rsid w:val="002134EB"/>
    <w:rsid w:val="002138C2"/>
    <w:rsid w:val="00213D9D"/>
    <w:rsid w:val="00214124"/>
    <w:rsid w:val="002141ED"/>
    <w:rsid w:val="002153EA"/>
    <w:rsid w:val="00215623"/>
    <w:rsid w:val="00215915"/>
    <w:rsid w:val="002163A2"/>
    <w:rsid w:val="00216651"/>
    <w:rsid w:val="0021667C"/>
    <w:rsid w:val="00216744"/>
    <w:rsid w:val="00216A22"/>
    <w:rsid w:val="0021713C"/>
    <w:rsid w:val="00217497"/>
    <w:rsid w:val="00217661"/>
    <w:rsid w:val="00217A88"/>
    <w:rsid w:val="00220315"/>
    <w:rsid w:val="00220593"/>
    <w:rsid w:val="002209C4"/>
    <w:rsid w:val="00220AB8"/>
    <w:rsid w:val="00220B9D"/>
    <w:rsid w:val="00221724"/>
    <w:rsid w:val="0022247A"/>
    <w:rsid w:val="00222D3A"/>
    <w:rsid w:val="00222F63"/>
    <w:rsid w:val="00222FED"/>
    <w:rsid w:val="002237EC"/>
    <w:rsid w:val="0022381A"/>
    <w:rsid w:val="0022394D"/>
    <w:rsid w:val="00224BB1"/>
    <w:rsid w:val="0022775D"/>
    <w:rsid w:val="0022791F"/>
    <w:rsid w:val="00230085"/>
    <w:rsid w:val="00230125"/>
    <w:rsid w:val="00230381"/>
    <w:rsid w:val="00230636"/>
    <w:rsid w:val="00230895"/>
    <w:rsid w:val="00230DE9"/>
    <w:rsid w:val="00230ECE"/>
    <w:rsid w:val="00231262"/>
    <w:rsid w:val="00231797"/>
    <w:rsid w:val="002319D5"/>
    <w:rsid w:val="00231D30"/>
    <w:rsid w:val="0023213E"/>
    <w:rsid w:val="002325E4"/>
    <w:rsid w:val="0023269B"/>
    <w:rsid w:val="002333F2"/>
    <w:rsid w:val="00234378"/>
    <w:rsid w:val="0023460C"/>
    <w:rsid w:val="002349C7"/>
    <w:rsid w:val="00234D55"/>
    <w:rsid w:val="002352C3"/>
    <w:rsid w:val="00235B0A"/>
    <w:rsid w:val="002362F8"/>
    <w:rsid w:val="002364DD"/>
    <w:rsid w:val="00236853"/>
    <w:rsid w:val="00236A59"/>
    <w:rsid w:val="00236D80"/>
    <w:rsid w:val="00237095"/>
    <w:rsid w:val="002378D0"/>
    <w:rsid w:val="00237B06"/>
    <w:rsid w:val="00240376"/>
    <w:rsid w:val="00240520"/>
    <w:rsid w:val="00241636"/>
    <w:rsid w:val="002416AD"/>
    <w:rsid w:val="002418DD"/>
    <w:rsid w:val="00241D0D"/>
    <w:rsid w:val="002421CF"/>
    <w:rsid w:val="00242398"/>
    <w:rsid w:val="00242B50"/>
    <w:rsid w:val="00242F02"/>
    <w:rsid w:val="002431A1"/>
    <w:rsid w:val="00243333"/>
    <w:rsid w:val="002436D4"/>
    <w:rsid w:val="00243AFA"/>
    <w:rsid w:val="0024405F"/>
    <w:rsid w:val="00244701"/>
    <w:rsid w:val="00244E04"/>
    <w:rsid w:val="00245190"/>
    <w:rsid w:val="00245765"/>
    <w:rsid w:val="00246117"/>
    <w:rsid w:val="00246C20"/>
    <w:rsid w:val="00247075"/>
    <w:rsid w:val="0024735C"/>
    <w:rsid w:val="00247383"/>
    <w:rsid w:val="00247901"/>
    <w:rsid w:val="002479D0"/>
    <w:rsid w:val="00247CD8"/>
    <w:rsid w:val="00247EAB"/>
    <w:rsid w:val="00247F3C"/>
    <w:rsid w:val="002506BA"/>
    <w:rsid w:val="00250DE1"/>
    <w:rsid w:val="0025148A"/>
    <w:rsid w:val="00251D5D"/>
    <w:rsid w:val="00251F2E"/>
    <w:rsid w:val="00252415"/>
    <w:rsid w:val="00252B4B"/>
    <w:rsid w:val="002530EB"/>
    <w:rsid w:val="0025311C"/>
    <w:rsid w:val="00253314"/>
    <w:rsid w:val="00254071"/>
    <w:rsid w:val="002540FE"/>
    <w:rsid w:val="00254239"/>
    <w:rsid w:val="00255201"/>
    <w:rsid w:val="002554EF"/>
    <w:rsid w:val="00256201"/>
    <w:rsid w:val="00256C2F"/>
    <w:rsid w:val="00257C92"/>
    <w:rsid w:val="0026004D"/>
    <w:rsid w:val="0026025D"/>
    <w:rsid w:val="00260F08"/>
    <w:rsid w:val="002610B8"/>
    <w:rsid w:val="002612BE"/>
    <w:rsid w:val="00261957"/>
    <w:rsid w:val="00261C48"/>
    <w:rsid w:val="0026271F"/>
    <w:rsid w:val="00262BA7"/>
    <w:rsid w:val="00262E6E"/>
    <w:rsid w:val="0026327E"/>
    <w:rsid w:val="00263785"/>
    <w:rsid w:val="0026389A"/>
    <w:rsid w:val="002643E5"/>
    <w:rsid w:val="00266CF0"/>
    <w:rsid w:val="00270ACD"/>
    <w:rsid w:val="002714EF"/>
    <w:rsid w:val="00271925"/>
    <w:rsid w:val="00271F18"/>
    <w:rsid w:val="00272036"/>
    <w:rsid w:val="00272DB1"/>
    <w:rsid w:val="00273C4D"/>
    <w:rsid w:val="0027599C"/>
    <w:rsid w:val="0027669A"/>
    <w:rsid w:val="002767C1"/>
    <w:rsid w:val="00280356"/>
    <w:rsid w:val="00280DB0"/>
    <w:rsid w:val="00280FCC"/>
    <w:rsid w:val="002819E9"/>
    <w:rsid w:val="00282C7C"/>
    <w:rsid w:val="00282D90"/>
    <w:rsid w:val="00282F10"/>
    <w:rsid w:val="002833BD"/>
    <w:rsid w:val="002833EF"/>
    <w:rsid w:val="00283957"/>
    <w:rsid w:val="00283B5F"/>
    <w:rsid w:val="00283C40"/>
    <w:rsid w:val="00283E4A"/>
    <w:rsid w:val="0028455F"/>
    <w:rsid w:val="0028461E"/>
    <w:rsid w:val="00284723"/>
    <w:rsid w:val="0028482B"/>
    <w:rsid w:val="00284EBF"/>
    <w:rsid w:val="0028532C"/>
    <w:rsid w:val="0028534F"/>
    <w:rsid w:val="00285C14"/>
    <w:rsid w:val="00286995"/>
    <w:rsid w:val="002869C6"/>
    <w:rsid w:val="00287246"/>
    <w:rsid w:val="002916D2"/>
    <w:rsid w:val="00291777"/>
    <w:rsid w:val="002917A8"/>
    <w:rsid w:val="002919FC"/>
    <w:rsid w:val="00291CE2"/>
    <w:rsid w:val="00291EDF"/>
    <w:rsid w:val="00292478"/>
    <w:rsid w:val="00292589"/>
    <w:rsid w:val="00292F43"/>
    <w:rsid w:val="00293023"/>
    <w:rsid w:val="0029315D"/>
    <w:rsid w:val="00293372"/>
    <w:rsid w:val="00293428"/>
    <w:rsid w:val="0029349D"/>
    <w:rsid w:val="0029350A"/>
    <w:rsid w:val="00294490"/>
    <w:rsid w:val="00294E29"/>
    <w:rsid w:val="00296EE2"/>
    <w:rsid w:val="00297345"/>
    <w:rsid w:val="002975F2"/>
    <w:rsid w:val="002979F3"/>
    <w:rsid w:val="00297EE1"/>
    <w:rsid w:val="002A0F3C"/>
    <w:rsid w:val="002A11C2"/>
    <w:rsid w:val="002A13E5"/>
    <w:rsid w:val="002A143B"/>
    <w:rsid w:val="002A1CCB"/>
    <w:rsid w:val="002A1DDA"/>
    <w:rsid w:val="002A26AA"/>
    <w:rsid w:val="002A27F9"/>
    <w:rsid w:val="002A2C2E"/>
    <w:rsid w:val="002A387E"/>
    <w:rsid w:val="002A3E70"/>
    <w:rsid w:val="002A3ECD"/>
    <w:rsid w:val="002A40C5"/>
    <w:rsid w:val="002A4DBA"/>
    <w:rsid w:val="002A5CB5"/>
    <w:rsid w:val="002A65CF"/>
    <w:rsid w:val="002A65F7"/>
    <w:rsid w:val="002A686D"/>
    <w:rsid w:val="002A6F7B"/>
    <w:rsid w:val="002A782E"/>
    <w:rsid w:val="002A7D22"/>
    <w:rsid w:val="002A7E2D"/>
    <w:rsid w:val="002B035D"/>
    <w:rsid w:val="002B128E"/>
    <w:rsid w:val="002B12A1"/>
    <w:rsid w:val="002B2248"/>
    <w:rsid w:val="002B25EB"/>
    <w:rsid w:val="002B2DB8"/>
    <w:rsid w:val="002B3082"/>
    <w:rsid w:val="002B31A9"/>
    <w:rsid w:val="002B324B"/>
    <w:rsid w:val="002B3384"/>
    <w:rsid w:val="002B34E8"/>
    <w:rsid w:val="002B3540"/>
    <w:rsid w:val="002B3C7B"/>
    <w:rsid w:val="002B3E48"/>
    <w:rsid w:val="002B4525"/>
    <w:rsid w:val="002B462F"/>
    <w:rsid w:val="002B50B8"/>
    <w:rsid w:val="002B50BF"/>
    <w:rsid w:val="002B56DF"/>
    <w:rsid w:val="002B570A"/>
    <w:rsid w:val="002B59E9"/>
    <w:rsid w:val="002B5FDC"/>
    <w:rsid w:val="002B600F"/>
    <w:rsid w:val="002B620F"/>
    <w:rsid w:val="002B6625"/>
    <w:rsid w:val="002B6D00"/>
    <w:rsid w:val="002B6D4C"/>
    <w:rsid w:val="002B7F26"/>
    <w:rsid w:val="002C0186"/>
    <w:rsid w:val="002C1016"/>
    <w:rsid w:val="002C1175"/>
    <w:rsid w:val="002C144B"/>
    <w:rsid w:val="002C14FA"/>
    <w:rsid w:val="002C15F5"/>
    <w:rsid w:val="002C260D"/>
    <w:rsid w:val="002C3481"/>
    <w:rsid w:val="002C6123"/>
    <w:rsid w:val="002C612D"/>
    <w:rsid w:val="002C6381"/>
    <w:rsid w:val="002C6EA7"/>
    <w:rsid w:val="002C7681"/>
    <w:rsid w:val="002C7DB3"/>
    <w:rsid w:val="002D1417"/>
    <w:rsid w:val="002D151E"/>
    <w:rsid w:val="002D1DC3"/>
    <w:rsid w:val="002D2051"/>
    <w:rsid w:val="002D3304"/>
    <w:rsid w:val="002D3580"/>
    <w:rsid w:val="002D3850"/>
    <w:rsid w:val="002D3934"/>
    <w:rsid w:val="002D40EE"/>
    <w:rsid w:val="002D4548"/>
    <w:rsid w:val="002D46B8"/>
    <w:rsid w:val="002D54CE"/>
    <w:rsid w:val="002D5657"/>
    <w:rsid w:val="002D5D88"/>
    <w:rsid w:val="002D680E"/>
    <w:rsid w:val="002D69E5"/>
    <w:rsid w:val="002D6D59"/>
    <w:rsid w:val="002D76EC"/>
    <w:rsid w:val="002D7740"/>
    <w:rsid w:val="002D7800"/>
    <w:rsid w:val="002D7A37"/>
    <w:rsid w:val="002D7AA8"/>
    <w:rsid w:val="002D7FE6"/>
    <w:rsid w:val="002E0268"/>
    <w:rsid w:val="002E05C1"/>
    <w:rsid w:val="002E0AFC"/>
    <w:rsid w:val="002E104A"/>
    <w:rsid w:val="002E1113"/>
    <w:rsid w:val="002E1324"/>
    <w:rsid w:val="002E1802"/>
    <w:rsid w:val="002E1BE2"/>
    <w:rsid w:val="002E2647"/>
    <w:rsid w:val="002E273C"/>
    <w:rsid w:val="002E2D0A"/>
    <w:rsid w:val="002E2EEC"/>
    <w:rsid w:val="002E34DA"/>
    <w:rsid w:val="002E3A78"/>
    <w:rsid w:val="002E3B38"/>
    <w:rsid w:val="002E4CD7"/>
    <w:rsid w:val="002E605C"/>
    <w:rsid w:val="002E72BD"/>
    <w:rsid w:val="002E79DA"/>
    <w:rsid w:val="002E7B63"/>
    <w:rsid w:val="002E7C94"/>
    <w:rsid w:val="002F07F6"/>
    <w:rsid w:val="002F0CF3"/>
    <w:rsid w:val="002F0D8C"/>
    <w:rsid w:val="002F0DF2"/>
    <w:rsid w:val="002F0F83"/>
    <w:rsid w:val="002F2509"/>
    <w:rsid w:val="002F2862"/>
    <w:rsid w:val="002F3081"/>
    <w:rsid w:val="002F44E6"/>
    <w:rsid w:val="002F6825"/>
    <w:rsid w:val="002F687F"/>
    <w:rsid w:val="002F6DEC"/>
    <w:rsid w:val="002F726C"/>
    <w:rsid w:val="002F76AA"/>
    <w:rsid w:val="002F796C"/>
    <w:rsid w:val="0030081E"/>
    <w:rsid w:val="00301348"/>
    <w:rsid w:val="0030157F"/>
    <w:rsid w:val="00302612"/>
    <w:rsid w:val="00302BCD"/>
    <w:rsid w:val="00302D0B"/>
    <w:rsid w:val="00302E8D"/>
    <w:rsid w:val="0030387C"/>
    <w:rsid w:val="00303AF0"/>
    <w:rsid w:val="00303B5B"/>
    <w:rsid w:val="003040B4"/>
    <w:rsid w:val="00304173"/>
    <w:rsid w:val="00305304"/>
    <w:rsid w:val="0030539C"/>
    <w:rsid w:val="00305432"/>
    <w:rsid w:val="00305B21"/>
    <w:rsid w:val="00306EEC"/>
    <w:rsid w:val="00307291"/>
    <w:rsid w:val="003103C0"/>
    <w:rsid w:val="003104B9"/>
    <w:rsid w:val="00310A9B"/>
    <w:rsid w:val="00310ABD"/>
    <w:rsid w:val="00310AC9"/>
    <w:rsid w:val="00311453"/>
    <w:rsid w:val="00312075"/>
    <w:rsid w:val="003120EB"/>
    <w:rsid w:val="00312115"/>
    <w:rsid w:val="0031304F"/>
    <w:rsid w:val="00313C4F"/>
    <w:rsid w:val="003140C8"/>
    <w:rsid w:val="003141BC"/>
    <w:rsid w:val="0031512C"/>
    <w:rsid w:val="003164D9"/>
    <w:rsid w:val="00316A7A"/>
    <w:rsid w:val="00316CBC"/>
    <w:rsid w:val="00320F3D"/>
    <w:rsid w:val="0032107D"/>
    <w:rsid w:val="00321150"/>
    <w:rsid w:val="003219B1"/>
    <w:rsid w:val="00321EFF"/>
    <w:rsid w:val="00323286"/>
    <w:rsid w:val="00323B22"/>
    <w:rsid w:val="00323BFE"/>
    <w:rsid w:val="00324AFD"/>
    <w:rsid w:val="00324B58"/>
    <w:rsid w:val="003257A1"/>
    <w:rsid w:val="00325B15"/>
    <w:rsid w:val="00325C81"/>
    <w:rsid w:val="003262BB"/>
    <w:rsid w:val="003266FD"/>
    <w:rsid w:val="00326B30"/>
    <w:rsid w:val="0033012C"/>
    <w:rsid w:val="00330796"/>
    <w:rsid w:val="00331AF3"/>
    <w:rsid w:val="00331DBD"/>
    <w:rsid w:val="00331DCE"/>
    <w:rsid w:val="0033255B"/>
    <w:rsid w:val="00332582"/>
    <w:rsid w:val="00332BA3"/>
    <w:rsid w:val="00333121"/>
    <w:rsid w:val="0033365D"/>
    <w:rsid w:val="003339E3"/>
    <w:rsid w:val="00333A52"/>
    <w:rsid w:val="00333F1D"/>
    <w:rsid w:val="00334861"/>
    <w:rsid w:val="00334CC2"/>
    <w:rsid w:val="00334D24"/>
    <w:rsid w:val="00335180"/>
    <w:rsid w:val="00336D9E"/>
    <w:rsid w:val="00337836"/>
    <w:rsid w:val="00337CC6"/>
    <w:rsid w:val="00337DB0"/>
    <w:rsid w:val="003400C5"/>
    <w:rsid w:val="00341809"/>
    <w:rsid w:val="00341B6E"/>
    <w:rsid w:val="00341D11"/>
    <w:rsid w:val="0034300C"/>
    <w:rsid w:val="00343C4D"/>
    <w:rsid w:val="00343F60"/>
    <w:rsid w:val="003446F1"/>
    <w:rsid w:val="00344E5B"/>
    <w:rsid w:val="00345466"/>
    <w:rsid w:val="00345F8D"/>
    <w:rsid w:val="003463B4"/>
    <w:rsid w:val="0034659A"/>
    <w:rsid w:val="00346802"/>
    <w:rsid w:val="00346A82"/>
    <w:rsid w:val="00346F1B"/>
    <w:rsid w:val="00347138"/>
    <w:rsid w:val="00347319"/>
    <w:rsid w:val="00347A10"/>
    <w:rsid w:val="0035043B"/>
    <w:rsid w:val="003506D8"/>
    <w:rsid w:val="0035080E"/>
    <w:rsid w:val="00350B16"/>
    <w:rsid w:val="00350D54"/>
    <w:rsid w:val="00350EA7"/>
    <w:rsid w:val="003514F7"/>
    <w:rsid w:val="0035245D"/>
    <w:rsid w:val="003528B9"/>
    <w:rsid w:val="00352C26"/>
    <w:rsid w:val="00353203"/>
    <w:rsid w:val="00353D82"/>
    <w:rsid w:val="00354873"/>
    <w:rsid w:val="003561CF"/>
    <w:rsid w:val="003563BD"/>
    <w:rsid w:val="0035644A"/>
    <w:rsid w:val="00356C74"/>
    <w:rsid w:val="00356E92"/>
    <w:rsid w:val="003575DA"/>
    <w:rsid w:val="0036063D"/>
    <w:rsid w:val="00360AF0"/>
    <w:rsid w:val="00361355"/>
    <w:rsid w:val="003615C2"/>
    <w:rsid w:val="00361978"/>
    <w:rsid w:val="00361D0B"/>
    <w:rsid w:val="00361E18"/>
    <w:rsid w:val="00361F55"/>
    <w:rsid w:val="00362399"/>
    <w:rsid w:val="00362757"/>
    <w:rsid w:val="0036293C"/>
    <w:rsid w:val="00362A29"/>
    <w:rsid w:val="00362D15"/>
    <w:rsid w:val="003636CE"/>
    <w:rsid w:val="00364239"/>
    <w:rsid w:val="00364981"/>
    <w:rsid w:val="00364AD3"/>
    <w:rsid w:val="00364CB8"/>
    <w:rsid w:val="00364F96"/>
    <w:rsid w:val="0036557E"/>
    <w:rsid w:val="003667CC"/>
    <w:rsid w:val="00366A16"/>
    <w:rsid w:val="00366A36"/>
    <w:rsid w:val="00366C5B"/>
    <w:rsid w:val="003670E8"/>
    <w:rsid w:val="003671F2"/>
    <w:rsid w:val="003674DA"/>
    <w:rsid w:val="00370D62"/>
    <w:rsid w:val="00370F29"/>
    <w:rsid w:val="0037104E"/>
    <w:rsid w:val="00371B44"/>
    <w:rsid w:val="00371C5E"/>
    <w:rsid w:val="00371EE2"/>
    <w:rsid w:val="00372115"/>
    <w:rsid w:val="00372836"/>
    <w:rsid w:val="00372C50"/>
    <w:rsid w:val="00372D7F"/>
    <w:rsid w:val="0037377B"/>
    <w:rsid w:val="00373A9B"/>
    <w:rsid w:val="00373CC2"/>
    <w:rsid w:val="00374649"/>
    <w:rsid w:val="00374E0B"/>
    <w:rsid w:val="0037520E"/>
    <w:rsid w:val="003760B9"/>
    <w:rsid w:val="00376374"/>
    <w:rsid w:val="003763DC"/>
    <w:rsid w:val="003765DA"/>
    <w:rsid w:val="00376C0E"/>
    <w:rsid w:val="00377137"/>
    <w:rsid w:val="00377C3E"/>
    <w:rsid w:val="00377D9C"/>
    <w:rsid w:val="00381046"/>
    <w:rsid w:val="003815CF"/>
    <w:rsid w:val="00381E74"/>
    <w:rsid w:val="0038279D"/>
    <w:rsid w:val="00383435"/>
    <w:rsid w:val="003835E6"/>
    <w:rsid w:val="003841AA"/>
    <w:rsid w:val="0038484A"/>
    <w:rsid w:val="003855C1"/>
    <w:rsid w:val="003856C8"/>
    <w:rsid w:val="003860FD"/>
    <w:rsid w:val="00386185"/>
    <w:rsid w:val="0038630F"/>
    <w:rsid w:val="0038664B"/>
    <w:rsid w:val="00386C60"/>
    <w:rsid w:val="0038718F"/>
    <w:rsid w:val="00387BA9"/>
    <w:rsid w:val="00390583"/>
    <w:rsid w:val="003907B2"/>
    <w:rsid w:val="003908EC"/>
    <w:rsid w:val="00390BA5"/>
    <w:rsid w:val="00390C4B"/>
    <w:rsid w:val="00390DE1"/>
    <w:rsid w:val="00391051"/>
    <w:rsid w:val="003910B0"/>
    <w:rsid w:val="003911FE"/>
    <w:rsid w:val="00391309"/>
    <w:rsid w:val="0039136A"/>
    <w:rsid w:val="003935B8"/>
    <w:rsid w:val="00393701"/>
    <w:rsid w:val="0039372F"/>
    <w:rsid w:val="00393ACC"/>
    <w:rsid w:val="00394F1F"/>
    <w:rsid w:val="003950B0"/>
    <w:rsid w:val="0039641C"/>
    <w:rsid w:val="0039761C"/>
    <w:rsid w:val="003A035E"/>
    <w:rsid w:val="003A114E"/>
    <w:rsid w:val="003A1590"/>
    <w:rsid w:val="003A17DA"/>
    <w:rsid w:val="003A254E"/>
    <w:rsid w:val="003A29A1"/>
    <w:rsid w:val="003A2B92"/>
    <w:rsid w:val="003A3018"/>
    <w:rsid w:val="003A33D5"/>
    <w:rsid w:val="003A44AD"/>
    <w:rsid w:val="003A4A51"/>
    <w:rsid w:val="003A544D"/>
    <w:rsid w:val="003A55FE"/>
    <w:rsid w:val="003A5FBD"/>
    <w:rsid w:val="003A7018"/>
    <w:rsid w:val="003B00B3"/>
    <w:rsid w:val="003B0377"/>
    <w:rsid w:val="003B1344"/>
    <w:rsid w:val="003B16A9"/>
    <w:rsid w:val="003B17D8"/>
    <w:rsid w:val="003B1D52"/>
    <w:rsid w:val="003B20FE"/>
    <w:rsid w:val="003B2D79"/>
    <w:rsid w:val="003B2E43"/>
    <w:rsid w:val="003B46ED"/>
    <w:rsid w:val="003B48C4"/>
    <w:rsid w:val="003B55B8"/>
    <w:rsid w:val="003B6B2B"/>
    <w:rsid w:val="003B6E5E"/>
    <w:rsid w:val="003B76E2"/>
    <w:rsid w:val="003B7DFF"/>
    <w:rsid w:val="003B7E8D"/>
    <w:rsid w:val="003C0645"/>
    <w:rsid w:val="003C0938"/>
    <w:rsid w:val="003C0B24"/>
    <w:rsid w:val="003C0C1C"/>
    <w:rsid w:val="003C10D1"/>
    <w:rsid w:val="003C10F0"/>
    <w:rsid w:val="003C1938"/>
    <w:rsid w:val="003C1C54"/>
    <w:rsid w:val="003C27F7"/>
    <w:rsid w:val="003C3034"/>
    <w:rsid w:val="003C3894"/>
    <w:rsid w:val="003C3D55"/>
    <w:rsid w:val="003C4530"/>
    <w:rsid w:val="003C464D"/>
    <w:rsid w:val="003C46BA"/>
    <w:rsid w:val="003C4A52"/>
    <w:rsid w:val="003C4B6E"/>
    <w:rsid w:val="003C4BDE"/>
    <w:rsid w:val="003C5192"/>
    <w:rsid w:val="003C5389"/>
    <w:rsid w:val="003C5430"/>
    <w:rsid w:val="003C5457"/>
    <w:rsid w:val="003C6300"/>
    <w:rsid w:val="003C6E7F"/>
    <w:rsid w:val="003C71E6"/>
    <w:rsid w:val="003C75CE"/>
    <w:rsid w:val="003C7678"/>
    <w:rsid w:val="003D006C"/>
    <w:rsid w:val="003D0251"/>
    <w:rsid w:val="003D0C9D"/>
    <w:rsid w:val="003D19CE"/>
    <w:rsid w:val="003D1E84"/>
    <w:rsid w:val="003D214C"/>
    <w:rsid w:val="003D23F5"/>
    <w:rsid w:val="003D2919"/>
    <w:rsid w:val="003D2E2B"/>
    <w:rsid w:val="003D3CEF"/>
    <w:rsid w:val="003D3FE2"/>
    <w:rsid w:val="003D45AF"/>
    <w:rsid w:val="003D57A6"/>
    <w:rsid w:val="003D59B9"/>
    <w:rsid w:val="003D5C55"/>
    <w:rsid w:val="003D5D76"/>
    <w:rsid w:val="003D6553"/>
    <w:rsid w:val="003D65DE"/>
    <w:rsid w:val="003D6BE2"/>
    <w:rsid w:val="003D7A9E"/>
    <w:rsid w:val="003D7C83"/>
    <w:rsid w:val="003E00A6"/>
    <w:rsid w:val="003E0DEC"/>
    <w:rsid w:val="003E0F3E"/>
    <w:rsid w:val="003E1766"/>
    <w:rsid w:val="003E1900"/>
    <w:rsid w:val="003E215A"/>
    <w:rsid w:val="003E340F"/>
    <w:rsid w:val="003E39EA"/>
    <w:rsid w:val="003E3DBF"/>
    <w:rsid w:val="003E449E"/>
    <w:rsid w:val="003E4B81"/>
    <w:rsid w:val="003E4CCC"/>
    <w:rsid w:val="003E4CE6"/>
    <w:rsid w:val="003E6D99"/>
    <w:rsid w:val="003E7B61"/>
    <w:rsid w:val="003E7F9D"/>
    <w:rsid w:val="003F00B4"/>
    <w:rsid w:val="003F04F9"/>
    <w:rsid w:val="003F0D37"/>
    <w:rsid w:val="003F0FB3"/>
    <w:rsid w:val="003F19E8"/>
    <w:rsid w:val="003F1F15"/>
    <w:rsid w:val="003F2307"/>
    <w:rsid w:val="003F2717"/>
    <w:rsid w:val="003F337D"/>
    <w:rsid w:val="003F3884"/>
    <w:rsid w:val="003F3A5F"/>
    <w:rsid w:val="003F3CC5"/>
    <w:rsid w:val="003F4625"/>
    <w:rsid w:val="003F50B7"/>
    <w:rsid w:val="003F5745"/>
    <w:rsid w:val="003F5BCB"/>
    <w:rsid w:val="003F6072"/>
    <w:rsid w:val="003F60A6"/>
    <w:rsid w:val="003F60FE"/>
    <w:rsid w:val="003F6A8A"/>
    <w:rsid w:val="003F746A"/>
    <w:rsid w:val="003F7D5C"/>
    <w:rsid w:val="00400038"/>
    <w:rsid w:val="00400A0B"/>
    <w:rsid w:val="00401340"/>
    <w:rsid w:val="00401495"/>
    <w:rsid w:val="00401853"/>
    <w:rsid w:val="00401989"/>
    <w:rsid w:val="00401BAD"/>
    <w:rsid w:val="0040243F"/>
    <w:rsid w:val="00402B8A"/>
    <w:rsid w:val="004034E2"/>
    <w:rsid w:val="00403510"/>
    <w:rsid w:val="004037FF"/>
    <w:rsid w:val="00403F38"/>
    <w:rsid w:val="0040503B"/>
    <w:rsid w:val="00405BF6"/>
    <w:rsid w:val="004061C2"/>
    <w:rsid w:val="00406613"/>
    <w:rsid w:val="00406C1D"/>
    <w:rsid w:val="00407243"/>
    <w:rsid w:val="00407B15"/>
    <w:rsid w:val="00407E37"/>
    <w:rsid w:val="004100EE"/>
    <w:rsid w:val="004102B3"/>
    <w:rsid w:val="004102C0"/>
    <w:rsid w:val="0041030D"/>
    <w:rsid w:val="00410500"/>
    <w:rsid w:val="004113B2"/>
    <w:rsid w:val="00411A91"/>
    <w:rsid w:val="004122B6"/>
    <w:rsid w:val="0041283E"/>
    <w:rsid w:val="0041467A"/>
    <w:rsid w:val="004147AD"/>
    <w:rsid w:val="004150A9"/>
    <w:rsid w:val="00415942"/>
    <w:rsid w:val="00415CAF"/>
    <w:rsid w:val="00416622"/>
    <w:rsid w:val="00416662"/>
    <w:rsid w:val="00416719"/>
    <w:rsid w:val="004167E0"/>
    <w:rsid w:val="00416981"/>
    <w:rsid w:val="00417586"/>
    <w:rsid w:val="004178FE"/>
    <w:rsid w:val="00417B0C"/>
    <w:rsid w:val="004200FE"/>
    <w:rsid w:val="00420113"/>
    <w:rsid w:val="0042023B"/>
    <w:rsid w:val="004207B2"/>
    <w:rsid w:val="0042160D"/>
    <w:rsid w:val="00421A61"/>
    <w:rsid w:val="00421C4A"/>
    <w:rsid w:val="00422300"/>
    <w:rsid w:val="004226F1"/>
    <w:rsid w:val="00422A07"/>
    <w:rsid w:val="00422BA1"/>
    <w:rsid w:val="00423794"/>
    <w:rsid w:val="00423A5E"/>
    <w:rsid w:val="00423B4E"/>
    <w:rsid w:val="00423DC5"/>
    <w:rsid w:val="00423F24"/>
    <w:rsid w:val="00423F86"/>
    <w:rsid w:val="00423FB8"/>
    <w:rsid w:val="00425216"/>
    <w:rsid w:val="00425582"/>
    <w:rsid w:val="0042589D"/>
    <w:rsid w:val="00426664"/>
    <w:rsid w:val="00426675"/>
    <w:rsid w:val="00427F2C"/>
    <w:rsid w:val="0043009B"/>
    <w:rsid w:val="0043065D"/>
    <w:rsid w:val="00430C4A"/>
    <w:rsid w:val="00430EB5"/>
    <w:rsid w:val="00431164"/>
    <w:rsid w:val="004312BE"/>
    <w:rsid w:val="004313EF"/>
    <w:rsid w:val="00431683"/>
    <w:rsid w:val="00431EA5"/>
    <w:rsid w:val="00432125"/>
    <w:rsid w:val="00432CF0"/>
    <w:rsid w:val="00432D16"/>
    <w:rsid w:val="004335FD"/>
    <w:rsid w:val="004343E5"/>
    <w:rsid w:val="004345BC"/>
    <w:rsid w:val="00434845"/>
    <w:rsid w:val="00434876"/>
    <w:rsid w:val="00434ED9"/>
    <w:rsid w:val="00434F1D"/>
    <w:rsid w:val="00437C1C"/>
    <w:rsid w:val="00437DEE"/>
    <w:rsid w:val="00437F6E"/>
    <w:rsid w:val="00440150"/>
    <w:rsid w:val="00441572"/>
    <w:rsid w:val="00442705"/>
    <w:rsid w:val="0044295C"/>
    <w:rsid w:val="00442A6C"/>
    <w:rsid w:val="00442BAA"/>
    <w:rsid w:val="00443225"/>
    <w:rsid w:val="004432D4"/>
    <w:rsid w:val="004437A8"/>
    <w:rsid w:val="00443EFA"/>
    <w:rsid w:val="00444811"/>
    <w:rsid w:val="00445D63"/>
    <w:rsid w:val="004462FA"/>
    <w:rsid w:val="00446539"/>
    <w:rsid w:val="00446745"/>
    <w:rsid w:val="00446955"/>
    <w:rsid w:val="004474DF"/>
    <w:rsid w:val="00447BAA"/>
    <w:rsid w:val="00447D36"/>
    <w:rsid w:val="004500C3"/>
    <w:rsid w:val="004503ED"/>
    <w:rsid w:val="00450489"/>
    <w:rsid w:val="0045063E"/>
    <w:rsid w:val="00450691"/>
    <w:rsid w:val="00450835"/>
    <w:rsid w:val="004509A9"/>
    <w:rsid w:val="00450C19"/>
    <w:rsid w:val="00451740"/>
    <w:rsid w:val="00451802"/>
    <w:rsid w:val="00451D01"/>
    <w:rsid w:val="00452BA3"/>
    <w:rsid w:val="00452C7D"/>
    <w:rsid w:val="00455059"/>
    <w:rsid w:val="00455822"/>
    <w:rsid w:val="0045591D"/>
    <w:rsid w:val="0045638A"/>
    <w:rsid w:val="00456694"/>
    <w:rsid w:val="004567A8"/>
    <w:rsid w:val="00456899"/>
    <w:rsid w:val="00456B3B"/>
    <w:rsid w:val="0045729C"/>
    <w:rsid w:val="004572BD"/>
    <w:rsid w:val="004601F0"/>
    <w:rsid w:val="0046057B"/>
    <w:rsid w:val="00460639"/>
    <w:rsid w:val="0046076B"/>
    <w:rsid w:val="0046097C"/>
    <w:rsid w:val="00460E38"/>
    <w:rsid w:val="00460F90"/>
    <w:rsid w:val="00461377"/>
    <w:rsid w:val="0046144A"/>
    <w:rsid w:val="00461BED"/>
    <w:rsid w:val="00462181"/>
    <w:rsid w:val="00462185"/>
    <w:rsid w:val="004621B7"/>
    <w:rsid w:val="0046258D"/>
    <w:rsid w:val="0046282A"/>
    <w:rsid w:val="00462AAD"/>
    <w:rsid w:val="00464FE0"/>
    <w:rsid w:val="0046515E"/>
    <w:rsid w:val="00466426"/>
    <w:rsid w:val="00466FE2"/>
    <w:rsid w:val="00467661"/>
    <w:rsid w:val="00471A60"/>
    <w:rsid w:val="00471F05"/>
    <w:rsid w:val="004723A4"/>
    <w:rsid w:val="0047252B"/>
    <w:rsid w:val="00472572"/>
    <w:rsid w:val="00472976"/>
    <w:rsid w:val="00472F4C"/>
    <w:rsid w:val="00473346"/>
    <w:rsid w:val="00473434"/>
    <w:rsid w:val="00473489"/>
    <w:rsid w:val="00473964"/>
    <w:rsid w:val="00473ACA"/>
    <w:rsid w:val="0047409C"/>
    <w:rsid w:val="004744E2"/>
    <w:rsid w:val="00474860"/>
    <w:rsid w:val="00475F66"/>
    <w:rsid w:val="004769D4"/>
    <w:rsid w:val="0047795A"/>
    <w:rsid w:val="00480A03"/>
    <w:rsid w:val="004815DD"/>
    <w:rsid w:val="004818B5"/>
    <w:rsid w:val="00482806"/>
    <w:rsid w:val="00482A3B"/>
    <w:rsid w:val="00482C46"/>
    <w:rsid w:val="00482E5E"/>
    <w:rsid w:val="004832AC"/>
    <w:rsid w:val="004836F5"/>
    <w:rsid w:val="00484585"/>
    <w:rsid w:val="004846C5"/>
    <w:rsid w:val="00484887"/>
    <w:rsid w:val="004855EA"/>
    <w:rsid w:val="004856CF"/>
    <w:rsid w:val="0048598F"/>
    <w:rsid w:val="00486214"/>
    <w:rsid w:val="00486685"/>
    <w:rsid w:val="004866B2"/>
    <w:rsid w:val="0048676D"/>
    <w:rsid w:val="00486A5F"/>
    <w:rsid w:val="00486F72"/>
    <w:rsid w:val="00487597"/>
    <w:rsid w:val="0048772A"/>
    <w:rsid w:val="00487817"/>
    <w:rsid w:val="00490083"/>
    <w:rsid w:val="004904D6"/>
    <w:rsid w:val="004908FC"/>
    <w:rsid w:val="00490FCC"/>
    <w:rsid w:val="0049168E"/>
    <w:rsid w:val="00492340"/>
    <w:rsid w:val="00492FB2"/>
    <w:rsid w:val="00493896"/>
    <w:rsid w:val="004939AC"/>
    <w:rsid w:val="0049454C"/>
    <w:rsid w:val="00494701"/>
    <w:rsid w:val="00494817"/>
    <w:rsid w:val="00494973"/>
    <w:rsid w:val="00494DAD"/>
    <w:rsid w:val="00494DFB"/>
    <w:rsid w:val="00495D00"/>
    <w:rsid w:val="00495DB1"/>
    <w:rsid w:val="00496002"/>
    <w:rsid w:val="00496FB1"/>
    <w:rsid w:val="00497645"/>
    <w:rsid w:val="0049799C"/>
    <w:rsid w:val="004A0032"/>
    <w:rsid w:val="004A05BA"/>
    <w:rsid w:val="004A0C2D"/>
    <w:rsid w:val="004A1ACD"/>
    <w:rsid w:val="004A1DB1"/>
    <w:rsid w:val="004A3137"/>
    <w:rsid w:val="004A392D"/>
    <w:rsid w:val="004A423E"/>
    <w:rsid w:val="004A429D"/>
    <w:rsid w:val="004A4620"/>
    <w:rsid w:val="004A473F"/>
    <w:rsid w:val="004A49C7"/>
    <w:rsid w:val="004A4FC6"/>
    <w:rsid w:val="004A597F"/>
    <w:rsid w:val="004A6132"/>
    <w:rsid w:val="004A619A"/>
    <w:rsid w:val="004A6720"/>
    <w:rsid w:val="004A6722"/>
    <w:rsid w:val="004A68D4"/>
    <w:rsid w:val="004A6D2D"/>
    <w:rsid w:val="004A73EE"/>
    <w:rsid w:val="004A76BC"/>
    <w:rsid w:val="004A76F1"/>
    <w:rsid w:val="004A7B74"/>
    <w:rsid w:val="004A7E04"/>
    <w:rsid w:val="004A7F64"/>
    <w:rsid w:val="004B000C"/>
    <w:rsid w:val="004B05A4"/>
    <w:rsid w:val="004B0A50"/>
    <w:rsid w:val="004B110E"/>
    <w:rsid w:val="004B15B0"/>
    <w:rsid w:val="004B16AF"/>
    <w:rsid w:val="004B17FC"/>
    <w:rsid w:val="004B2031"/>
    <w:rsid w:val="004B2151"/>
    <w:rsid w:val="004B3919"/>
    <w:rsid w:val="004B3C13"/>
    <w:rsid w:val="004B3D54"/>
    <w:rsid w:val="004B428C"/>
    <w:rsid w:val="004B497C"/>
    <w:rsid w:val="004B519B"/>
    <w:rsid w:val="004B5706"/>
    <w:rsid w:val="004B58F9"/>
    <w:rsid w:val="004B5A60"/>
    <w:rsid w:val="004B5C68"/>
    <w:rsid w:val="004B6094"/>
    <w:rsid w:val="004B6D3A"/>
    <w:rsid w:val="004B6EA1"/>
    <w:rsid w:val="004B764F"/>
    <w:rsid w:val="004B77FC"/>
    <w:rsid w:val="004C0973"/>
    <w:rsid w:val="004C2AB6"/>
    <w:rsid w:val="004C3F72"/>
    <w:rsid w:val="004C43BE"/>
    <w:rsid w:val="004C4B90"/>
    <w:rsid w:val="004C5DC3"/>
    <w:rsid w:val="004C5F77"/>
    <w:rsid w:val="004C6352"/>
    <w:rsid w:val="004C649F"/>
    <w:rsid w:val="004C652A"/>
    <w:rsid w:val="004C6CE3"/>
    <w:rsid w:val="004C7109"/>
    <w:rsid w:val="004C77D3"/>
    <w:rsid w:val="004C7F99"/>
    <w:rsid w:val="004D14A8"/>
    <w:rsid w:val="004D1678"/>
    <w:rsid w:val="004D1EAF"/>
    <w:rsid w:val="004D22F0"/>
    <w:rsid w:val="004D2560"/>
    <w:rsid w:val="004D2A6B"/>
    <w:rsid w:val="004D3536"/>
    <w:rsid w:val="004D3943"/>
    <w:rsid w:val="004D3977"/>
    <w:rsid w:val="004D3C4C"/>
    <w:rsid w:val="004D44B5"/>
    <w:rsid w:val="004D4842"/>
    <w:rsid w:val="004D4BA6"/>
    <w:rsid w:val="004D5862"/>
    <w:rsid w:val="004D5ECA"/>
    <w:rsid w:val="004D5FBE"/>
    <w:rsid w:val="004D650C"/>
    <w:rsid w:val="004D67A8"/>
    <w:rsid w:val="004D68A3"/>
    <w:rsid w:val="004D6B94"/>
    <w:rsid w:val="004D6C9C"/>
    <w:rsid w:val="004D73A7"/>
    <w:rsid w:val="004D7415"/>
    <w:rsid w:val="004D747C"/>
    <w:rsid w:val="004D7C76"/>
    <w:rsid w:val="004E0229"/>
    <w:rsid w:val="004E0F0A"/>
    <w:rsid w:val="004E1089"/>
    <w:rsid w:val="004E11FF"/>
    <w:rsid w:val="004E1281"/>
    <w:rsid w:val="004E164B"/>
    <w:rsid w:val="004E216F"/>
    <w:rsid w:val="004E22B3"/>
    <w:rsid w:val="004E27C8"/>
    <w:rsid w:val="004E3278"/>
    <w:rsid w:val="004E3303"/>
    <w:rsid w:val="004E3841"/>
    <w:rsid w:val="004E3A71"/>
    <w:rsid w:val="004E5286"/>
    <w:rsid w:val="004E552B"/>
    <w:rsid w:val="004E6017"/>
    <w:rsid w:val="004E6B20"/>
    <w:rsid w:val="004E6DA0"/>
    <w:rsid w:val="004E75F4"/>
    <w:rsid w:val="004E7BC1"/>
    <w:rsid w:val="004F00E4"/>
    <w:rsid w:val="004F044A"/>
    <w:rsid w:val="004F0CD5"/>
    <w:rsid w:val="004F0F50"/>
    <w:rsid w:val="004F0FC4"/>
    <w:rsid w:val="004F1088"/>
    <w:rsid w:val="004F251D"/>
    <w:rsid w:val="004F27AC"/>
    <w:rsid w:val="004F29F4"/>
    <w:rsid w:val="004F2B90"/>
    <w:rsid w:val="004F38F2"/>
    <w:rsid w:val="004F3CAB"/>
    <w:rsid w:val="004F4206"/>
    <w:rsid w:val="004F48C0"/>
    <w:rsid w:val="004F5501"/>
    <w:rsid w:val="004F5759"/>
    <w:rsid w:val="004F5D80"/>
    <w:rsid w:val="004F63A4"/>
    <w:rsid w:val="004F65BA"/>
    <w:rsid w:val="004F6F7F"/>
    <w:rsid w:val="004F78F7"/>
    <w:rsid w:val="004F79A9"/>
    <w:rsid w:val="004F7AC5"/>
    <w:rsid w:val="0050071C"/>
    <w:rsid w:val="00500DC6"/>
    <w:rsid w:val="00501B0D"/>
    <w:rsid w:val="005035AB"/>
    <w:rsid w:val="005042A3"/>
    <w:rsid w:val="0050464B"/>
    <w:rsid w:val="0050468A"/>
    <w:rsid w:val="00504799"/>
    <w:rsid w:val="00504E39"/>
    <w:rsid w:val="0050545C"/>
    <w:rsid w:val="0050603F"/>
    <w:rsid w:val="00506111"/>
    <w:rsid w:val="00506B66"/>
    <w:rsid w:val="0050706E"/>
    <w:rsid w:val="005074DA"/>
    <w:rsid w:val="0050753A"/>
    <w:rsid w:val="005079DD"/>
    <w:rsid w:val="00507C04"/>
    <w:rsid w:val="00510BF9"/>
    <w:rsid w:val="00510E60"/>
    <w:rsid w:val="005110B1"/>
    <w:rsid w:val="00511B8A"/>
    <w:rsid w:val="00511B9B"/>
    <w:rsid w:val="00511DB7"/>
    <w:rsid w:val="0051282A"/>
    <w:rsid w:val="00512974"/>
    <w:rsid w:val="0051349F"/>
    <w:rsid w:val="00514D05"/>
    <w:rsid w:val="00515C3D"/>
    <w:rsid w:val="0051615D"/>
    <w:rsid w:val="00516435"/>
    <w:rsid w:val="00516523"/>
    <w:rsid w:val="0051670A"/>
    <w:rsid w:val="00516F2F"/>
    <w:rsid w:val="0051767A"/>
    <w:rsid w:val="005176B7"/>
    <w:rsid w:val="00517F63"/>
    <w:rsid w:val="0052025B"/>
    <w:rsid w:val="005204E1"/>
    <w:rsid w:val="005206A5"/>
    <w:rsid w:val="00520FB0"/>
    <w:rsid w:val="005210E3"/>
    <w:rsid w:val="005216D9"/>
    <w:rsid w:val="0052188F"/>
    <w:rsid w:val="005221A0"/>
    <w:rsid w:val="00522B39"/>
    <w:rsid w:val="00523E3C"/>
    <w:rsid w:val="0052459E"/>
    <w:rsid w:val="00524699"/>
    <w:rsid w:val="00524D3E"/>
    <w:rsid w:val="00525048"/>
    <w:rsid w:val="005273F9"/>
    <w:rsid w:val="0052762B"/>
    <w:rsid w:val="00527903"/>
    <w:rsid w:val="005302A2"/>
    <w:rsid w:val="005302A6"/>
    <w:rsid w:val="00530D46"/>
    <w:rsid w:val="005310F3"/>
    <w:rsid w:val="00531408"/>
    <w:rsid w:val="005314BC"/>
    <w:rsid w:val="00531A85"/>
    <w:rsid w:val="0053201A"/>
    <w:rsid w:val="00533002"/>
    <w:rsid w:val="005336BC"/>
    <w:rsid w:val="00533B31"/>
    <w:rsid w:val="00533C41"/>
    <w:rsid w:val="00533F1B"/>
    <w:rsid w:val="00533F9A"/>
    <w:rsid w:val="00534813"/>
    <w:rsid w:val="00534DF0"/>
    <w:rsid w:val="005354AD"/>
    <w:rsid w:val="00535BF3"/>
    <w:rsid w:val="00536330"/>
    <w:rsid w:val="00536BAE"/>
    <w:rsid w:val="00536E56"/>
    <w:rsid w:val="00537152"/>
    <w:rsid w:val="0054032E"/>
    <w:rsid w:val="00540A9C"/>
    <w:rsid w:val="00540F99"/>
    <w:rsid w:val="0054107B"/>
    <w:rsid w:val="005410F8"/>
    <w:rsid w:val="005414AD"/>
    <w:rsid w:val="00541F0E"/>
    <w:rsid w:val="00541FEB"/>
    <w:rsid w:val="00543240"/>
    <w:rsid w:val="0054375D"/>
    <w:rsid w:val="00544752"/>
    <w:rsid w:val="005454E3"/>
    <w:rsid w:val="00545706"/>
    <w:rsid w:val="0054580E"/>
    <w:rsid w:val="00545B77"/>
    <w:rsid w:val="00545CDB"/>
    <w:rsid w:val="00545CEA"/>
    <w:rsid w:val="00545E4C"/>
    <w:rsid w:val="00547EE5"/>
    <w:rsid w:val="005516FA"/>
    <w:rsid w:val="005536FB"/>
    <w:rsid w:val="005537B2"/>
    <w:rsid w:val="005539DB"/>
    <w:rsid w:val="00553A4B"/>
    <w:rsid w:val="005541ED"/>
    <w:rsid w:val="005547D3"/>
    <w:rsid w:val="00556B1C"/>
    <w:rsid w:val="00556F06"/>
    <w:rsid w:val="005575C2"/>
    <w:rsid w:val="005604CD"/>
    <w:rsid w:val="00561099"/>
    <w:rsid w:val="005610DD"/>
    <w:rsid w:val="00561467"/>
    <w:rsid w:val="0056190E"/>
    <w:rsid w:val="005628ED"/>
    <w:rsid w:val="00562CA2"/>
    <w:rsid w:val="00563048"/>
    <w:rsid w:val="00564476"/>
    <w:rsid w:val="005644F2"/>
    <w:rsid w:val="00564983"/>
    <w:rsid w:val="00564999"/>
    <w:rsid w:val="00564DD9"/>
    <w:rsid w:val="00564E93"/>
    <w:rsid w:val="00564F2B"/>
    <w:rsid w:val="00565818"/>
    <w:rsid w:val="00565A9A"/>
    <w:rsid w:val="005660A0"/>
    <w:rsid w:val="00566676"/>
    <w:rsid w:val="00566B26"/>
    <w:rsid w:val="00566D1D"/>
    <w:rsid w:val="005672DD"/>
    <w:rsid w:val="0056780A"/>
    <w:rsid w:val="00567B96"/>
    <w:rsid w:val="00567E13"/>
    <w:rsid w:val="005706E2"/>
    <w:rsid w:val="00571013"/>
    <w:rsid w:val="00571639"/>
    <w:rsid w:val="00572195"/>
    <w:rsid w:val="0057233B"/>
    <w:rsid w:val="005737EC"/>
    <w:rsid w:val="00573DB6"/>
    <w:rsid w:val="00574AAB"/>
    <w:rsid w:val="00575327"/>
    <w:rsid w:val="00575339"/>
    <w:rsid w:val="0057645A"/>
    <w:rsid w:val="00576E3B"/>
    <w:rsid w:val="00580303"/>
    <w:rsid w:val="0058048F"/>
    <w:rsid w:val="00580591"/>
    <w:rsid w:val="0058113F"/>
    <w:rsid w:val="005812FB"/>
    <w:rsid w:val="00581594"/>
    <w:rsid w:val="00581C8A"/>
    <w:rsid w:val="00583248"/>
    <w:rsid w:val="005838AB"/>
    <w:rsid w:val="005839CE"/>
    <w:rsid w:val="00583B1B"/>
    <w:rsid w:val="00584253"/>
    <w:rsid w:val="005846C4"/>
    <w:rsid w:val="00584B7C"/>
    <w:rsid w:val="005861AC"/>
    <w:rsid w:val="00586749"/>
    <w:rsid w:val="00586759"/>
    <w:rsid w:val="00586804"/>
    <w:rsid w:val="0058728E"/>
    <w:rsid w:val="0058758B"/>
    <w:rsid w:val="0058783B"/>
    <w:rsid w:val="005906AB"/>
    <w:rsid w:val="00590BB6"/>
    <w:rsid w:val="00590D80"/>
    <w:rsid w:val="00591395"/>
    <w:rsid w:val="00591460"/>
    <w:rsid w:val="005923D2"/>
    <w:rsid w:val="00592955"/>
    <w:rsid w:val="00593B7F"/>
    <w:rsid w:val="00594267"/>
    <w:rsid w:val="00594877"/>
    <w:rsid w:val="00594C7A"/>
    <w:rsid w:val="00595172"/>
    <w:rsid w:val="00595A66"/>
    <w:rsid w:val="00595F03"/>
    <w:rsid w:val="00596409"/>
    <w:rsid w:val="0059656B"/>
    <w:rsid w:val="00596C09"/>
    <w:rsid w:val="00597392"/>
    <w:rsid w:val="005977F7"/>
    <w:rsid w:val="00597FA2"/>
    <w:rsid w:val="005A00D3"/>
    <w:rsid w:val="005A073A"/>
    <w:rsid w:val="005A0882"/>
    <w:rsid w:val="005A0C82"/>
    <w:rsid w:val="005A104B"/>
    <w:rsid w:val="005A19EB"/>
    <w:rsid w:val="005A2AE0"/>
    <w:rsid w:val="005A3221"/>
    <w:rsid w:val="005A4203"/>
    <w:rsid w:val="005A444F"/>
    <w:rsid w:val="005A5E10"/>
    <w:rsid w:val="005A6298"/>
    <w:rsid w:val="005A670B"/>
    <w:rsid w:val="005A680D"/>
    <w:rsid w:val="005A6FD2"/>
    <w:rsid w:val="005A6FF8"/>
    <w:rsid w:val="005A70F4"/>
    <w:rsid w:val="005A70FE"/>
    <w:rsid w:val="005A74DC"/>
    <w:rsid w:val="005B02DB"/>
    <w:rsid w:val="005B03CA"/>
    <w:rsid w:val="005B03DD"/>
    <w:rsid w:val="005B119A"/>
    <w:rsid w:val="005B14A4"/>
    <w:rsid w:val="005B1744"/>
    <w:rsid w:val="005B1A4D"/>
    <w:rsid w:val="005B1DAC"/>
    <w:rsid w:val="005B1DC7"/>
    <w:rsid w:val="005B39D8"/>
    <w:rsid w:val="005B480A"/>
    <w:rsid w:val="005B5A63"/>
    <w:rsid w:val="005B5BEA"/>
    <w:rsid w:val="005B5CD0"/>
    <w:rsid w:val="005B5E7B"/>
    <w:rsid w:val="005B63C2"/>
    <w:rsid w:val="005B6C20"/>
    <w:rsid w:val="005B785E"/>
    <w:rsid w:val="005B7975"/>
    <w:rsid w:val="005B7D47"/>
    <w:rsid w:val="005B7F82"/>
    <w:rsid w:val="005C03A8"/>
    <w:rsid w:val="005C08CC"/>
    <w:rsid w:val="005C0CB2"/>
    <w:rsid w:val="005C1950"/>
    <w:rsid w:val="005C1989"/>
    <w:rsid w:val="005C1CA5"/>
    <w:rsid w:val="005C1FA2"/>
    <w:rsid w:val="005C2E5D"/>
    <w:rsid w:val="005C38FC"/>
    <w:rsid w:val="005C3EFD"/>
    <w:rsid w:val="005C4DB6"/>
    <w:rsid w:val="005C4F04"/>
    <w:rsid w:val="005C53BA"/>
    <w:rsid w:val="005C6E6B"/>
    <w:rsid w:val="005C7D4F"/>
    <w:rsid w:val="005C7D84"/>
    <w:rsid w:val="005C7F5B"/>
    <w:rsid w:val="005D14F2"/>
    <w:rsid w:val="005D2AF4"/>
    <w:rsid w:val="005D2D86"/>
    <w:rsid w:val="005D32FA"/>
    <w:rsid w:val="005D3B44"/>
    <w:rsid w:val="005D3DAB"/>
    <w:rsid w:val="005D3E3A"/>
    <w:rsid w:val="005D4106"/>
    <w:rsid w:val="005D456D"/>
    <w:rsid w:val="005D491E"/>
    <w:rsid w:val="005D4B08"/>
    <w:rsid w:val="005D5586"/>
    <w:rsid w:val="005D5BA6"/>
    <w:rsid w:val="005D5C73"/>
    <w:rsid w:val="005D5C87"/>
    <w:rsid w:val="005D6331"/>
    <w:rsid w:val="005D719F"/>
    <w:rsid w:val="005D7290"/>
    <w:rsid w:val="005D79EF"/>
    <w:rsid w:val="005D7F4C"/>
    <w:rsid w:val="005E03FB"/>
    <w:rsid w:val="005E09C4"/>
    <w:rsid w:val="005E0BC4"/>
    <w:rsid w:val="005E0E90"/>
    <w:rsid w:val="005E16E0"/>
    <w:rsid w:val="005E1AC9"/>
    <w:rsid w:val="005E1DBA"/>
    <w:rsid w:val="005E20BF"/>
    <w:rsid w:val="005E2999"/>
    <w:rsid w:val="005E2A3D"/>
    <w:rsid w:val="005E2CF5"/>
    <w:rsid w:val="005E2DFD"/>
    <w:rsid w:val="005E30EA"/>
    <w:rsid w:val="005E3A27"/>
    <w:rsid w:val="005E3D29"/>
    <w:rsid w:val="005E3EE8"/>
    <w:rsid w:val="005E5BFD"/>
    <w:rsid w:val="005E604D"/>
    <w:rsid w:val="005E7163"/>
    <w:rsid w:val="005F0472"/>
    <w:rsid w:val="005F1158"/>
    <w:rsid w:val="005F1606"/>
    <w:rsid w:val="005F1AD8"/>
    <w:rsid w:val="005F23F6"/>
    <w:rsid w:val="005F2E22"/>
    <w:rsid w:val="005F31EC"/>
    <w:rsid w:val="005F3453"/>
    <w:rsid w:val="005F364A"/>
    <w:rsid w:val="005F4380"/>
    <w:rsid w:val="005F45BE"/>
    <w:rsid w:val="005F4E33"/>
    <w:rsid w:val="005F5008"/>
    <w:rsid w:val="005F520C"/>
    <w:rsid w:val="005F5929"/>
    <w:rsid w:val="005F5994"/>
    <w:rsid w:val="005F61C7"/>
    <w:rsid w:val="005F64ED"/>
    <w:rsid w:val="005F6A3D"/>
    <w:rsid w:val="005F6C08"/>
    <w:rsid w:val="005F6E5E"/>
    <w:rsid w:val="005F71AC"/>
    <w:rsid w:val="005F7311"/>
    <w:rsid w:val="005F7592"/>
    <w:rsid w:val="006002D7"/>
    <w:rsid w:val="006005FC"/>
    <w:rsid w:val="00600959"/>
    <w:rsid w:val="00600A9D"/>
    <w:rsid w:val="006010BA"/>
    <w:rsid w:val="006010DE"/>
    <w:rsid w:val="0060184F"/>
    <w:rsid w:val="006029EF"/>
    <w:rsid w:val="006030FA"/>
    <w:rsid w:val="00603135"/>
    <w:rsid w:val="0060391D"/>
    <w:rsid w:val="00603ED6"/>
    <w:rsid w:val="006041D8"/>
    <w:rsid w:val="006042E4"/>
    <w:rsid w:val="00604314"/>
    <w:rsid w:val="00604730"/>
    <w:rsid w:val="00604B02"/>
    <w:rsid w:val="0060596E"/>
    <w:rsid w:val="00606ADD"/>
    <w:rsid w:val="00606DC6"/>
    <w:rsid w:val="00607D18"/>
    <w:rsid w:val="00607E58"/>
    <w:rsid w:val="00610456"/>
    <w:rsid w:val="006104CB"/>
    <w:rsid w:val="00610AD5"/>
    <w:rsid w:val="00611979"/>
    <w:rsid w:val="00612065"/>
    <w:rsid w:val="00612D0E"/>
    <w:rsid w:val="00613610"/>
    <w:rsid w:val="006138D2"/>
    <w:rsid w:val="00613961"/>
    <w:rsid w:val="0061419D"/>
    <w:rsid w:val="00614523"/>
    <w:rsid w:val="0061496C"/>
    <w:rsid w:val="00615507"/>
    <w:rsid w:val="00615AA1"/>
    <w:rsid w:val="00617293"/>
    <w:rsid w:val="00617E42"/>
    <w:rsid w:val="00620DE0"/>
    <w:rsid w:val="0062117C"/>
    <w:rsid w:val="00621CE4"/>
    <w:rsid w:val="00623265"/>
    <w:rsid w:val="00623685"/>
    <w:rsid w:val="00623C96"/>
    <w:rsid w:val="00624BD3"/>
    <w:rsid w:val="00624C7E"/>
    <w:rsid w:val="00624C81"/>
    <w:rsid w:val="006254E8"/>
    <w:rsid w:val="00625C63"/>
    <w:rsid w:val="0062653F"/>
    <w:rsid w:val="00626B18"/>
    <w:rsid w:val="00626BAF"/>
    <w:rsid w:val="006271D9"/>
    <w:rsid w:val="00627690"/>
    <w:rsid w:val="006278EC"/>
    <w:rsid w:val="00627B45"/>
    <w:rsid w:val="00627E81"/>
    <w:rsid w:val="00630029"/>
    <w:rsid w:val="00630823"/>
    <w:rsid w:val="00630B5A"/>
    <w:rsid w:val="00631187"/>
    <w:rsid w:val="00631A9A"/>
    <w:rsid w:val="00631FEB"/>
    <w:rsid w:val="00632ED3"/>
    <w:rsid w:val="00632F76"/>
    <w:rsid w:val="00633007"/>
    <w:rsid w:val="006330D0"/>
    <w:rsid w:val="00633372"/>
    <w:rsid w:val="00633ACD"/>
    <w:rsid w:val="00633B7E"/>
    <w:rsid w:val="0063423B"/>
    <w:rsid w:val="006344B5"/>
    <w:rsid w:val="006348A1"/>
    <w:rsid w:val="00634E66"/>
    <w:rsid w:val="00635BB8"/>
    <w:rsid w:val="00636854"/>
    <w:rsid w:val="00636E16"/>
    <w:rsid w:val="00636E85"/>
    <w:rsid w:val="00640831"/>
    <w:rsid w:val="00640F7C"/>
    <w:rsid w:val="00641041"/>
    <w:rsid w:val="0064126E"/>
    <w:rsid w:val="00641E47"/>
    <w:rsid w:val="006421BB"/>
    <w:rsid w:val="006424A2"/>
    <w:rsid w:val="00642C38"/>
    <w:rsid w:val="006439F0"/>
    <w:rsid w:val="00643B81"/>
    <w:rsid w:val="00643E29"/>
    <w:rsid w:val="00645690"/>
    <w:rsid w:val="0064629B"/>
    <w:rsid w:val="0064718F"/>
    <w:rsid w:val="00651302"/>
    <w:rsid w:val="00651C2A"/>
    <w:rsid w:val="00651CF8"/>
    <w:rsid w:val="006521CF"/>
    <w:rsid w:val="006522E5"/>
    <w:rsid w:val="00652749"/>
    <w:rsid w:val="00652875"/>
    <w:rsid w:val="006532FD"/>
    <w:rsid w:val="0065333F"/>
    <w:rsid w:val="00653A62"/>
    <w:rsid w:val="006541B3"/>
    <w:rsid w:val="0065508C"/>
    <w:rsid w:val="0065524A"/>
    <w:rsid w:val="006563E2"/>
    <w:rsid w:val="00656883"/>
    <w:rsid w:val="00656B7E"/>
    <w:rsid w:val="00657B9E"/>
    <w:rsid w:val="00657BAA"/>
    <w:rsid w:val="00660414"/>
    <w:rsid w:val="0066041C"/>
    <w:rsid w:val="00660449"/>
    <w:rsid w:val="006606DE"/>
    <w:rsid w:val="0066096F"/>
    <w:rsid w:val="00660C67"/>
    <w:rsid w:val="0066192E"/>
    <w:rsid w:val="00662117"/>
    <w:rsid w:val="00662713"/>
    <w:rsid w:val="00662B96"/>
    <w:rsid w:val="00662FDA"/>
    <w:rsid w:val="00663364"/>
    <w:rsid w:val="00664525"/>
    <w:rsid w:val="00664567"/>
    <w:rsid w:val="00664930"/>
    <w:rsid w:val="00664B2A"/>
    <w:rsid w:val="00664CF3"/>
    <w:rsid w:val="00664E32"/>
    <w:rsid w:val="00664ED6"/>
    <w:rsid w:val="0066549E"/>
    <w:rsid w:val="00666153"/>
    <w:rsid w:val="006662B7"/>
    <w:rsid w:val="00666958"/>
    <w:rsid w:val="0066726D"/>
    <w:rsid w:val="00667801"/>
    <w:rsid w:val="00667AFE"/>
    <w:rsid w:val="00667CB9"/>
    <w:rsid w:val="00667E41"/>
    <w:rsid w:val="00670E25"/>
    <w:rsid w:val="00671EAD"/>
    <w:rsid w:val="0067233A"/>
    <w:rsid w:val="00673704"/>
    <w:rsid w:val="006745B9"/>
    <w:rsid w:val="0067463F"/>
    <w:rsid w:val="00674690"/>
    <w:rsid w:val="0067480A"/>
    <w:rsid w:val="00674B18"/>
    <w:rsid w:val="00674C47"/>
    <w:rsid w:val="006761C7"/>
    <w:rsid w:val="006761E7"/>
    <w:rsid w:val="006765C8"/>
    <w:rsid w:val="00676704"/>
    <w:rsid w:val="006768D9"/>
    <w:rsid w:val="00677AD2"/>
    <w:rsid w:val="006809BF"/>
    <w:rsid w:val="00680B68"/>
    <w:rsid w:val="00680B97"/>
    <w:rsid w:val="00680CFF"/>
    <w:rsid w:val="006819E4"/>
    <w:rsid w:val="00681D19"/>
    <w:rsid w:val="00682ADB"/>
    <w:rsid w:val="006831C5"/>
    <w:rsid w:val="00683424"/>
    <w:rsid w:val="006836F4"/>
    <w:rsid w:val="006838FA"/>
    <w:rsid w:val="0068405C"/>
    <w:rsid w:val="00684215"/>
    <w:rsid w:val="00684AE6"/>
    <w:rsid w:val="00684D49"/>
    <w:rsid w:val="00685327"/>
    <w:rsid w:val="00686328"/>
    <w:rsid w:val="00686752"/>
    <w:rsid w:val="006872CF"/>
    <w:rsid w:val="006872F8"/>
    <w:rsid w:val="006876A8"/>
    <w:rsid w:val="00687C51"/>
    <w:rsid w:val="00687E37"/>
    <w:rsid w:val="006901C4"/>
    <w:rsid w:val="006902C3"/>
    <w:rsid w:val="006905D6"/>
    <w:rsid w:val="00690988"/>
    <w:rsid w:val="00690E89"/>
    <w:rsid w:val="006912CD"/>
    <w:rsid w:val="00691FB1"/>
    <w:rsid w:val="00691FE8"/>
    <w:rsid w:val="0069252A"/>
    <w:rsid w:val="0069267D"/>
    <w:rsid w:val="00693B77"/>
    <w:rsid w:val="00693F34"/>
    <w:rsid w:val="0069493C"/>
    <w:rsid w:val="00694D55"/>
    <w:rsid w:val="00694F52"/>
    <w:rsid w:val="00695463"/>
    <w:rsid w:val="006955E2"/>
    <w:rsid w:val="006956D3"/>
    <w:rsid w:val="0069580C"/>
    <w:rsid w:val="00695831"/>
    <w:rsid w:val="00695E7D"/>
    <w:rsid w:val="00697313"/>
    <w:rsid w:val="006976FD"/>
    <w:rsid w:val="006977B7"/>
    <w:rsid w:val="006978BC"/>
    <w:rsid w:val="00697C5A"/>
    <w:rsid w:val="006A02ED"/>
    <w:rsid w:val="006A0396"/>
    <w:rsid w:val="006A0CEF"/>
    <w:rsid w:val="006A1155"/>
    <w:rsid w:val="006A1981"/>
    <w:rsid w:val="006A2072"/>
    <w:rsid w:val="006A2155"/>
    <w:rsid w:val="006A328F"/>
    <w:rsid w:val="006A344B"/>
    <w:rsid w:val="006A35B3"/>
    <w:rsid w:val="006A428F"/>
    <w:rsid w:val="006A46FD"/>
    <w:rsid w:val="006A51E8"/>
    <w:rsid w:val="006A52DE"/>
    <w:rsid w:val="006A58E5"/>
    <w:rsid w:val="006A5C7B"/>
    <w:rsid w:val="006A71E7"/>
    <w:rsid w:val="006A731E"/>
    <w:rsid w:val="006A786E"/>
    <w:rsid w:val="006A78DE"/>
    <w:rsid w:val="006B0033"/>
    <w:rsid w:val="006B0136"/>
    <w:rsid w:val="006B0463"/>
    <w:rsid w:val="006B0CD8"/>
    <w:rsid w:val="006B1176"/>
    <w:rsid w:val="006B1A3C"/>
    <w:rsid w:val="006B1C13"/>
    <w:rsid w:val="006B21D9"/>
    <w:rsid w:val="006B2E1A"/>
    <w:rsid w:val="006B3281"/>
    <w:rsid w:val="006B32BE"/>
    <w:rsid w:val="006B366C"/>
    <w:rsid w:val="006B3A4A"/>
    <w:rsid w:val="006B50A5"/>
    <w:rsid w:val="006B5A16"/>
    <w:rsid w:val="006B659C"/>
    <w:rsid w:val="006B66CA"/>
    <w:rsid w:val="006B6773"/>
    <w:rsid w:val="006B6DD8"/>
    <w:rsid w:val="006B757F"/>
    <w:rsid w:val="006B7877"/>
    <w:rsid w:val="006B7C4E"/>
    <w:rsid w:val="006B7F56"/>
    <w:rsid w:val="006C0294"/>
    <w:rsid w:val="006C07FF"/>
    <w:rsid w:val="006C0E98"/>
    <w:rsid w:val="006C0FE3"/>
    <w:rsid w:val="006C25B3"/>
    <w:rsid w:val="006C2F0B"/>
    <w:rsid w:val="006C4312"/>
    <w:rsid w:val="006C4862"/>
    <w:rsid w:val="006C4C73"/>
    <w:rsid w:val="006C527E"/>
    <w:rsid w:val="006C6041"/>
    <w:rsid w:val="006C68E2"/>
    <w:rsid w:val="006C6F0A"/>
    <w:rsid w:val="006D0263"/>
    <w:rsid w:val="006D02CE"/>
    <w:rsid w:val="006D0A1E"/>
    <w:rsid w:val="006D0E7F"/>
    <w:rsid w:val="006D0EAE"/>
    <w:rsid w:val="006D1026"/>
    <w:rsid w:val="006D123A"/>
    <w:rsid w:val="006D20C8"/>
    <w:rsid w:val="006D239B"/>
    <w:rsid w:val="006D2A1F"/>
    <w:rsid w:val="006D3A66"/>
    <w:rsid w:val="006D3BDF"/>
    <w:rsid w:val="006D4126"/>
    <w:rsid w:val="006D4D5F"/>
    <w:rsid w:val="006D4D96"/>
    <w:rsid w:val="006D4E81"/>
    <w:rsid w:val="006D5543"/>
    <w:rsid w:val="006D56BB"/>
    <w:rsid w:val="006D5F58"/>
    <w:rsid w:val="006D6478"/>
    <w:rsid w:val="006E0043"/>
    <w:rsid w:val="006E01A5"/>
    <w:rsid w:val="006E0806"/>
    <w:rsid w:val="006E081E"/>
    <w:rsid w:val="006E0A17"/>
    <w:rsid w:val="006E0CDC"/>
    <w:rsid w:val="006E19BB"/>
    <w:rsid w:val="006E1CB8"/>
    <w:rsid w:val="006E2715"/>
    <w:rsid w:val="006E296D"/>
    <w:rsid w:val="006E30BF"/>
    <w:rsid w:val="006E392B"/>
    <w:rsid w:val="006E39FD"/>
    <w:rsid w:val="006E3A56"/>
    <w:rsid w:val="006E4546"/>
    <w:rsid w:val="006E48DD"/>
    <w:rsid w:val="006E5604"/>
    <w:rsid w:val="006E60E0"/>
    <w:rsid w:val="006E614F"/>
    <w:rsid w:val="006E68A0"/>
    <w:rsid w:val="006E6EC7"/>
    <w:rsid w:val="006E7CE8"/>
    <w:rsid w:val="006F025B"/>
    <w:rsid w:val="006F0327"/>
    <w:rsid w:val="006F0A05"/>
    <w:rsid w:val="006F10EF"/>
    <w:rsid w:val="006F14FB"/>
    <w:rsid w:val="006F164D"/>
    <w:rsid w:val="006F19E8"/>
    <w:rsid w:val="006F19F6"/>
    <w:rsid w:val="006F1C25"/>
    <w:rsid w:val="006F1F13"/>
    <w:rsid w:val="006F22A1"/>
    <w:rsid w:val="006F240F"/>
    <w:rsid w:val="006F2410"/>
    <w:rsid w:val="006F2AB1"/>
    <w:rsid w:val="006F32E1"/>
    <w:rsid w:val="006F3345"/>
    <w:rsid w:val="006F349D"/>
    <w:rsid w:val="006F36F3"/>
    <w:rsid w:val="006F3A12"/>
    <w:rsid w:val="006F3B3D"/>
    <w:rsid w:val="006F5242"/>
    <w:rsid w:val="006F53E2"/>
    <w:rsid w:val="006F5831"/>
    <w:rsid w:val="006F5EB8"/>
    <w:rsid w:val="006F602D"/>
    <w:rsid w:val="006F61C4"/>
    <w:rsid w:val="006F65B4"/>
    <w:rsid w:val="006F72D5"/>
    <w:rsid w:val="006F73DF"/>
    <w:rsid w:val="006F7A14"/>
    <w:rsid w:val="006F7B84"/>
    <w:rsid w:val="006F7ECE"/>
    <w:rsid w:val="006F7FD5"/>
    <w:rsid w:val="007005DC"/>
    <w:rsid w:val="00700B68"/>
    <w:rsid w:val="007012D8"/>
    <w:rsid w:val="007013D8"/>
    <w:rsid w:val="00701702"/>
    <w:rsid w:val="00701854"/>
    <w:rsid w:val="00701B1E"/>
    <w:rsid w:val="00701EFE"/>
    <w:rsid w:val="00702809"/>
    <w:rsid w:val="00702B7E"/>
    <w:rsid w:val="00702BAF"/>
    <w:rsid w:val="007032BE"/>
    <w:rsid w:val="00703C4B"/>
    <w:rsid w:val="00703EF4"/>
    <w:rsid w:val="00705603"/>
    <w:rsid w:val="00705969"/>
    <w:rsid w:val="00705A27"/>
    <w:rsid w:val="00705A67"/>
    <w:rsid w:val="00705BDA"/>
    <w:rsid w:val="00705E96"/>
    <w:rsid w:val="00705FE7"/>
    <w:rsid w:val="0070659A"/>
    <w:rsid w:val="007065FC"/>
    <w:rsid w:val="00706EBF"/>
    <w:rsid w:val="00706F1E"/>
    <w:rsid w:val="00710372"/>
    <w:rsid w:val="00710415"/>
    <w:rsid w:val="00710A87"/>
    <w:rsid w:val="00710CF7"/>
    <w:rsid w:val="00711612"/>
    <w:rsid w:val="00711947"/>
    <w:rsid w:val="0071198C"/>
    <w:rsid w:val="00711BDF"/>
    <w:rsid w:val="007121B5"/>
    <w:rsid w:val="00714065"/>
    <w:rsid w:val="00714F51"/>
    <w:rsid w:val="0071511F"/>
    <w:rsid w:val="007153E6"/>
    <w:rsid w:val="007154A0"/>
    <w:rsid w:val="00715534"/>
    <w:rsid w:val="00715CC6"/>
    <w:rsid w:val="00716043"/>
    <w:rsid w:val="00716E79"/>
    <w:rsid w:val="0071767B"/>
    <w:rsid w:val="00717783"/>
    <w:rsid w:val="00717818"/>
    <w:rsid w:val="00717BC7"/>
    <w:rsid w:val="00720BC0"/>
    <w:rsid w:val="00720D55"/>
    <w:rsid w:val="00721190"/>
    <w:rsid w:val="007225D6"/>
    <w:rsid w:val="00722D41"/>
    <w:rsid w:val="00722EF0"/>
    <w:rsid w:val="00723EAF"/>
    <w:rsid w:val="007241E7"/>
    <w:rsid w:val="007242C3"/>
    <w:rsid w:val="00724F69"/>
    <w:rsid w:val="00724FB2"/>
    <w:rsid w:val="00725C4A"/>
    <w:rsid w:val="00726185"/>
    <w:rsid w:val="0072644E"/>
    <w:rsid w:val="007264E0"/>
    <w:rsid w:val="0072651B"/>
    <w:rsid w:val="00726900"/>
    <w:rsid w:val="00726CBB"/>
    <w:rsid w:val="00726F4B"/>
    <w:rsid w:val="00727000"/>
    <w:rsid w:val="00730529"/>
    <w:rsid w:val="0073274D"/>
    <w:rsid w:val="00732A73"/>
    <w:rsid w:val="00732C26"/>
    <w:rsid w:val="00732FE9"/>
    <w:rsid w:val="00733A3E"/>
    <w:rsid w:val="007346D0"/>
    <w:rsid w:val="0073489E"/>
    <w:rsid w:val="00734DE9"/>
    <w:rsid w:val="00735544"/>
    <w:rsid w:val="007358A1"/>
    <w:rsid w:val="00735B5F"/>
    <w:rsid w:val="00736943"/>
    <w:rsid w:val="007373E8"/>
    <w:rsid w:val="007378D5"/>
    <w:rsid w:val="00737BA8"/>
    <w:rsid w:val="00740897"/>
    <w:rsid w:val="00740DB7"/>
    <w:rsid w:val="007410A1"/>
    <w:rsid w:val="00741E79"/>
    <w:rsid w:val="00741EEF"/>
    <w:rsid w:val="007420EA"/>
    <w:rsid w:val="00742204"/>
    <w:rsid w:val="007425B0"/>
    <w:rsid w:val="00742773"/>
    <w:rsid w:val="0074281A"/>
    <w:rsid w:val="007431F1"/>
    <w:rsid w:val="00743344"/>
    <w:rsid w:val="00743F44"/>
    <w:rsid w:val="007442DF"/>
    <w:rsid w:val="0074464C"/>
    <w:rsid w:val="00745D1A"/>
    <w:rsid w:val="00745E19"/>
    <w:rsid w:val="00746363"/>
    <w:rsid w:val="0074639F"/>
    <w:rsid w:val="00746551"/>
    <w:rsid w:val="00747003"/>
    <w:rsid w:val="0074729A"/>
    <w:rsid w:val="0074730D"/>
    <w:rsid w:val="007473F4"/>
    <w:rsid w:val="00747656"/>
    <w:rsid w:val="00747CCB"/>
    <w:rsid w:val="00747ED2"/>
    <w:rsid w:val="007500A6"/>
    <w:rsid w:val="00750FAD"/>
    <w:rsid w:val="00751E7E"/>
    <w:rsid w:val="00752281"/>
    <w:rsid w:val="0075238F"/>
    <w:rsid w:val="00752516"/>
    <w:rsid w:val="0075289B"/>
    <w:rsid w:val="00752CFB"/>
    <w:rsid w:val="00752E12"/>
    <w:rsid w:val="00753323"/>
    <w:rsid w:val="00753A08"/>
    <w:rsid w:val="007541F8"/>
    <w:rsid w:val="007549BA"/>
    <w:rsid w:val="00754F8A"/>
    <w:rsid w:val="0075653D"/>
    <w:rsid w:val="007566DB"/>
    <w:rsid w:val="00756728"/>
    <w:rsid w:val="007567F5"/>
    <w:rsid w:val="007569D4"/>
    <w:rsid w:val="00756C8A"/>
    <w:rsid w:val="00756D53"/>
    <w:rsid w:val="007572E5"/>
    <w:rsid w:val="00757317"/>
    <w:rsid w:val="007573BC"/>
    <w:rsid w:val="00757606"/>
    <w:rsid w:val="00757F7F"/>
    <w:rsid w:val="00760604"/>
    <w:rsid w:val="00761B8E"/>
    <w:rsid w:val="0076204A"/>
    <w:rsid w:val="00762134"/>
    <w:rsid w:val="007627CE"/>
    <w:rsid w:val="007628CB"/>
    <w:rsid w:val="00763173"/>
    <w:rsid w:val="007645E0"/>
    <w:rsid w:val="007656B0"/>
    <w:rsid w:val="00765885"/>
    <w:rsid w:val="007665DF"/>
    <w:rsid w:val="007667C8"/>
    <w:rsid w:val="00766ABC"/>
    <w:rsid w:val="00767CB1"/>
    <w:rsid w:val="0077013B"/>
    <w:rsid w:val="007701AC"/>
    <w:rsid w:val="00770677"/>
    <w:rsid w:val="0077082D"/>
    <w:rsid w:val="00771165"/>
    <w:rsid w:val="0077151C"/>
    <w:rsid w:val="00771850"/>
    <w:rsid w:val="007721FE"/>
    <w:rsid w:val="007724AF"/>
    <w:rsid w:val="007726D3"/>
    <w:rsid w:val="007734E9"/>
    <w:rsid w:val="007739F0"/>
    <w:rsid w:val="00773AE7"/>
    <w:rsid w:val="00773EFE"/>
    <w:rsid w:val="00775157"/>
    <w:rsid w:val="00775350"/>
    <w:rsid w:val="00776088"/>
    <w:rsid w:val="00776416"/>
    <w:rsid w:val="007765C3"/>
    <w:rsid w:val="00776AE8"/>
    <w:rsid w:val="00776D81"/>
    <w:rsid w:val="00777721"/>
    <w:rsid w:val="00777E20"/>
    <w:rsid w:val="00777FF5"/>
    <w:rsid w:val="007800C4"/>
    <w:rsid w:val="0078016C"/>
    <w:rsid w:val="00780747"/>
    <w:rsid w:val="00780F09"/>
    <w:rsid w:val="0078125E"/>
    <w:rsid w:val="007813BC"/>
    <w:rsid w:val="007815A6"/>
    <w:rsid w:val="007819BA"/>
    <w:rsid w:val="00782273"/>
    <w:rsid w:val="0078291E"/>
    <w:rsid w:val="00782F21"/>
    <w:rsid w:val="00783CE4"/>
    <w:rsid w:val="007846A4"/>
    <w:rsid w:val="00786B51"/>
    <w:rsid w:val="00786B60"/>
    <w:rsid w:val="00787AEB"/>
    <w:rsid w:val="00790157"/>
    <w:rsid w:val="00790B0F"/>
    <w:rsid w:val="0079133E"/>
    <w:rsid w:val="007915F2"/>
    <w:rsid w:val="00791A5F"/>
    <w:rsid w:val="00791DEE"/>
    <w:rsid w:val="0079208A"/>
    <w:rsid w:val="00792ADA"/>
    <w:rsid w:val="00792DCB"/>
    <w:rsid w:val="00792FF4"/>
    <w:rsid w:val="007943F9"/>
    <w:rsid w:val="00794AB1"/>
    <w:rsid w:val="00794B0D"/>
    <w:rsid w:val="00794F64"/>
    <w:rsid w:val="007957A4"/>
    <w:rsid w:val="00795E49"/>
    <w:rsid w:val="00796C68"/>
    <w:rsid w:val="00796E9A"/>
    <w:rsid w:val="0079744E"/>
    <w:rsid w:val="00797A87"/>
    <w:rsid w:val="00797DD0"/>
    <w:rsid w:val="007A00CF"/>
    <w:rsid w:val="007A06A3"/>
    <w:rsid w:val="007A15A6"/>
    <w:rsid w:val="007A1F66"/>
    <w:rsid w:val="007A2173"/>
    <w:rsid w:val="007A22F2"/>
    <w:rsid w:val="007A2B1D"/>
    <w:rsid w:val="007A3454"/>
    <w:rsid w:val="007A3573"/>
    <w:rsid w:val="007A3D2A"/>
    <w:rsid w:val="007A3DBB"/>
    <w:rsid w:val="007A58DB"/>
    <w:rsid w:val="007A5EDF"/>
    <w:rsid w:val="007A6843"/>
    <w:rsid w:val="007A69F0"/>
    <w:rsid w:val="007A6CBB"/>
    <w:rsid w:val="007A7E01"/>
    <w:rsid w:val="007A7F64"/>
    <w:rsid w:val="007B0188"/>
    <w:rsid w:val="007B061F"/>
    <w:rsid w:val="007B0696"/>
    <w:rsid w:val="007B0F3B"/>
    <w:rsid w:val="007B12C7"/>
    <w:rsid w:val="007B2857"/>
    <w:rsid w:val="007B2A12"/>
    <w:rsid w:val="007B2AC6"/>
    <w:rsid w:val="007B363D"/>
    <w:rsid w:val="007B3D55"/>
    <w:rsid w:val="007B4A0A"/>
    <w:rsid w:val="007B503F"/>
    <w:rsid w:val="007B5631"/>
    <w:rsid w:val="007B56AE"/>
    <w:rsid w:val="007B6403"/>
    <w:rsid w:val="007B6589"/>
    <w:rsid w:val="007B66C7"/>
    <w:rsid w:val="007B6822"/>
    <w:rsid w:val="007B6D9E"/>
    <w:rsid w:val="007B6F15"/>
    <w:rsid w:val="007B75E2"/>
    <w:rsid w:val="007B788C"/>
    <w:rsid w:val="007C095B"/>
    <w:rsid w:val="007C0A6D"/>
    <w:rsid w:val="007C1465"/>
    <w:rsid w:val="007C190F"/>
    <w:rsid w:val="007C1BB9"/>
    <w:rsid w:val="007C1C13"/>
    <w:rsid w:val="007C1EA2"/>
    <w:rsid w:val="007C2694"/>
    <w:rsid w:val="007C2E06"/>
    <w:rsid w:val="007C2EC2"/>
    <w:rsid w:val="007C351E"/>
    <w:rsid w:val="007C3D3E"/>
    <w:rsid w:val="007C4862"/>
    <w:rsid w:val="007C5DAD"/>
    <w:rsid w:val="007C6BCF"/>
    <w:rsid w:val="007C6D08"/>
    <w:rsid w:val="007C6D14"/>
    <w:rsid w:val="007C73C2"/>
    <w:rsid w:val="007C7BC8"/>
    <w:rsid w:val="007D01BC"/>
    <w:rsid w:val="007D0CC0"/>
    <w:rsid w:val="007D0FC8"/>
    <w:rsid w:val="007D1078"/>
    <w:rsid w:val="007D1509"/>
    <w:rsid w:val="007D1607"/>
    <w:rsid w:val="007D1E97"/>
    <w:rsid w:val="007D230F"/>
    <w:rsid w:val="007D2400"/>
    <w:rsid w:val="007D243F"/>
    <w:rsid w:val="007D2527"/>
    <w:rsid w:val="007D3661"/>
    <w:rsid w:val="007D461C"/>
    <w:rsid w:val="007D4BDC"/>
    <w:rsid w:val="007D583C"/>
    <w:rsid w:val="007D6855"/>
    <w:rsid w:val="007D71D7"/>
    <w:rsid w:val="007D775E"/>
    <w:rsid w:val="007D7A99"/>
    <w:rsid w:val="007E1037"/>
    <w:rsid w:val="007E14DF"/>
    <w:rsid w:val="007E2029"/>
    <w:rsid w:val="007E23B1"/>
    <w:rsid w:val="007E317F"/>
    <w:rsid w:val="007E3EB0"/>
    <w:rsid w:val="007E48FB"/>
    <w:rsid w:val="007E4C46"/>
    <w:rsid w:val="007E4D0A"/>
    <w:rsid w:val="007E56E2"/>
    <w:rsid w:val="007E5BCE"/>
    <w:rsid w:val="007E62E8"/>
    <w:rsid w:val="007E6507"/>
    <w:rsid w:val="007E6BF9"/>
    <w:rsid w:val="007E7178"/>
    <w:rsid w:val="007E76BA"/>
    <w:rsid w:val="007F0076"/>
    <w:rsid w:val="007F0E06"/>
    <w:rsid w:val="007F146E"/>
    <w:rsid w:val="007F1BB0"/>
    <w:rsid w:val="007F2A1D"/>
    <w:rsid w:val="007F2AF0"/>
    <w:rsid w:val="007F2B81"/>
    <w:rsid w:val="007F2C74"/>
    <w:rsid w:val="007F3757"/>
    <w:rsid w:val="007F43F9"/>
    <w:rsid w:val="007F46CE"/>
    <w:rsid w:val="007F4B0D"/>
    <w:rsid w:val="007F53F1"/>
    <w:rsid w:val="007F63CF"/>
    <w:rsid w:val="007F63EF"/>
    <w:rsid w:val="007F663F"/>
    <w:rsid w:val="007F6AAC"/>
    <w:rsid w:val="007F6D71"/>
    <w:rsid w:val="007F71F6"/>
    <w:rsid w:val="008004A0"/>
    <w:rsid w:val="00800A70"/>
    <w:rsid w:val="00800C6B"/>
    <w:rsid w:val="00801016"/>
    <w:rsid w:val="008019CB"/>
    <w:rsid w:val="008022A3"/>
    <w:rsid w:val="008024C6"/>
    <w:rsid w:val="00803316"/>
    <w:rsid w:val="008033E9"/>
    <w:rsid w:val="00803508"/>
    <w:rsid w:val="00803901"/>
    <w:rsid w:val="008039E8"/>
    <w:rsid w:val="00804A29"/>
    <w:rsid w:val="00805340"/>
    <w:rsid w:val="0080568E"/>
    <w:rsid w:val="00805DCC"/>
    <w:rsid w:val="00805FEC"/>
    <w:rsid w:val="0080604C"/>
    <w:rsid w:val="008061EF"/>
    <w:rsid w:val="00806DC7"/>
    <w:rsid w:val="008078F2"/>
    <w:rsid w:val="008104C6"/>
    <w:rsid w:val="00810D5D"/>
    <w:rsid w:val="00810EEA"/>
    <w:rsid w:val="00811143"/>
    <w:rsid w:val="00812A30"/>
    <w:rsid w:val="0081308A"/>
    <w:rsid w:val="008133E0"/>
    <w:rsid w:val="00813403"/>
    <w:rsid w:val="00813650"/>
    <w:rsid w:val="008137E0"/>
    <w:rsid w:val="00813B97"/>
    <w:rsid w:val="00813CC8"/>
    <w:rsid w:val="008144D7"/>
    <w:rsid w:val="00814A96"/>
    <w:rsid w:val="00815059"/>
    <w:rsid w:val="008150A6"/>
    <w:rsid w:val="00815A2F"/>
    <w:rsid w:val="0081623C"/>
    <w:rsid w:val="008176D2"/>
    <w:rsid w:val="00820481"/>
    <w:rsid w:val="00821C39"/>
    <w:rsid w:val="0082225E"/>
    <w:rsid w:val="008232DC"/>
    <w:rsid w:val="00823B1A"/>
    <w:rsid w:val="00823E06"/>
    <w:rsid w:val="00823EA9"/>
    <w:rsid w:val="008242D2"/>
    <w:rsid w:val="008250B2"/>
    <w:rsid w:val="00825480"/>
    <w:rsid w:val="00825629"/>
    <w:rsid w:val="00825980"/>
    <w:rsid w:val="00825996"/>
    <w:rsid w:val="00825E83"/>
    <w:rsid w:val="008263FC"/>
    <w:rsid w:val="00826C4C"/>
    <w:rsid w:val="008271AE"/>
    <w:rsid w:val="00827E37"/>
    <w:rsid w:val="0083019E"/>
    <w:rsid w:val="008307F9"/>
    <w:rsid w:val="00830A84"/>
    <w:rsid w:val="0083114E"/>
    <w:rsid w:val="00831A3B"/>
    <w:rsid w:val="00831B23"/>
    <w:rsid w:val="00831DEB"/>
    <w:rsid w:val="0083243D"/>
    <w:rsid w:val="00832C5C"/>
    <w:rsid w:val="00832D9E"/>
    <w:rsid w:val="00832E98"/>
    <w:rsid w:val="00833C94"/>
    <w:rsid w:val="008346DE"/>
    <w:rsid w:val="00834B17"/>
    <w:rsid w:val="00834D97"/>
    <w:rsid w:val="00834ED3"/>
    <w:rsid w:val="00834FE6"/>
    <w:rsid w:val="00835193"/>
    <w:rsid w:val="008358EE"/>
    <w:rsid w:val="00836493"/>
    <w:rsid w:val="00836722"/>
    <w:rsid w:val="00836FB7"/>
    <w:rsid w:val="008400EE"/>
    <w:rsid w:val="00840577"/>
    <w:rsid w:val="008406D9"/>
    <w:rsid w:val="008413BF"/>
    <w:rsid w:val="0084163D"/>
    <w:rsid w:val="00841CDA"/>
    <w:rsid w:val="00842383"/>
    <w:rsid w:val="0084351F"/>
    <w:rsid w:val="0084370E"/>
    <w:rsid w:val="00843764"/>
    <w:rsid w:val="0084409C"/>
    <w:rsid w:val="008440F0"/>
    <w:rsid w:val="008442CB"/>
    <w:rsid w:val="00844845"/>
    <w:rsid w:val="00845668"/>
    <w:rsid w:val="00845F68"/>
    <w:rsid w:val="008460F6"/>
    <w:rsid w:val="00846F09"/>
    <w:rsid w:val="00846F53"/>
    <w:rsid w:val="008478B3"/>
    <w:rsid w:val="00847E46"/>
    <w:rsid w:val="0085071A"/>
    <w:rsid w:val="00850FBD"/>
    <w:rsid w:val="0085197C"/>
    <w:rsid w:val="00852D2C"/>
    <w:rsid w:val="008536AB"/>
    <w:rsid w:val="008544B8"/>
    <w:rsid w:val="00855CCA"/>
    <w:rsid w:val="008562DB"/>
    <w:rsid w:val="008572D2"/>
    <w:rsid w:val="00857E5E"/>
    <w:rsid w:val="008606A2"/>
    <w:rsid w:val="00860B7E"/>
    <w:rsid w:val="00860CC6"/>
    <w:rsid w:val="008611B9"/>
    <w:rsid w:val="00861FB1"/>
    <w:rsid w:val="00862655"/>
    <w:rsid w:val="00862CE1"/>
    <w:rsid w:val="008631A9"/>
    <w:rsid w:val="008643C8"/>
    <w:rsid w:val="0086446A"/>
    <w:rsid w:val="00864BFD"/>
    <w:rsid w:val="00864F06"/>
    <w:rsid w:val="00865EE9"/>
    <w:rsid w:val="00866820"/>
    <w:rsid w:val="0086706A"/>
    <w:rsid w:val="00867B33"/>
    <w:rsid w:val="00867E3C"/>
    <w:rsid w:val="008709AA"/>
    <w:rsid w:val="008709FC"/>
    <w:rsid w:val="0087194E"/>
    <w:rsid w:val="008719AD"/>
    <w:rsid w:val="00871A4B"/>
    <w:rsid w:val="008722BA"/>
    <w:rsid w:val="0087261B"/>
    <w:rsid w:val="00872D94"/>
    <w:rsid w:val="00872F55"/>
    <w:rsid w:val="00874AD0"/>
    <w:rsid w:val="00875A3E"/>
    <w:rsid w:val="00875AE1"/>
    <w:rsid w:val="0087641B"/>
    <w:rsid w:val="0087645C"/>
    <w:rsid w:val="008770A4"/>
    <w:rsid w:val="00877310"/>
    <w:rsid w:val="008774B9"/>
    <w:rsid w:val="00877C2C"/>
    <w:rsid w:val="008817C2"/>
    <w:rsid w:val="00882084"/>
    <w:rsid w:val="0088247F"/>
    <w:rsid w:val="008828DB"/>
    <w:rsid w:val="00883769"/>
    <w:rsid w:val="00883C38"/>
    <w:rsid w:val="00883DEA"/>
    <w:rsid w:val="00884268"/>
    <w:rsid w:val="008843C4"/>
    <w:rsid w:val="00884537"/>
    <w:rsid w:val="00884A8A"/>
    <w:rsid w:val="00885192"/>
    <w:rsid w:val="00885EA2"/>
    <w:rsid w:val="00885ECD"/>
    <w:rsid w:val="008863AF"/>
    <w:rsid w:val="00886A36"/>
    <w:rsid w:val="00886DCF"/>
    <w:rsid w:val="008871FB"/>
    <w:rsid w:val="00887444"/>
    <w:rsid w:val="0089004C"/>
    <w:rsid w:val="0089094F"/>
    <w:rsid w:val="008917CB"/>
    <w:rsid w:val="00891B32"/>
    <w:rsid w:val="008925AF"/>
    <w:rsid w:val="008926D8"/>
    <w:rsid w:val="00892C43"/>
    <w:rsid w:val="00893ACC"/>
    <w:rsid w:val="0089448A"/>
    <w:rsid w:val="00895226"/>
    <w:rsid w:val="00895B8E"/>
    <w:rsid w:val="00895CB3"/>
    <w:rsid w:val="00895D5F"/>
    <w:rsid w:val="00895EA2"/>
    <w:rsid w:val="00895ECF"/>
    <w:rsid w:val="00895FB0"/>
    <w:rsid w:val="0089609C"/>
    <w:rsid w:val="00896A01"/>
    <w:rsid w:val="00897144"/>
    <w:rsid w:val="00897878"/>
    <w:rsid w:val="00897DCB"/>
    <w:rsid w:val="008A0547"/>
    <w:rsid w:val="008A079C"/>
    <w:rsid w:val="008A10F3"/>
    <w:rsid w:val="008A110C"/>
    <w:rsid w:val="008A13F9"/>
    <w:rsid w:val="008A16EA"/>
    <w:rsid w:val="008A1833"/>
    <w:rsid w:val="008A3128"/>
    <w:rsid w:val="008A316F"/>
    <w:rsid w:val="008A317A"/>
    <w:rsid w:val="008A372F"/>
    <w:rsid w:val="008A3A76"/>
    <w:rsid w:val="008A3FC0"/>
    <w:rsid w:val="008A4D1E"/>
    <w:rsid w:val="008A5072"/>
    <w:rsid w:val="008A53C7"/>
    <w:rsid w:val="008A57DB"/>
    <w:rsid w:val="008A67CE"/>
    <w:rsid w:val="008A6B79"/>
    <w:rsid w:val="008A6D9A"/>
    <w:rsid w:val="008A6FC4"/>
    <w:rsid w:val="008B01EA"/>
    <w:rsid w:val="008B0756"/>
    <w:rsid w:val="008B12A6"/>
    <w:rsid w:val="008B130C"/>
    <w:rsid w:val="008B1644"/>
    <w:rsid w:val="008B236D"/>
    <w:rsid w:val="008B2571"/>
    <w:rsid w:val="008B2C42"/>
    <w:rsid w:val="008B3752"/>
    <w:rsid w:val="008B3788"/>
    <w:rsid w:val="008B3863"/>
    <w:rsid w:val="008B3FD5"/>
    <w:rsid w:val="008B4BB7"/>
    <w:rsid w:val="008B4E27"/>
    <w:rsid w:val="008B54BC"/>
    <w:rsid w:val="008B56EE"/>
    <w:rsid w:val="008B5D41"/>
    <w:rsid w:val="008B636D"/>
    <w:rsid w:val="008B6DAF"/>
    <w:rsid w:val="008B6FF2"/>
    <w:rsid w:val="008B7425"/>
    <w:rsid w:val="008B77B6"/>
    <w:rsid w:val="008C0552"/>
    <w:rsid w:val="008C0908"/>
    <w:rsid w:val="008C0B6C"/>
    <w:rsid w:val="008C1A8D"/>
    <w:rsid w:val="008C26EC"/>
    <w:rsid w:val="008C44D4"/>
    <w:rsid w:val="008C476E"/>
    <w:rsid w:val="008C47CC"/>
    <w:rsid w:val="008C4EDD"/>
    <w:rsid w:val="008C513A"/>
    <w:rsid w:val="008C5672"/>
    <w:rsid w:val="008C5B4A"/>
    <w:rsid w:val="008C5C57"/>
    <w:rsid w:val="008C6605"/>
    <w:rsid w:val="008C768C"/>
    <w:rsid w:val="008C77C0"/>
    <w:rsid w:val="008C7C2D"/>
    <w:rsid w:val="008C7CA0"/>
    <w:rsid w:val="008C7E16"/>
    <w:rsid w:val="008D0888"/>
    <w:rsid w:val="008D09D7"/>
    <w:rsid w:val="008D0CC3"/>
    <w:rsid w:val="008D0D43"/>
    <w:rsid w:val="008D1705"/>
    <w:rsid w:val="008D1798"/>
    <w:rsid w:val="008D2F15"/>
    <w:rsid w:val="008D30DA"/>
    <w:rsid w:val="008D32F4"/>
    <w:rsid w:val="008D347F"/>
    <w:rsid w:val="008D3E43"/>
    <w:rsid w:val="008D424E"/>
    <w:rsid w:val="008D4F43"/>
    <w:rsid w:val="008D5104"/>
    <w:rsid w:val="008D673D"/>
    <w:rsid w:val="008D6973"/>
    <w:rsid w:val="008D74C1"/>
    <w:rsid w:val="008D7867"/>
    <w:rsid w:val="008E0281"/>
    <w:rsid w:val="008E03D2"/>
    <w:rsid w:val="008E06DC"/>
    <w:rsid w:val="008E0C9F"/>
    <w:rsid w:val="008E0FE7"/>
    <w:rsid w:val="008E1069"/>
    <w:rsid w:val="008E1513"/>
    <w:rsid w:val="008E16CF"/>
    <w:rsid w:val="008E1EDC"/>
    <w:rsid w:val="008E2223"/>
    <w:rsid w:val="008E2FD4"/>
    <w:rsid w:val="008E3CA7"/>
    <w:rsid w:val="008E406F"/>
    <w:rsid w:val="008E4383"/>
    <w:rsid w:val="008E454B"/>
    <w:rsid w:val="008E4A6A"/>
    <w:rsid w:val="008E4E5F"/>
    <w:rsid w:val="008E54C4"/>
    <w:rsid w:val="008E5853"/>
    <w:rsid w:val="008E5BEC"/>
    <w:rsid w:val="008E63FC"/>
    <w:rsid w:val="008E68C3"/>
    <w:rsid w:val="008E6D5D"/>
    <w:rsid w:val="008E7AB1"/>
    <w:rsid w:val="008E7D8E"/>
    <w:rsid w:val="008F00E6"/>
    <w:rsid w:val="008F0189"/>
    <w:rsid w:val="008F0C64"/>
    <w:rsid w:val="008F0D3A"/>
    <w:rsid w:val="008F12D2"/>
    <w:rsid w:val="008F1496"/>
    <w:rsid w:val="008F212C"/>
    <w:rsid w:val="008F2BB1"/>
    <w:rsid w:val="008F32D9"/>
    <w:rsid w:val="008F3DE0"/>
    <w:rsid w:val="008F67E0"/>
    <w:rsid w:val="008F67FC"/>
    <w:rsid w:val="008F6F58"/>
    <w:rsid w:val="0090080D"/>
    <w:rsid w:val="00900C6E"/>
    <w:rsid w:val="00900DA9"/>
    <w:rsid w:val="0090133D"/>
    <w:rsid w:val="00902605"/>
    <w:rsid w:val="00902B62"/>
    <w:rsid w:val="00902D73"/>
    <w:rsid w:val="00904E26"/>
    <w:rsid w:val="00905591"/>
    <w:rsid w:val="00905E81"/>
    <w:rsid w:val="00905F58"/>
    <w:rsid w:val="00906025"/>
    <w:rsid w:val="0090611E"/>
    <w:rsid w:val="00906EA9"/>
    <w:rsid w:val="009073D2"/>
    <w:rsid w:val="009075F0"/>
    <w:rsid w:val="0091102D"/>
    <w:rsid w:val="00911529"/>
    <w:rsid w:val="009117E1"/>
    <w:rsid w:val="0091186B"/>
    <w:rsid w:val="009120CE"/>
    <w:rsid w:val="0091282E"/>
    <w:rsid w:val="00912C79"/>
    <w:rsid w:val="009140DC"/>
    <w:rsid w:val="0091575F"/>
    <w:rsid w:val="00915F59"/>
    <w:rsid w:val="00916152"/>
    <w:rsid w:val="009162CD"/>
    <w:rsid w:val="00917A3C"/>
    <w:rsid w:val="00917C2A"/>
    <w:rsid w:val="00917CCE"/>
    <w:rsid w:val="00917E19"/>
    <w:rsid w:val="0092003B"/>
    <w:rsid w:val="009207FC"/>
    <w:rsid w:val="00920EE7"/>
    <w:rsid w:val="00921443"/>
    <w:rsid w:val="00923429"/>
    <w:rsid w:val="00923634"/>
    <w:rsid w:val="00924C57"/>
    <w:rsid w:val="009258C6"/>
    <w:rsid w:val="00925E31"/>
    <w:rsid w:val="00926535"/>
    <w:rsid w:val="0092668A"/>
    <w:rsid w:val="00926C93"/>
    <w:rsid w:val="00926E39"/>
    <w:rsid w:val="00926FB9"/>
    <w:rsid w:val="0092730F"/>
    <w:rsid w:val="00930C2C"/>
    <w:rsid w:val="009312A9"/>
    <w:rsid w:val="00931B13"/>
    <w:rsid w:val="00931B6E"/>
    <w:rsid w:val="00931FCD"/>
    <w:rsid w:val="00932683"/>
    <w:rsid w:val="00932957"/>
    <w:rsid w:val="00932A36"/>
    <w:rsid w:val="00933069"/>
    <w:rsid w:val="00933482"/>
    <w:rsid w:val="00933666"/>
    <w:rsid w:val="00933ED6"/>
    <w:rsid w:val="00934628"/>
    <w:rsid w:val="00934687"/>
    <w:rsid w:val="00934851"/>
    <w:rsid w:val="00934B31"/>
    <w:rsid w:val="00935107"/>
    <w:rsid w:val="00935DF6"/>
    <w:rsid w:val="00935E18"/>
    <w:rsid w:val="00935ECA"/>
    <w:rsid w:val="0093688B"/>
    <w:rsid w:val="00937170"/>
    <w:rsid w:val="009407B2"/>
    <w:rsid w:val="0094093D"/>
    <w:rsid w:val="00940A74"/>
    <w:rsid w:val="00940BCF"/>
    <w:rsid w:val="009411A0"/>
    <w:rsid w:val="009411BD"/>
    <w:rsid w:val="009417CB"/>
    <w:rsid w:val="00941CFA"/>
    <w:rsid w:val="0094209D"/>
    <w:rsid w:val="0094370F"/>
    <w:rsid w:val="00943847"/>
    <w:rsid w:val="00943EB9"/>
    <w:rsid w:val="009444E0"/>
    <w:rsid w:val="0094555F"/>
    <w:rsid w:val="00945709"/>
    <w:rsid w:val="00945A15"/>
    <w:rsid w:val="009460F2"/>
    <w:rsid w:val="00946157"/>
    <w:rsid w:val="0094689A"/>
    <w:rsid w:val="00946DC3"/>
    <w:rsid w:val="00947464"/>
    <w:rsid w:val="00947616"/>
    <w:rsid w:val="00947B6C"/>
    <w:rsid w:val="009511A9"/>
    <w:rsid w:val="00951584"/>
    <w:rsid w:val="009516ED"/>
    <w:rsid w:val="00952105"/>
    <w:rsid w:val="0095268C"/>
    <w:rsid w:val="009530C0"/>
    <w:rsid w:val="00953259"/>
    <w:rsid w:val="00954110"/>
    <w:rsid w:val="00954430"/>
    <w:rsid w:val="009553D7"/>
    <w:rsid w:val="00955C70"/>
    <w:rsid w:val="00956B96"/>
    <w:rsid w:val="00956F37"/>
    <w:rsid w:val="00957A87"/>
    <w:rsid w:val="0096046E"/>
    <w:rsid w:val="00960634"/>
    <w:rsid w:val="00960B21"/>
    <w:rsid w:val="00960EC7"/>
    <w:rsid w:val="0096155D"/>
    <w:rsid w:val="00961609"/>
    <w:rsid w:val="00961D4E"/>
    <w:rsid w:val="00961DEA"/>
    <w:rsid w:val="0096361D"/>
    <w:rsid w:val="00963934"/>
    <w:rsid w:val="00963D99"/>
    <w:rsid w:val="00964388"/>
    <w:rsid w:val="00964B0E"/>
    <w:rsid w:val="00964EA7"/>
    <w:rsid w:val="00965405"/>
    <w:rsid w:val="00965DAE"/>
    <w:rsid w:val="00966D62"/>
    <w:rsid w:val="009679D7"/>
    <w:rsid w:val="00967C27"/>
    <w:rsid w:val="00967D4E"/>
    <w:rsid w:val="00970AB7"/>
    <w:rsid w:val="00970C3A"/>
    <w:rsid w:val="00970C45"/>
    <w:rsid w:val="00971C9D"/>
    <w:rsid w:val="00971F57"/>
    <w:rsid w:val="00972000"/>
    <w:rsid w:val="00972052"/>
    <w:rsid w:val="009721B8"/>
    <w:rsid w:val="0097322B"/>
    <w:rsid w:val="009736CE"/>
    <w:rsid w:val="009759A4"/>
    <w:rsid w:val="00975F69"/>
    <w:rsid w:val="009761AE"/>
    <w:rsid w:val="009766B7"/>
    <w:rsid w:val="00976968"/>
    <w:rsid w:val="009774D7"/>
    <w:rsid w:val="00977502"/>
    <w:rsid w:val="0097757A"/>
    <w:rsid w:val="00980338"/>
    <w:rsid w:val="00980623"/>
    <w:rsid w:val="00980910"/>
    <w:rsid w:val="00980FAE"/>
    <w:rsid w:val="009812CC"/>
    <w:rsid w:val="00981364"/>
    <w:rsid w:val="00981593"/>
    <w:rsid w:val="00981D60"/>
    <w:rsid w:val="009822B0"/>
    <w:rsid w:val="009825B3"/>
    <w:rsid w:val="009839DD"/>
    <w:rsid w:val="0098442B"/>
    <w:rsid w:val="009845ED"/>
    <w:rsid w:val="00984EB9"/>
    <w:rsid w:val="00984EC5"/>
    <w:rsid w:val="0098532C"/>
    <w:rsid w:val="00985B9F"/>
    <w:rsid w:val="00985BB9"/>
    <w:rsid w:val="0098604C"/>
    <w:rsid w:val="0098613E"/>
    <w:rsid w:val="00986168"/>
    <w:rsid w:val="00986E45"/>
    <w:rsid w:val="00990EE3"/>
    <w:rsid w:val="0099202F"/>
    <w:rsid w:val="00992606"/>
    <w:rsid w:val="00992621"/>
    <w:rsid w:val="00992AB2"/>
    <w:rsid w:val="009951AC"/>
    <w:rsid w:val="00995C1F"/>
    <w:rsid w:val="00995D13"/>
    <w:rsid w:val="00995E7C"/>
    <w:rsid w:val="00996200"/>
    <w:rsid w:val="00996C39"/>
    <w:rsid w:val="00996FF4"/>
    <w:rsid w:val="00997B55"/>
    <w:rsid w:val="009A03D5"/>
    <w:rsid w:val="009A0681"/>
    <w:rsid w:val="009A0CF6"/>
    <w:rsid w:val="009A0E4A"/>
    <w:rsid w:val="009A193E"/>
    <w:rsid w:val="009A1B32"/>
    <w:rsid w:val="009A1DE7"/>
    <w:rsid w:val="009A20BF"/>
    <w:rsid w:val="009A2D65"/>
    <w:rsid w:val="009A32D3"/>
    <w:rsid w:val="009A36F3"/>
    <w:rsid w:val="009A37F2"/>
    <w:rsid w:val="009A3807"/>
    <w:rsid w:val="009A3DA7"/>
    <w:rsid w:val="009A4624"/>
    <w:rsid w:val="009A4A83"/>
    <w:rsid w:val="009A4B54"/>
    <w:rsid w:val="009A4D59"/>
    <w:rsid w:val="009A4E7E"/>
    <w:rsid w:val="009A4F30"/>
    <w:rsid w:val="009A4F95"/>
    <w:rsid w:val="009A50D2"/>
    <w:rsid w:val="009A5358"/>
    <w:rsid w:val="009B04A3"/>
    <w:rsid w:val="009B0C06"/>
    <w:rsid w:val="009B0F5E"/>
    <w:rsid w:val="009B1061"/>
    <w:rsid w:val="009B23BD"/>
    <w:rsid w:val="009B2A58"/>
    <w:rsid w:val="009B3896"/>
    <w:rsid w:val="009B4959"/>
    <w:rsid w:val="009B57D5"/>
    <w:rsid w:val="009B5817"/>
    <w:rsid w:val="009B58E8"/>
    <w:rsid w:val="009B647B"/>
    <w:rsid w:val="009B69DE"/>
    <w:rsid w:val="009B6CCB"/>
    <w:rsid w:val="009B7F2E"/>
    <w:rsid w:val="009C0420"/>
    <w:rsid w:val="009C0803"/>
    <w:rsid w:val="009C0B1E"/>
    <w:rsid w:val="009C0CFD"/>
    <w:rsid w:val="009C0DC6"/>
    <w:rsid w:val="009C197B"/>
    <w:rsid w:val="009C23A8"/>
    <w:rsid w:val="009C2512"/>
    <w:rsid w:val="009C2905"/>
    <w:rsid w:val="009C29B1"/>
    <w:rsid w:val="009C2D72"/>
    <w:rsid w:val="009C2DB3"/>
    <w:rsid w:val="009C3424"/>
    <w:rsid w:val="009C3694"/>
    <w:rsid w:val="009C3956"/>
    <w:rsid w:val="009C39E2"/>
    <w:rsid w:val="009C42DD"/>
    <w:rsid w:val="009C43D0"/>
    <w:rsid w:val="009C4ADF"/>
    <w:rsid w:val="009C4F24"/>
    <w:rsid w:val="009C4F9F"/>
    <w:rsid w:val="009C6478"/>
    <w:rsid w:val="009C7537"/>
    <w:rsid w:val="009C7CB5"/>
    <w:rsid w:val="009C7DEA"/>
    <w:rsid w:val="009D1232"/>
    <w:rsid w:val="009D20A5"/>
    <w:rsid w:val="009D2FAD"/>
    <w:rsid w:val="009D3D85"/>
    <w:rsid w:val="009D4227"/>
    <w:rsid w:val="009D492C"/>
    <w:rsid w:val="009D4B0E"/>
    <w:rsid w:val="009D4D02"/>
    <w:rsid w:val="009D531F"/>
    <w:rsid w:val="009D5A35"/>
    <w:rsid w:val="009D5CCF"/>
    <w:rsid w:val="009D6076"/>
    <w:rsid w:val="009D65D2"/>
    <w:rsid w:val="009D7100"/>
    <w:rsid w:val="009D76E0"/>
    <w:rsid w:val="009D7C20"/>
    <w:rsid w:val="009E0A1A"/>
    <w:rsid w:val="009E0E6E"/>
    <w:rsid w:val="009E1266"/>
    <w:rsid w:val="009E1606"/>
    <w:rsid w:val="009E1D93"/>
    <w:rsid w:val="009E2223"/>
    <w:rsid w:val="009E3591"/>
    <w:rsid w:val="009E3686"/>
    <w:rsid w:val="009E3E89"/>
    <w:rsid w:val="009E497F"/>
    <w:rsid w:val="009E49E7"/>
    <w:rsid w:val="009E4E80"/>
    <w:rsid w:val="009E4F50"/>
    <w:rsid w:val="009E516C"/>
    <w:rsid w:val="009E5BAE"/>
    <w:rsid w:val="009E5FC6"/>
    <w:rsid w:val="009E666F"/>
    <w:rsid w:val="009E6947"/>
    <w:rsid w:val="009E6F20"/>
    <w:rsid w:val="009E733D"/>
    <w:rsid w:val="009E74A5"/>
    <w:rsid w:val="009E79A7"/>
    <w:rsid w:val="009F0052"/>
    <w:rsid w:val="009F007B"/>
    <w:rsid w:val="009F0718"/>
    <w:rsid w:val="009F08A8"/>
    <w:rsid w:val="009F0F4B"/>
    <w:rsid w:val="009F1120"/>
    <w:rsid w:val="009F1733"/>
    <w:rsid w:val="009F209B"/>
    <w:rsid w:val="009F28EB"/>
    <w:rsid w:val="009F2B34"/>
    <w:rsid w:val="009F3642"/>
    <w:rsid w:val="009F3673"/>
    <w:rsid w:val="009F389F"/>
    <w:rsid w:val="009F3B4A"/>
    <w:rsid w:val="009F4297"/>
    <w:rsid w:val="009F4CDC"/>
    <w:rsid w:val="009F4E5C"/>
    <w:rsid w:val="009F5231"/>
    <w:rsid w:val="009F6BA9"/>
    <w:rsid w:val="009F6D9D"/>
    <w:rsid w:val="009F7448"/>
    <w:rsid w:val="00A00FE9"/>
    <w:rsid w:val="00A013AF"/>
    <w:rsid w:val="00A01CC1"/>
    <w:rsid w:val="00A026AA"/>
    <w:rsid w:val="00A02C14"/>
    <w:rsid w:val="00A030BB"/>
    <w:rsid w:val="00A045C5"/>
    <w:rsid w:val="00A0488A"/>
    <w:rsid w:val="00A04A6F"/>
    <w:rsid w:val="00A05017"/>
    <w:rsid w:val="00A058D2"/>
    <w:rsid w:val="00A05BFD"/>
    <w:rsid w:val="00A05C20"/>
    <w:rsid w:val="00A0625F"/>
    <w:rsid w:val="00A064ED"/>
    <w:rsid w:val="00A067C1"/>
    <w:rsid w:val="00A06F19"/>
    <w:rsid w:val="00A06F93"/>
    <w:rsid w:val="00A07585"/>
    <w:rsid w:val="00A07631"/>
    <w:rsid w:val="00A076E0"/>
    <w:rsid w:val="00A07BFD"/>
    <w:rsid w:val="00A106BB"/>
    <w:rsid w:val="00A11B88"/>
    <w:rsid w:val="00A11E6A"/>
    <w:rsid w:val="00A140D6"/>
    <w:rsid w:val="00A147A3"/>
    <w:rsid w:val="00A149EF"/>
    <w:rsid w:val="00A14F23"/>
    <w:rsid w:val="00A14FE1"/>
    <w:rsid w:val="00A159C6"/>
    <w:rsid w:val="00A1626F"/>
    <w:rsid w:val="00A166CF"/>
    <w:rsid w:val="00A167A0"/>
    <w:rsid w:val="00A16E08"/>
    <w:rsid w:val="00A170C8"/>
    <w:rsid w:val="00A17B91"/>
    <w:rsid w:val="00A17BF4"/>
    <w:rsid w:val="00A17C4B"/>
    <w:rsid w:val="00A17D35"/>
    <w:rsid w:val="00A200CD"/>
    <w:rsid w:val="00A2013A"/>
    <w:rsid w:val="00A204AD"/>
    <w:rsid w:val="00A20845"/>
    <w:rsid w:val="00A208F7"/>
    <w:rsid w:val="00A20D6F"/>
    <w:rsid w:val="00A219AD"/>
    <w:rsid w:val="00A21FA9"/>
    <w:rsid w:val="00A22223"/>
    <w:rsid w:val="00A22443"/>
    <w:rsid w:val="00A2312A"/>
    <w:rsid w:val="00A231D0"/>
    <w:rsid w:val="00A23657"/>
    <w:rsid w:val="00A23FE6"/>
    <w:rsid w:val="00A24EFB"/>
    <w:rsid w:val="00A251FA"/>
    <w:rsid w:val="00A2558D"/>
    <w:rsid w:val="00A25BF0"/>
    <w:rsid w:val="00A26121"/>
    <w:rsid w:val="00A263AF"/>
    <w:rsid w:val="00A27CA6"/>
    <w:rsid w:val="00A27D01"/>
    <w:rsid w:val="00A27DF4"/>
    <w:rsid w:val="00A27FC5"/>
    <w:rsid w:val="00A300F3"/>
    <w:rsid w:val="00A30FA8"/>
    <w:rsid w:val="00A31177"/>
    <w:rsid w:val="00A315FA"/>
    <w:rsid w:val="00A31D2C"/>
    <w:rsid w:val="00A3213A"/>
    <w:rsid w:val="00A3263D"/>
    <w:rsid w:val="00A327D4"/>
    <w:rsid w:val="00A32B45"/>
    <w:rsid w:val="00A32F3B"/>
    <w:rsid w:val="00A3372F"/>
    <w:rsid w:val="00A33D23"/>
    <w:rsid w:val="00A33D76"/>
    <w:rsid w:val="00A33FDF"/>
    <w:rsid w:val="00A3437F"/>
    <w:rsid w:val="00A34CDF"/>
    <w:rsid w:val="00A34E93"/>
    <w:rsid w:val="00A3558A"/>
    <w:rsid w:val="00A3651B"/>
    <w:rsid w:val="00A3693B"/>
    <w:rsid w:val="00A36AE1"/>
    <w:rsid w:val="00A41376"/>
    <w:rsid w:val="00A41844"/>
    <w:rsid w:val="00A4245D"/>
    <w:rsid w:val="00A42AC1"/>
    <w:rsid w:val="00A43DCF"/>
    <w:rsid w:val="00A44467"/>
    <w:rsid w:val="00A447BC"/>
    <w:rsid w:val="00A447C5"/>
    <w:rsid w:val="00A4480F"/>
    <w:rsid w:val="00A45078"/>
    <w:rsid w:val="00A4507D"/>
    <w:rsid w:val="00A4625D"/>
    <w:rsid w:val="00A4718A"/>
    <w:rsid w:val="00A47DE5"/>
    <w:rsid w:val="00A50125"/>
    <w:rsid w:val="00A50779"/>
    <w:rsid w:val="00A5083C"/>
    <w:rsid w:val="00A51075"/>
    <w:rsid w:val="00A51080"/>
    <w:rsid w:val="00A51D14"/>
    <w:rsid w:val="00A526F0"/>
    <w:rsid w:val="00A527CF"/>
    <w:rsid w:val="00A52977"/>
    <w:rsid w:val="00A52CC6"/>
    <w:rsid w:val="00A52F83"/>
    <w:rsid w:val="00A5347A"/>
    <w:rsid w:val="00A53713"/>
    <w:rsid w:val="00A53906"/>
    <w:rsid w:val="00A53AAB"/>
    <w:rsid w:val="00A53E03"/>
    <w:rsid w:val="00A53ECE"/>
    <w:rsid w:val="00A54314"/>
    <w:rsid w:val="00A54528"/>
    <w:rsid w:val="00A56096"/>
    <w:rsid w:val="00A56940"/>
    <w:rsid w:val="00A56FDF"/>
    <w:rsid w:val="00A604B8"/>
    <w:rsid w:val="00A61A0F"/>
    <w:rsid w:val="00A61B85"/>
    <w:rsid w:val="00A61E89"/>
    <w:rsid w:val="00A61FE1"/>
    <w:rsid w:val="00A62274"/>
    <w:rsid w:val="00A626AA"/>
    <w:rsid w:val="00A62B10"/>
    <w:rsid w:val="00A6325C"/>
    <w:rsid w:val="00A63C56"/>
    <w:rsid w:val="00A63EAC"/>
    <w:rsid w:val="00A641FE"/>
    <w:rsid w:val="00A64F13"/>
    <w:rsid w:val="00A658DB"/>
    <w:rsid w:val="00A659DD"/>
    <w:rsid w:val="00A65B81"/>
    <w:rsid w:val="00A65E81"/>
    <w:rsid w:val="00A66077"/>
    <w:rsid w:val="00A663D1"/>
    <w:rsid w:val="00A66667"/>
    <w:rsid w:val="00A66A68"/>
    <w:rsid w:val="00A6735B"/>
    <w:rsid w:val="00A67E63"/>
    <w:rsid w:val="00A71485"/>
    <w:rsid w:val="00A716C0"/>
    <w:rsid w:val="00A719C8"/>
    <w:rsid w:val="00A72D14"/>
    <w:rsid w:val="00A72DF2"/>
    <w:rsid w:val="00A72EE1"/>
    <w:rsid w:val="00A73BF5"/>
    <w:rsid w:val="00A73C51"/>
    <w:rsid w:val="00A7480E"/>
    <w:rsid w:val="00A74F20"/>
    <w:rsid w:val="00A7606C"/>
    <w:rsid w:val="00A77498"/>
    <w:rsid w:val="00A7765C"/>
    <w:rsid w:val="00A8031D"/>
    <w:rsid w:val="00A803BF"/>
    <w:rsid w:val="00A80A3D"/>
    <w:rsid w:val="00A814CD"/>
    <w:rsid w:val="00A81DF1"/>
    <w:rsid w:val="00A82062"/>
    <w:rsid w:val="00A83A5D"/>
    <w:rsid w:val="00A83BA8"/>
    <w:rsid w:val="00A84181"/>
    <w:rsid w:val="00A857BF"/>
    <w:rsid w:val="00A85EB1"/>
    <w:rsid w:val="00A85FFE"/>
    <w:rsid w:val="00A861DA"/>
    <w:rsid w:val="00A86850"/>
    <w:rsid w:val="00A86865"/>
    <w:rsid w:val="00A86981"/>
    <w:rsid w:val="00A86ABF"/>
    <w:rsid w:val="00A86BB6"/>
    <w:rsid w:val="00A90296"/>
    <w:rsid w:val="00A903B5"/>
    <w:rsid w:val="00A9082A"/>
    <w:rsid w:val="00A9225F"/>
    <w:rsid w:val="00A9241F"/>
    <w:rsid w:val="00A93653"/>
    <w:rsid w:val="00A939AA"/>
    <w:rsid w:val="00A93AF7"/>
    <w:rsid w:val="00A94461"/>
    <w:rsid w:val="00A94938"/>
    <w:rsid w:val="00A94A9A"/>
    <w:rsid w:val="00A94E9A"/>
    <w:rsid w:val="00A950D2"/>
    <w:rsid w:val="00A9566C"/>
    <w:rsid w:val="00A95821"/>
    <w:rsid w:val="00A95D21"/>
    <w:rsid w:val="00A96A4D"/>
    <w:rsid w:val="00A96A5C"/>
    <w:rsid w:val="00A97018"/>
    <w:rsid w:val="00A97D52"/>
    <w:rsid w:val="00A97F29"/>
    <w:rsid w:val="00AA0A77"/>
    <w:rsid w:val="00AA163C"/>
    <w:rsid w:val="00AA2115"/>
    <w:rsid w:val="00AA27F8"/>
    <w:rsid w:val="00AA2B45"/>
    <w:rsid w:val="00AA2B62"/>
    <w:rsid w:val="00AA3468"/>
    <w:rsid w:val="00AA39D2"/>
    <w:rsid w:val="00AA3AC3"/>
    <w:rsid w:val="00AA4618"/>
    <w:rsid w:val="00AA4841"/>
    <w:rsid w:val="00AA56BD"/>
    <w:rsid w:val="00AA58D9"/>
    <w:rsid w:val="00AA5C03"/>
    <w:rsid w:val="00AA5E23"/>
    <w:rsid w:val="00AA639F"/>
    <w:rsid w:val="00AA6C83"/>
    <w:rsid w:val="00AA6C93"/>
    <w:rsid w:val="00AA73A1"/>
    <w:rsid w:val="00AA7B84"/>
    <w:rsid w:val="00AA7C1D"/>
    <w:rsid w:val="00AB0746"/>
    <w:rsid w:val="00AB0A62"/>
    <w:rsid w:val="00AB0D48"/>
    <w:rsid w:val="00AB1885"/>
    <w:rsid w:val="00AB1CEF"/>
    <w:rsid w:val="00AB20A9"/>
    <w:rsid w:val="00AB2359"/>
    <w:rsid w:val="00AB28ED"/>
    <w:rsid w:val="00AB42F3"/>
    <w:rsid w:val="00AB4AF8"/>
    <w:rsid w:val="00AB4C31"/>
    <w:rsid w:val="00AB511C"/>
    <w:rsid w:val="00AB6136"/>
    <w:rsid w:val="00AB69AC"/>
    <w:rsid w:val="00AB6EBE"/>
    <w:rsid w:val="00AB70A2"/>
    <w:rsid w:val="00AB7159"/>
    <w:rsid w:val="00AB74CE"/>
    <w:rsid w:val="00AB780D"/>
    <w:rsid w:val="00AB79DA"/>
    <w:rsid w:val="00AB7E00"/>
    <w:rsid w:val="00AC01AE"/>
    <w:rsid w:val="00AC043D"/>
    <w:rsid w:val="00AC0C54"/>
    <w:rsid w:val="00AC0D22"/>
    <w:rsid w:val="00AC2009"/>
    <w:rsid w:val="00AC240D"/>
    <w:rsid w:val="00AC2908"/>
    <w:rsid w:val="00AC2B02"/>
    <w:rsid w:val="00AC3291"/>
    <w:rsid w:val="00AC334B"/>
    <w:rsid w:val="00AC33A5"/>
    <w:rsid w:val="00AC34FD"/>
    <w:rsid w:val="00AC36AD"/>
    <w:rsid w:val="00AC3B9A"/>
    <w:rsid w:val="00AC4600"/>
    <w:rsid w:val="00AC55BF"/>
    <w:rsid w:val="00AC5D41"/>
    <w:rsid w:val="00AC7A1E"/>
    <w:rsid w:val="00AC7D95"/>
    <w:rsid w:val="00AD0A5D"/>
    <w:rsid w:val="00AD0CFC"/>
    <w:rsid w:val="00AD13EC"/>
    <w:rsid w:val="00AD19AF"/>
    <w:rsid w:val="00AD1CB4"/>
    <w:rsid w:val="00AD2607"/>
    <w:rsid w:val="00AD260B"/>
    <w:rsid w:val="00AD2AAA"/>
    <w:rsid w:val="00AD2B4C"/>
    <w:rsid w:val="00AD2BA9"/>
    <w:rsid w:val="00AD3349"/>
    <w:rsid w:val="00AD3537"/>
    <w:rsid w:val="00AD35F7"/>
    <w:rsid w:val="00AD365C"/>
    <w:rsid w:val="00AD3869"/>
    <w:rsid w:val="00AD39A9"/>
    <w:rsid w:val="00AD49C8"/>
    <w:rsid w:val="00AD55C2"/>
    <w:rsid w:val="00AD677E"/>
    <w:rsid w:val="00AD703B"/>
    <w:rsid w:val="00AD7107"/>
    <w:rsid w:val="00AD75D5"/>
    <w:rsid w:val="00AD7799"/>
    <w:rsid w:val="00AD7D8B"/>
    <w:rsid w:val="00AD7DEA"/>
    <w:rsid w:val="00AD7F6A"/>
    <w:rsid w:val="00AE01EB"/>
    <w:rsid w:val="00AE1DCD"/>
    <w:rsid w:val="00AE26B7"/>
    <w:rsid w:val="00AE2FB8"/>
    <w:rsid w:val="00AE3A3B"/>
    <w:rsid w:val="00AE3E06"/>
    <w:rsid w:val="00AE4466"/>
    <w:rsid w:val="00AE44B4"/>
    <w:rsid w:val="00AE4642"/>
    <w:rsid w:val="00AE47A3"/>
    <w:rsid w:val="00AE4D1B"/>
    <w:rsid w:val="00AE51AF"/>
    <w:rsid w:val="00AE5245"/>
    <w:rsid w:val="00AE53E7"/>
    <w:rsid w:val="00AE66E4"/>
    <w:rsid w:val="00AE6D1E"/>
    <w:rsid w:val="00AE7195"/>
    <w:rsid w:val="00AE721D"/>
    <w:rsid w:val="00AE7824"/>
    <w:rsid w:val="00AF09FB"/>
    <w:rsid w:val="00AF0C03"/>
    <w:rsid w:val="00AF10D0"/>
    <w:rsid w:val="00AF1BFD"/>
    <w:rsid w:val="00AF204B"/>
    <w:rsid w:val="00AF2783"/>
    <w:rsid w:val="00AF47F9"/>
    <w:rsid w:val="00AF4C08"/>
    <w:rsid w:val="00AF4C27"/>
    <w:rsid w:val="00AF5644"/>
    <w:rsid w:val="00AF648E"/>
    <w:rsid w:val="00AF6498"/>
    <w:rsid w:val="00AF6DDA"/>
    <w:rsid w:val="00AF6E74"/>
    <w:rsid w:val="00B00D97"/>
    <w:rsid w:val="00B00DA4"/>
    <w:rsid w:val="00B01020"/>
    <w:rsid w:val="00B0144A"/>
    <w:rsid w:val="00B0307D"/>
    <w:rsid w:val="00B03D3C"/>
    <w:rsid w:val="00B046D5"/>
    <w:rsid w:val="00B04862"/>
    <w:rsid w:val="00B052CA"/>
    <w:rsid w:val="00B057DD"/>
    <w:rsid w:val="00B05922"/>
    <w:rsid w:val="00B05D11"/>
    <w:rsid w:val="00B05FAD"/>
    <w:rsid w:val="00B063A6"/>
    <w:rsid w:val="00B06A10"/>
    <w:rsid w:val="00B06A32"/>
    <w:rsid w:val="00B073EE"/>
    <w:rsid w:val="00B07DC2"/>
    <w:rsid w:val="00B100BA"/>
    <w:rsid w:val="00B1010D"/>
    <w:rsid w:val="00B1024C"/>
    <w:rsid w:val="00B10329"/>
    <w:rsid w:val="00B1122A"/>
    <w:rsid w:val="00B116DE"/>
    <w:rsid w:val="00B117C7"/>
    <w:rsid w:val="00B11D8D"/>
    <w:rsid w:val="00B12000"/>
    <w:rsid w:val="00B125BC"/>
    <w:rsid w:val="00B12A4D"/>
    <w:rsid w:val="00B136F1"/>
    <w:rsid w:val="00B137AF"/>
    <w:rsid w:val="00B13C5E"/>
    <w:rsid w:val="00B14D3B"/>
    <w:rsid w:val="00B15069"/>
    <w:rsid w:val="00B15172"/>
    <w:rsid w:val="00B154F4"/>
    <w:rsid w:val="00B1561F"/>
    <w:rsid w:val="00B15A3C"/>
    <w:rsid w:val="00B17E5A"/>
    <w:rsid w:val="00B17F35"/>
    <w:rsid w:val="00B17F3E"/>
    <w:rsid w:val="00B2056F"/>
    <w:rsid w:val="00B208EC"/>
    <w:rsid w:val="00B20A6B"/>
    <w:rsid w:val="00B21690"/>
    <w:rsid w:val="00B21CF9"/>
    <w:rsid w:val="00B22020"/>
    <w:rsid w:val="00B22AEB"/>
    <w:rsid w:val="00B23636"/>
    <w:rsid w:val="00B239DD"/>
    <w:rsid w:val="00B23EB6"/>
    <w:rsid w:val="00B2495D"/>
    <w:rsid w:val="00B2521A"/>
    <w:rsid w:val="00B25781"/>
    <w:rsid w:val="00B2590B"/>
    <w:rsid w:val="00B26CF6"/>
    <w:rsid w:val="00B26E02"/>
    <w:rsid w:val="00B277F0"/>
    <w:rsid w:val="00B27E99"/>
    <w:rsid w:val="00B3038D"/>
    <w:rsid w:val="00B31E53"/>
    <w:rsid w:val="00B32D3E"/>
    <w:rsid w:val="00B33359"/>
    <w:rsid w:val="00B334CC"/>
    <w:rsid w:val="00B33B39"/>
    <w:rsid w:val="00B33B92"/>
    <w:rsid w:val="00B33C01"/>
    <w:rsid w:val="00B33DBC"/>
    <w:rsid w:val="00B344FE"/>
    <w:rsid w:val="00B34E67"/>
    <w:rsid w:val="00B352CC"/>
    <w:rsid w:val="00B352DF"/>
    <w:rsid w:val="00B35A01"/>
    <w:rsid w:val="00B35AAE"/>
    <w:rsid w:val="00B3656F"/>
    <w:rsid w:val="00B367CA"/>
    <w:rsid w:val="00B3690E"/>
    <w:rsid w:val="00B36F90"/>
    <w:rsid w:val="00B36FAE"/>
    <w:rsid w:val="00B37135"/>
    <w:rsid w:val="00B37603"/>
    <w:rsid w:val="00B40133"/>
    <w:rsid w:val="00B40463"/>
    <w:rsid w:val="00B405FB"/>
    <w:rsid w:val="00B41252"/>
    <w:rsid w:val="00B4136D"/>
    <w:rsid w:val="00B41C3C"/>
    <w:rsid w:val="00B41D40"/>
    <w:rsid w:val="00B42D46"/>
    <w:rsid w:val="00B431B9"/>
    <w:rsid w:val="00B43287"/>
    <w:rsid w:val="00B433B8"/>
    <w:rsid w:val="00B43730"/>
    <w:rsid w:val="00B43802"/>
    <w:rsid w:val="00B43C79"/>
    <w:rsid w:val="00B43E0E"/>
    <w:rsid w:val="00B446AF"/>
    <w:rsid w:val="00B44AF1"/>
    <w:rsid w:val="00B45041"/>
    <w:rsid w:val="00B451C3"/>
    <w:rsid w:val="00B45328"/>
    <w:rsid w:val="00B45425"/>
    <w:rsid w:val="00B454D7"/>
    <w:rsid w:val="00B45DC5"/>
    <w:rsid w:val="00B45EFD"/>
    <w:rsid w:val="00B46C93"/>
    <w:rsid w:val="00B46D0B"/>
    <w:rsid w:val="00B474D2"/>
    <w:rsid w:val="00B47D76"/>
    <w:rsid w:val="00B5032A"/>
    <w:rsid w:val="00B507D1"/>
    <w:rsid w:val="00B50D23"/>
    <w:rsid w:val="00B51042"/>
    <w:rsid w:val="00B5150B"/>
    <w:rsid w:val="00B51AF1"/>
    <w:rsid w:val="00B52991"/>
    <w:rsid w:val="00B52C66"/>
    <w:rsid w:val="00B535B7"/>
    <w:rsid w:val="00B53CC3"/>
    <w:rsid w:val="00B54C8E"/>
    <w:rsid w:val="00B55BF0"/>
    <w:rsid w:val="00B55CBD"/>
    <w:rsid w:val="00B55FD8"/>
    <w:rsid w:val="00B56353"/>
    <w:rsid w:val="00B56509"/>
    <w:rsid w:val="00B56633"/>
    <w:rsid w:val="00B56CFB"/>
    <w:rsid w:val="00B56F49"/>
    <w:rsid w:val="00B57238"/>
    <w:rsid w:val="00B5735A"/>
    <w:rsid w:val="00B5761E"/>
    <w:rsid w:val="00B57806"/>
    <w:rsid w:val="00B57BE6"/>
    <w:rsid w:val="00B57CAF"/>
    <w:rsid w:val="00B57E08"/>
    <w:rsid w:val="00B60439"/>
    <w:rsid w:val="00B60A85"/>
    <w:rsid w:val="00B60C2C"/>
    <w:rsid w:val="00B60F84"/>
    <w:rsid w:val="00B6153B"/>
    <w:rsid w:val="00B6191C"/>
    <w:rsid w:val="00B619FB"/>
    <w:rsid w:val="00B61B0D"/>
    <w:rsid w:val="00B62B87"/>
    <w:rsid w:val="00B62BBF"/>
    <w:rsid w:val="00B63AF9"/>
    <w:rsid w:val="00B63FDD"/>
    <w:rsid w:val="00B64339"/>
    <w:rsid w:val="00B648CF"/>
    <w:rsid w:val="00B651F7"/>
    <w:rsid w:val="00B65D59"/>
    <w:rsid w:val="00B662E7"/>
    <w:rsid w:val="00B66654"/>
    <w:rsid w:val="00B667AD"/>
    <w:rsid w:val="00B6699C"/>
    <w:rsid w:val="00B67B11"/>
    <w:rsid w:val="00B67BFC"/>
    <w:rsid w:val="00B67ECD"/>
    <w:rsid w:val="00B704EC"/>
    <w:rsid w:val="00B709DB"/>
    <w:rsid w:val="00B71775"/>
    <w:rsid w:val="00B72BAE"/>
    <w:rsid w:val="00B72D37"/>
    <w:rsid w:val="00B738A9"/>
    <w:rsid w:val="00B73FC7"/>
    <w:rsid w:val="00B74C5A"/>
    <w:rsid w:val="00B74FB7"/>
    <w:rsid w:val="00B753FB"/>
    <w:rsid w:val="00B754AC"/>
    <w:rsid w:val="00B754B4"/>
    <w:rsid w:val="00B75505"/>
    <w:rsid w:val="00B7558B"/>
    <w:rsid w:val="00B7596F"/>
    <w:rsid w:val="00B75A03"/>
    <w:rsid w:val="00B7622C"/>
    <w:rsid w:val="00B762E1"/>
    <w:rsid w:val="00B76913"/>
    <w:rsid w:val="00B771CA"/>
    <w:rsid w:val="00B77681"/>
    <w:rsid w:val="00B77889"/>
    <w:rsid w:val="00B80287"/>
    <w:rsid w:val="00B80FB8"/>
    <w:rsid w:val="00B81104"/>
    <w:rsid w:val="00B8114A"/>
    <w:rsid w:val="00B81BE8"/>
    <w:rsid w:val="00B831F2"/>
    <w:rsid w:val="00B84291"/>
    <w:rsid w:val="00B846AA"/>
    <w:rsid w:val="00B84ED3"/>
    <w:rsid w:val="00B86963"/>
    <w:rsid w:val="00B86D11"/>
    <w:rsid w:val="00B87C32"/>
    <w:rsid w:val="00B87C7C"/>
    <w:rsid w:val="00B90AFB"/>
    <w:rsid w:val="00B92C70"/>
    <w:rsid w:val="00B934FC"/>
    <w:rsid w:val="00B936E8"/>
    <w:rsid w:val="00B9399F"/>
    <w:rsid w:val="00B939C1"/>
    <w:rsid w:val="00B93CEE"/>
    <w:rsid w:val="00B944E7"/>
    <w:rsid w:val="00B951F4"/>
    <w:rsid w:val="00B964FC"/>
    <w:rsid w:val="00B96527"/>
    <w:rsid w:val="00B96990"/>
    <w:rsid w:val="00B973F6"/>
    <w:rsid w:val="00B97614"/>
    <w:rsid w:val="00BA0F81"/>
    <w:rsid w:val="00BA1754"/>
    <w:rsid w:val="00BA1937"/>
    <w:rsid w:val="00BA257A"/>
    <w:rsid w:val="00BA2817"/>
    <w:rsid w:val="00BA352C"/>
    <w:rsid w:val="00BA3F91"/>
    <w:rsid w:val="00BA4012"/>
    <w:rsid w:val="00BA429D"/>
    <w:rsid w:val="00BA46B2"/>
    <w:rsid w:val="00BA521D"/>
    <w:rsid w:val="00BA6945"/>
    <w:rsid w:val="00BA6EB7"/>
    <w:rsid w:val="00BA7B17"/>
    <w:rsid w:val="00BB0326"/>
    <w:rsid w:val="00BB04F7"/>
    <w:rsid w:val="00BB0E3F"/>
    <w:rsid w:val="00BB13FF"/>
    <w:rsid w:val="00BB17E8"/>
    <w:rsid w:val="00BB192E"/>
    <w:rsid w:val="00BB22FC"/>
    <w:rsid w:val="00BB2E70"/>
    <w:rsid w:val="00BB340F"/>
    <w:rsid w:val="00BB3551"/>
    <w:rsid w:val="00BB39D1"/>
    <w:rsid w:val="00BB44EB"/>
    <w:rsid w:val="00BB6360"/>
    <w:rsid w:val="00BB6390"/>
    <w:rsid w:val="00BB7899"/>
    <w:rsid w:val="00BC0135"/>
    <w:rsid w:val="00BC1000"/>
    <w:rsid w:val="00BC1075"/>
    <w:rsid w:val="00BC17B0"/>
    <w:rsid w:val="00BC2043"/>
    <w:rsid w:val="00BC2060"/>
    <w:rsid w:val="00BC3191"/>
    <w:rsid w:val="00BC34DD"/>
    <w:rsid w:val="00BC4BF0"/>
    <w:rsid w:val="00BC4C0F"/>
    <w:rsid w:val="00BC4EA1"/>
    <w:rsid w:val="00BC4F54"/>
    <w:rsid w:val="00BC5950"/>
    <w:rsid w:val="00BC6C83"/>
    <w:rsid w:val="00BC70D3"/>
    <w:rsid w:val="00BC746E"/>
    <w:rsid w:val="00BC7684"/>
    <w:rsid w:val="00BC7724"/>
    <w:rsid w:val="00BD09A0"/>
    <w:rsid w:val="00BD0C4E"/>
    <w:rsid w:val="00BD16E8"/>
    <w:rsid w:val="00BD1E42"/>
    <w:rsid w:val="00BD2201"/>
    <w:rsid w:val="00BD2B14"/>
    <w:rsid w:val="00BD3268"/>
    <w:rsid w:val="00BD382F"/>
    <w:rsid w:val="00BD3BB5"/>
    <w:rsid w:val="00BD4962"/>
    <w:rsid w:val="00BD4B5F"/>
    <w:rsid w:val="00BD4E62"/>
    <w:rsid w:val="00BD5639"/>
    <w:rsid w:val="00BD5A3A"/>
    <w:rsid w:val="00BD6449"/>
    <w:rsid w:val="00BD6947"/>
    <w:rsid w:val="00BD6BA3"/>
    <w:rsid w:val="00BD6E93"/>
    <w:rsid w:val="00BD7896"/>
    <w:rsid w:val="00BD7A90"/>
    <w:rsid w:val="00BE0151"/>
    <w:rsid w:val="00BE05F3"/>
    <w:rsid w:val="00BE21F0"/>
    <w:rsid w:val="00BE220A"/>
    <w:rsid w:val="00BE224A"/>
    <w:rsid w:val="00BE27A8"/>
    <w:rsid w:val="00BE2AD5"/>
    <w:rsid w:val="00BE2B61"/>
    <w:rsid w:val="00BE325E"/>
    <w:rsid w:val="00BE3265"/>
    <w:rsid w:val="00BE3D01"/>
    <w:rsid w:val="00BE4079"/>
    <w:rsid w:val="00BE44FE"/>
    <w:rsid w:val="00BE5DB2"/>
    <w:rsid w:val="00BE687B"/>
    <w:rsid w:val="00BE69AA"/>
    <w:rsid w:val="00BE71BA"/>
    <w:rsid w:val="00BE7FE8"/>
    <w:rsid w:val="00BF04CF"/>
    <w:rsid w:val="00BF0976"/>
    <w:rsid w:val="00BF0BB4"/>
    <w:rsid w:val="00BF131E"/>
    <w:rsid w:val="00BF1489"/>
    <w:rsid w:val="00BF1586"/>
    <w:rsid w:val="00BF21D6"/>
    <w:rsid w:val="00BF31CE"/>
    <w:rsid w:val="00BF3844"/>
    <w:rsid w:val="00BF5A5C"/>
    <w:rsid w:val="00BF5F6C"/>
    <w:rsid w:val="00BF619B"/>
    <w:rsid w:val="00BF68CD"/>
    <w:rsid w:val="00BF7026"/>
    <w:rsid w:val="00BF721F"/>
    <w:rsid w:val="00BF72D8"/>
    <w:rsid w:val="00BF7D41"/>
    <w:rsid w:val="00BF7DB4"/>
    <w:rsid w:val="00C01343"/>
    <w:rsid w:val="00C015D0"/>
    <w:rsid w:val="00C018A4"/>
    <w:rsid w:val="00C01CC6"/>
    <w:rsid w:val="00C020A9"/>
    <w:rsid w:val="00C023DA"/>
    <w:rsid w:val="00C02A91"/>
    <w:rsid w:val="00C02DA6"/>
    <w:rsid w:val="00C03103"/>
    <w:rsid w:val="00C035A0"/>
    <w:rsid w:val="00C03604"/>
    <w:rsid w:val="00C03803"/>
    <w:rsid w:val="00C045D6"/>
    <w:rsid w:val="00C0471D"/>
    <w:rsid w:val="00C048CB"/>
    <w:rsid w:val="00C04F84"/>
    <w:rsid w:val="00C04FC0"/>
    <w:rsid w:val="00C06BC9"/>
    <w:rsid w:val="00C07B3C"/>
    <w:rsid w:val="00C108CB"/>
    <w:rsid w:val="00C10A15"/>
    <w:rsid w:val="00C113E2"/>
    <w:rsid w:val="00C1157E"/>
    <w:rsid w:val="00C11B5C"/>
    <w:rsid w:val="00C12243"/>
    <w:rsid w:val="00C12DD7"/>
    <w:rsid w:val="00C1381A"/>
    <w:rsid w:val="00C1388C"/>
    <w:rsid w:val="00C13A5B"/>
    <w:rsid w:val="00C14359"/>
    <w:rsid w:val="00C15602"/>
    <w:rsid w:val="00C156A1"/>
    <w:rsid w:val="00C159B7"/>
    <w:rsid w:val="00C15D62"/>
    <w:rsid w:val="00C16ABF"/>
    <w:rsid w:val="00C171AA"/>
    <w:rsid w:val="00C17380"/>
    <w:rsid w:val="00C17E9A"/>
    <w:rsid w:val="00C17F71"/>
    <w:rsid w:val="00C20010"/>
    <w:rsid w:val="00C21267"/>
    <w:rsid w:val="00C213DD"/>
    <w:rsid w:val="00C223C0"/>
    <w:rsid w:val="00C22C89"/>
    <w:rsid w:val="00C22D02"/>
    <w:rsid w:val="00C22D39"/>
    <w:rsid w:val="00C23C4D"/>
    <w:rsid w:val="00C24227"/>
    <w:rsid w:val="00C24286"/>
    <w:rsid w:val="00C2483A"/>
    <w:rsid w:val="00C24D2A"/>
    <w:rsid w:val="00C2550A"/>
    <w:rsid w:val="00C25968"/>
    <w:rsid w:val="00C25ADC"/>
    <w:rsid w:val="00C25E2A"/>
    <w:rsid w:val="00C2664E"/>
    <w:rsid w:val="00C27008"/>
    <w:rsid w:val="00C27244"/>
    <w:rsid w:val="00C273B1"/>
    <w:rsid w:val="00C27CF0"/>
    <w:rsid w:val="00C27E2C"/>
    <w:rsid w:val="00C303EE"/>
    <w:rsid w:val="00C30658"/>
    <w:rsid w:val="00C30BD2"/>
    <w:rsid w:val="00C32E4A"/>
    <w:rsid w:val="00C34189"/>
    <w:rsid w:val="00C341F4"/>
    <w:rsid w:val="00C344C2"/>
    <w:rsid w:val="00C3498A"/>
    <w:rsid w:val="00C35287"/>
    <w:rsid w:val="00C3556D"/>
    <w:rsid w:val="00C35A05"/>
    <w:rsid w:val="00C35AD8"/>
    <w:rsid w:val="00C35C02"/>
    <w:rsid w:val="00C35C72"/>
    <w:rsid w:val="00C35EEA"/>
    <w:rsid w:val="00C35EF3"/>
    <w:rsid w:val="00C36247"/>
    <w:rsid w:val="00C364EC"/>
    <w:rsid w:val="00C367BD"/>
    <w:rsid w:val="00C3781E"/>
    <w:rsid w:val="00C37FB5"/>
    <w:rsid w:val="00C402EE"/>
    <w:rsid w:val="00C4093D"/>
    <w:rsid w:val="00C40BDB"/>
    <w:rsid w:val="00C41633"/>
    <w:rsid w:val="00C41FA2"/>
    <w:rsid w:val="00C423CA"/>
    <w:rsid w:val="00C42899"/>
    <w:rsid w:val="00C43CB7"/>
    <w:rsid w:val="00C43D9E"/>
    <w:rsid w:val="00C43F82"/>
    <w:rsid w:val="00C44DED"/>
    <w:rsid w:val="00C45316"/>
    <w:rsid w:val="00C4578D"/>
    <w:rsid w:val="00C4626B"/>
    <w:rsid w:val="00C4629E"/>
    <w:rsid w:val="00C464E3"/>
    <w:rsid w:val="00C46754"/>
    <w:rsid w:val="00C5010F"/>
    <w:rsid w:val="00C5049B"/>
    <w:rsid w:val="00C506A7"/>
    <w:rsid w:val="00C50BA9"/>
    <w:rsid w:val="00C51105"/>
    <w:rsid w:val="00C5153A"/>
    <w:rsid w:val="00C51B9A"/>
    <w:rsid w:val="00C52107"/>
    <w:rsid w:val="00C52277"/>
    <w:rsid w:val="00C5232C"/>
    <w:rsid w:val="00C52D24"/>
    <w:rsid w:val="00C52D3C"/>
    <w:rsid w:val="00C53217"/>
    <w:rsid w:val="00C53C3E"/>
    <w:rsid w:val="00C543F0"/>
    <w:rsid w:val="00C54A99"/>
    <w:rsid w:val="00C5538A"/>
    <w:rsid w:val="00C55A49"/>
    <w:rsid w:val="00C55C9A"/>
    <w:rsid w:val="00C56061"/>
    <w:rsid w:val="00C568F4"/>
    <w:rsid w:val="00C56DCF"/>
    <w:rsid w:val="00C579C9"/>
    <w:rsid w:val="00C57E59"/>
    <w:rsid w:val="00C607FA"/>
    <w:rsid w:val="00C61008"/>
    <w:rsid w:val="00C62B34"/>
    <w:rsid w:val="00C62C1D"/>
    <w:rsid w:val="00C62DE4"/>
    <w:rsid w:val="00C630C3"/>
    <w:rsid w:val="00C6416D"/>
    <w:rsid w:val="00C648C5"/>
    <w:rsid w:val="00C64D5D"/>
    <w:rsid w:val="00C653F7"/>
    <w:rsid w:val="00C66B8F"/>
    <w:rsid w:val="00C66D82"/>
    <w:rsid w:val="00C70A49"/>
    <w:rsid w:val="00C714B9"/>
    <w:rsid w:val="00C71533"/>
    <w:rsid w:val="00C71E7F"/>
    <w:rsid w:val="00C72735"/>
    <w:rsid w:val="00C73282"/>
    <w:rsid w:val="00C738C8"/>
    <w:rsid w:val="00C7521C"/>
    <w:rsid w:val="00C76110"/>
    <w:rsid w:val="00C7692B"/>
    <w:rsid w:val="00C77F70"/>
    <w:rsid w:val="00C77FE2"/>
    <w:rsid w:val="00C80A42"/>
    <w:rsid w:val="00C80D5F"/>
    <w:rsid w:val="00C8129A"/>
    <w:rsid w:val="00C814D2"/>
    <w:rsid w:val="00C81621"/>
    <w:rsid w:val="00C817E1"/>
    <w:rsid w:val="00C81A08"/>
    <w:rsid w:val="00C822AE"/>
    <w:rsid w:val="00C8311E"/>
    <w:rsid w:val="00C83341"/>
    <w:rsid w:val="00C83526"/>
    <w:rsid w:val="00C83633"/>
    <w:rsid w:val="00C83F62"/>
    <w:rsid w:val="00C843FB"/>
    <w:rsid w:val="00C852E2"/>
    <w:rsid w:val="00C85450"/>
    <w:rsid w:val="00C85E15"/>
    <w:rsid w:val="00C866A0"/>
    <w:rsid w:val="00C86D4B"/>
    <w:rsid w:val="00C87107"/>
    <w:rsid w:val="00C91907"/>
    <w:rsid w:val="00C92175"/>
    <w:rsid w:val="00C9222D"/>
    <w:rsid w:val="00C924C9"/>
    <w:rsid w:val="00C93088"/>
    <w:rsid w:val="00C9355E"/>
    <w:rsid w:val="00C9363D"/>
    <w:rsid w:val="00C93D41"/>
    <w:rsid w:val="00C93F22"/>
    <w:rsid w:val="00C952C7"/>
    <w:rsid w:val="00C954F2"/>
    <w:rsid w:val="00C95AD2"/>
    <w:rsid w:val="00C96315"/>
    <w:rsid w:val="00C9641B"/>
    <w:rsid w:val="00C96523"/>
    <w:rsid w:val="00C96A0B"/>
    <w:rsid w:val="00C96C9C"/>
    <w:rsid w:val="00C97BCD"/>
    <w:rsid w:val="00C97CE5"/>
    <w:rsid w:val="00CA086A"/>
    <w:rsid w:val="00CA0C0E"/>
    <w:rsid w:val="00CA0CE0"/>
    <w:rsid w:val="00CA1966"/>
    <w:rsid w:val="00CA1C0E"/>
    <w:rsid w:val="00CA2042"/>
    <w:rsid w:val="00CA2537"/>
    <w:rsid w:val="00CA2570"/>
    <w:rsid w:val="00CA27EC"/>
    <w:rsid w:val="00CA2F18"/>
    <w:rsid w:val="00CA2F83"/>
    <w:rsid w:val="00CA4271"/>
    <w:rsid w:val="00CA47B2"/>
    <w:rsid w:val="00CA4F46"/>
    <w:rsid w:val="00CA6A29"/>
    <w:rsid w:val="00CA6F10"/>
    <w:rsid w:val="00CA71BA"/>
    <w:rsid w:val="00CA72B9"/>
    <w:rsid w:val="00CA7343"/>
    <w:rsid w:val="00CA7A70"/>
    <w:rsid w:val="00CB0A93"/>
    <w:rsid w:val="00CB0F52"/>
    <w:rsid w:val="00CB12B5"/>
    <w:rsid w:val="00CB1854"/>
    <w:rsid w:val="00CB1A5F"/>
    <w:rsid w:val="00CB1E5A"/>
    <w:rsid w:val="00CB364C"/>
    <w:rsid w:val="00CB3C32"/>
    <w:rsid w:val="00CB3DD9"/>
    <w:rsid w:val="00CB45C5"/>
    <w:rsid w:val="00CB467B"/>
    <w:rsid w:val="00CB49CA"/>
    <w:rsid w:val="00CB4C8C"/>
    <w:rsid w:val="00CB5B8C"/>
    <w:rsid w:val="00CB628F"/>
    <w:rsid w:val="00CB6353"/>
    <w:rsid w:val="00CB74E0"/>
    <w:rsid w:val="00CB7649"/>
    <w:rsid w:val="00CB7813"/>
    <w:rsid w:val="00CB7C4E"/>
    <w:rsid w:val="00CB7F99"/>
    <w:rsid w:val="00CC01B1"/>
    <w:rsid w:val="00CC01BD"/>
    <w:rsid w:val="00CC0399"/>
    <w:rsid w:val="00CC2526"/>
    <w:rsid w:val="00CC2D53"/>
    <w:rsid w:val="00CC315F"/>
    <w:rsid w:val="00CC3203"/>
    <w:rsid w:val="00CC3EF7"/>
    <w:rsid w:val="00CC4628"/>
    <w:rsid w:val="00CC4C37"/>
    <w:rsid w:val="00CC4C67"/>
    <w:rsid w:val="00CC5F20"/>
    <w:rsid w:val="00CC6629"/>
    <w:rsid w:val="00CC6A51"/>
    <w:rsid w:val="00CC6BF8"/>
    <w:rsid w:val="00CC7089"/>
    <w:rsid w:val="00CC7206"/>
    <w:rsid w:val="00CC7256"/>
    <w:rsid w:val="00CC79B4"/>
    <w:rsid w:val="00CC7A34"/>
    <w:rsid w:val="00CD0936"/>
    <w:rsid w:val="00CD11E6"/>
    <w:rsid w:val="00CD1A38"/>
    <w:rsid w:val="00CD3344"/>
    <w:rsid w:val="00CD34B9"/>
    <w:rsid w:val="00CD34D3"/>
    <w:rsid w:val="00CD37F0"/>
    <w:rsid w:val="00CD3B20"/>
    <w:rsid w:val="00CD5C2B"/>
    <w:rsid w:val="00CD67DC"/>
    <w:rsid w:val="00CD72EA"/>
    <w:rsid w:val="00CD7460"/>
    <w:rsid w:val="00CD79E2"/>
    <w:rsid w:val="00CE0424"/>
    <w:rsid w:val="00CE0778"/>
    <w:rsid w:val="00CE09AE"/>
    <w:rsid w:val="00CE102F"/>
    <w:rsid w:val="00CE115A"/>
    <w:rsid w:val="00CE1DD4"/>
    <w:rsid w:val="00CE20E3"/>
    <w:rsid w:val="00CE2B7B"/>
    <w:rsid w:val="00CE3977"/>
    <w:rsid w:val="00CE444F"/>
    <w:rsid w:val="00CE56EE"/>
    <w:rsid w:val="00CE5E74"/>
    <w:rsid w:val="00CE62CA"/>
    <w:rsid w:val="00CE64B9"/>
    <w:rsid w:val="00CE69AC"/>
    <w:rsid w:val="00CE6F93"/>
    <w:rsid w:val="00CE75B3"/>
    <w:rsid w:val="00CE7754"/>
    <w:rsid w:val="00CE79AF"/>
    <w:rsid w:val="00CF18AC"/>
    <w:rsid w:val="00CF1CC6"/>
    <w:rsid w:val="00CF2807"/>
    <w:rsid w:val="00CF30BD"/>
    <w:rsid w:val="00CF35D0"/>
    <w:rsid w:val="00CF46E5"/>
    <w:rsid w:val="00CF4ADB"/>
    <w:rsid w:val="00CF5225"/>
    <w:rsid w:val="00CF5E0B"/>
    <w:rsid w:val="00CF5FDC"/>
    <w:rsid w:val="00CF6279"/>
    <w:rsid w:val="00CF6657"/>
    <w:rsid w:val="00CF74E4"/>
    <w:rsid w:val="00CF757E"/>
    <w:rsid w:val="00CF75C6"/>
    <w:rsid w:val="00D001DC"/>
    <w:rsid w:val="00D0080C"/>
    <w:rsid w:val="00D0118E"/>
    <w:rsid w:val="00D0155A"/>
    <w:rsid w:val="00D020F4"/>
    <w:rsid w:val="00D026C0"/>
    <w:rsid w:val="00D027DC"/>
    <w:rsid w:val="00D02EDB"/>
    <w:rsid w:val="00D03113"/>
    <w:rsid w:val="00D03142"/>
    <w:rsid w:val="00D03ECD"/>
    <w:rsid w:val="00D04084"/>
    <w:rsid w:val="00D040CC"/>
    <w:rsid w:val="00D0460B"/>
    <w:rsid w:val="00D05BA3"/>
    <w:rsid w:val="00D063EC"/>
    <w:rsid w:val="00D065BF"/>
    <w:rsid w:val="00D06DCF"/>
    <w:rsid w:val="00D07E00"/>
    <w:rsid w:val="00D07F83"/>
    <w:rsid w:val="00D07FB4"/>
    <w:rsid w:val="00D10A7C"/>
    <w:rsid w:val="00D10ABF"/>
    <w:rsid w:val="00D112B9"/>
    <w:rsid w:val="00D11EBC"/>
    <w:rsid w:val="00D12394"/>
    <w:rsid w:val="00D12885"/>
    <w:rsid w:val="00D12B3B"/>
    <w:rsid w:val="00D12DF4"/>
    <w:rsid w:val="00D131B0"/>
    <w:rsid w:val="00D136D8"/>
    <w:rsid w:val="00D1446A"/>
    <w:rsid w:val="00D14B63"/>
    <w:rsid w:val="00D15361"/>
    <w:rsid w:val="00D159AA"/>
    <w:rsid w:val="00D159C8"/>
    <w:rsid w:val="00D165A5"/>
    <w:rsid w:val="00D16E89"/>
    <w:rsid w:val="00D20163"/>
    <w:rsid w:val="00D21A93"/>
    <w:rsid w:val="00D21D87"/>
    <w:rsid w:val="00D21DFE"/>
    <w:rsid w:val="00D223F7"/>
    <w:rsid w:val="00D22B1F"/>
    <w:rsid w:val="00D24B16"/>
    <w:rsid w:val="00D25641"/>
    <w:rsid w:val="00D25DE2"/>
    <w:rsid w:val="00D266C1"/>
    <w:rsid w:val="00D27955"/>
    <w:rsid w:val="00D279D2"/>
    <w:rsid w:val="00D27AF2"/>
    <w:rsid w:val="00D27D0C"/>
    <w:rsid w:val="00D27E49"/>
    <w:rsid w:val="00D30060"/>
    <w:rsid w:val="00D30111"/>
    <w:rsid w:val="00D30854"/>
    <w:rsid w:val="00D312E6"/>
    <w:rsid w:val="00D33221"/>
    <w:rsid w:val="00D33502"/>
    <w:rsid w:val="00D33FC9"/>
    <w:rsid w:val="00D34613"/>
    <w:rsid w:val="00D34AAC"/>
    <w:rsid w:val="00D34BE3"/>
    <w:rsid w:val="00D350F1"/>
    <w:rsid w:val="00D361D4"/>
    <w:rsid w:val="00D364A2"/>
    <w:rsid w:val="00D3673C"/>
    <w:rsid w:val="00D36B1A"/>
    <w:rsid w:val="00D3718A"/>
    <w:rsid w:val="00D37B94"/>
    <w:rsid w:val="00D40454"/>
    <w:rsid w:val="00D405D4"/>
    <w:rsid w:val="00D405D7"/>
    <w:rsid w:val="00D4061C"/>
    <w:rsid w:val="00D40DB3"/>
    <w:rsid w:val="00D418AA"/>
    <w:rsid w:val="00D4326C"/>
    <w:rsid w:val="00D4340E"/>
    <w:rsid w:val="00D436CD"/>
    <w:rsid w:val="00D446F0"/>
    <w:rsid w:val="00D4477E"/>
    <w:rsid w:val="00D45C39"/>
    <w:rsid w:val="00D46427"/>
    <w:rsid w:val="00D466DF"/>
    <w:rsid w:val="00D46A9B"/>
    <w:rsid w:val="00D46CD7"/>
    <w:rsid w:val="00D46E35"/>
    <w:rsid w:val="00D4736F"/>
    <w:rsid w:val="00D47D76"/>
    <w:rsid w:val="00D5008A"/>
    <w:rsid w:val="00D5067A"/>
    <w:rsid w:val="00D51844"/>
    <w:rsid w:val="00D51E26"/>
    <w:rsid w:val="00D5209C"/>
    <w:rsid w:val="00D522C7"/>
    <w:rsid w:val="00D52725"/>
    <w:rsid w:val="00D52766"/>
    <w:rsid w:val="00D537B6"/>
    <w:rsid w:val="00D53838"/>
    <w:rsid w:val="00D53BAD"/>
    <w:rsid w:val="00D547A5"/>
    <w:rsid w:val="00D54B96"/>
    <w:rsid w:val="00D54D7F"/>
    <w:rsid w:val="00D5542F"/>
    <w:rsid w:val="00D561E0"/>
    <w:rsid w:val="00D5649F"/>
    <w:rsid w:val="00D56BCF"/>
    <w:rsid w:val="00D574AB"/>
    <w:rsid w:val="00D57E97"/>
    <w:rsid w:val="00D606A8"/>
    <w:rsid w:val="00D60AFB"/>
    <w:rsid w:val="00D615A5"/>
    <w:rsid w:val="00D61ECA"/>
    <w:rsid w:val="00D622A3"/>
    <w:rsid w:val="00D62BC7"/>
    <w:rsid w:val="00D62C9A"/>
    <w:rsid w:val="00D62F4A"/>
    <w:rsid w:val="00D62FFC"/>
    <w:rsid w:val="00D63288"/>
    <w:rsid w:val="00D6347C"/>
    <w:rsid w:val="00D63EDF"/>
    <w:rsid w:val="00D642AC"/>
    <w:rsid w:val="00D64AFA"/>
    <w:rsid w:val="00D64BE1"/>
    <w:rsid w:val="00D66024"/>
    <w:rsid w:val="00D6669E"/>
    <w:rsid w:val="00D666F1"/>
    <w:rsid w:val="00D66CDE"/>
    <w:rsid w:val="00D66E19"/>
    <w:rsid w:val="00D67417"/>
    <w:rsid w:val="00D67C60"/>
    <w:rsid w:val="00D704B4"/>
    <w:rsid w:val="00D71121"/>
    <w:rsid w:val="00D71945"/>
    <w:rsid w:val="00D71CED"/>
    <w:rsid w:val="00D72B5E"/>
    <w:rsid w:val="00D74182"/>
    <w:rsid w:val="00D74289"/>
    <w:rsid w:val="00D7461F"/>
    <w:rsid w:val="00D74DB8"/>
    <w:rsid w:val="00D75010"/>
    <w:rsid w:val="00D754D7"/>
    <w:rsid w:val="00D758FA"/>
    <w:rsid w:val="00D759E6"/>
    <w:rsid w:val="00D75C33"/>
    <w:rsid w:val="00D7614E"/>
    <w:rsid w:val="00D762DD"/>
    <w:rsid w:val="00D76CEF"/>
    <w:rsid w:val="00D76FC0"/>
    <w:rsid w:val="00D777A6"/>
    <w:rsid w:val="00D8004A"/>
    <w:rsid w:val="00D8075E"/>
    <w:rsid w:val="00D807FC"/>
    <w:rsid w:val="00D80A35"/>
    <w:rsid w:val="00D80A77"/>
    <w:rsid w:val="00D80C66"/>
    <w:rsid w:val="00D80E00"/>
    <w:rsid w:val="00D80FF8"/>
    <w:rsid w:val="00D81DF9"/>
    <w:rsid w:val="00D8227E"/>
    <w:rsid w:val="00D834D9"/>
    <w:rsid w:val="00D835AB"/>
    <w:rsid w:val="00D841A5"/>
    <w:rsid w:val="00D85AE1"/>
    <w:rsid w:val="00D85C3E"/>
    <w:rsid w:val="00D862B2"/>
    <w:rsid w:val="00D86A2D"/>
    <w:rsid w:val="00D8740C"/>
    <w:rsid w:val="00D905B1"/>
    <w:rsid w:val="00D90817"/>
    <w:rsid w:val="00D90A25"/>
    <w:rsid w:val="00D90BA0"/>
    <w:rsid w:val="00D91438"/>
    <w:rsid w:val="00D915E5"/>
    <w:rsid w:val="00D91617"/>
    <w:rsid w:val="00D9173C"/>
    <w:rsid w:val="00D9179B"/>
    <w:rsid w:val="00D91D7F"/>
    <w:rsid w:val="00D91FE2"/>
    <w:rsid w:val="00D920A0"/>
    <w:rsid w:val="00D92693"/>
    <w:rsid w:val="00D92D13"/>
    <w:rsid w:val="00D92E53"/>
    <w:rsid w:val="00D92EFC"/>
    <w:rsid w:val="00D93125"/>
    <w:rsid w:val="00D93C75"/>
    <w:rsid w:val="00D93E62"/>
    <w:rsid w:val="00D94C25"/>
    <w:rsid w:val="00D94F10"/>
    <w:rsid w:val="00D95285"/>
    <w:rsid w:val="00D95987"/>
    <w:rsid w:val="00D95CF7"/>
    <w:rsid w:val="00D96421"/>
    <w:rsid w:val="00D9745F"/>
    <w:rsid w:val="00D975BA"/>
    <w:rsid w:val="00D9768C"/>
    <w:rsid w:val="00D97B3B"/>
    <w:rsid w:val="00DA2094"/>
    <w:rsid w:val="00DA2232"/>
    <w:rsid w:val="00DA251D"/>
    <w:rsid w:val="00DA2556"/>
    <w:rsid w:val="00DA320B"/>
    <w:rsid w:val="00DA3852"/>
    <w:rsid w:val="00DA3D6E"/>
    <w:rsid w:val="00DA409B"/>
    <w:rsid w:val="00DA46E6"/>
    <w:rsid w:val="00DA484C"/>
    <w:rsid w:val="00DA51D1"/>
    <w:rsid w:val="00DA5648"/>
    <w:rsid w:val="00DA58EB"/>
    <w:rsid w:val="00DA590E"/>
    <w:rsid w:val="00DA5FD3"/>
    <w:rsid w:val="00DA653B"/>
    <w:rsid w:val="00DA71F0"/>
    <w:rsid w:val="00DA7A16"/>
    <w:rsid w:val="00DA7C6F"/>
    <w:rsid w:val="00DA7CBD"/>
    <w:rsid w:val="00DB03D3"/>
    <w:rsid w:val="00DB07F2"/>
    <w:rsid w:val="00DB09D8"/>
    <w:rsid w:val="00DB1368"/>
    <w:rsid w:val="00DB1D16"/>
    <w:rsid w:val="00DB2756"/>
    <w:rsid w:val="00DB2FE9"/>
    <w:rsid w:val="00DB3625"/>
    <w:rsid w:val="00DB396B"/>
    <w:rsid w:val="00DB3EF2"/>
    <w:rsid w:val="00DB519A"/>
    <w:rsid w:val="00DB5307"/>
    <w:rsid w:val="00DB54B6"/>
    <w:rsid w:val="00DB58B4"/>
    <w:rsid w:val="00DB58CD"/>
    <w:rsid w:val="00DB5FD6"/>
    <w:rsid w:val="00DB6182"/>
    <w:rsid w:val="00DB73BD"/>
    <w:rsid w:val="00DB7C3B"/>
    <w:rsid w:val="00DB7F36"/>
    <w:rsid w:val="00DB7F3F"/>
    <w:rsid w:val="00DC009D"/>
    <w:rsid w:val="00DC061E"/>
    <w:rsid w:val="00DC06A5"/>
    <w:rsid w:val="00DC0C0F"/>
    <w:rsid w:val="00DC144B"/>
    <w:rsid w:val="00DC172E"/>
    <w:rsid w:val="00DC1A14"/>
    <w:rsid w:val="00DC1AF8"/>
    <w:rsid w:val="00DC1CF5"/>
    <w:rsid w:val="00DC1E19"/>
    <w:rsid w:val="00DC265C"/>
    <w:rsid w:val="00DC26C5"/>
    <w:rsid w:val="00DC2725"/>
    <w:rsid w:val="00DC3161"/>
    <w:rsid w:val="00DC3470"/>
    <w:rsid w:val="00DC3563"/>
    <w:rsid w:val="00DC3FA6"/>
    <w:rsid w:val="00DC43BB"/>
    <w:rsid w:val="00DC48A8"/>
    <w:rsid w:val="00DC52F0"/>
    <w:rsid w:val="00DC5F69"/>
    <w:rsid w:val="00DC624C"/>
    <w:rsid w:val="00DC6962"/>
    <w:rsid w:val="00DC7117"/>
    <w:rsid w:val="00DC749F"/>
    <w:rsid w:val="00DC7721"/>
    <w:rsid w:val="00DC7D6F"/>
    <w:rsid w:val="00DD0422"/>
    <w:rsid w:val="00DD0D1B"/>
    <w:rsid w:val="00DD0D72"/>
    <w:rsid w:val="00DD1675"/>
    <w:rsid w:val="00DD1800"/>
    <w:rsid w:val="00DD300B"/>
    <w:rsid w:val="00DD39F9"/>
    <w:rsid w:val="00DD3EAD"/>
    <w:rsid w:val="00DD40B6"/>
    <w:rsid w:val="00DD43D9"/>
    <w:rsid w:val="00DD4AD8"/>
    <w:rsid w:val="00DD4ADB"/>
    <w:rsid w:val="00DD596B"/>
    <w:rsid w:val="00DD5CB7"/>
    <w:rsid w:val="00DD629E"/>
    <w:rsid w:val="00DD6D24"/>
    <w:rsid w:val="00DD7A38"/>
    <w:rsid w:val="00DE00AC"/>
    <w:rsid w:val="00DE068C"/>
    <w:rsid w:val="00DE0FC4"/>
    <w:rsid w:val="00DE1343"/>
    <w:rsid w:val="00DE1648"/>
    <w:rsid w:val="00DE19A5"/>
    <w:rsid w:val="00DE22B1"/>
    <w:rsid w:val="00DE2CE4"/>
    <w:rsid w:val="00DE2D59"/>
    <w:rsid w:val="00DE35A6"/>
    <w:rsid w:val="00DE36EB"/>
    <w:rsid w:val="00DE37B7"/>
    <w:rsid w:val="00DE3DEE"/>
    <w:rsid w:val="00DE3E3F"/>
    <w:rsid w:val="00DE4704"/>
    <w:rsid w:val="00DE5215"/>
    <w:rsid w:val="00DE55FF"/>
    <w:rsid w:val="00DE5BD9"/>
    <w:rsid w:val="00DE6270"/>
    <w:rsid w:val="00DE63CF"/>
    <w:rsid w:val="00DE63DE"/>
    <w:rsid w:val="00DE7901"/>
    <w:rsid w:val="00DE7A20"/>
    <w:rsid w:val="00DE7A9F"/>
    <w:rsid w:val="00DE7F43"/>
    <w:rsid w:val="00DF033D"/>
    <w:rsid w:val="00DF17A1"/>
    <w:rsid w:val="00DF1865"/>
    <w:rsid w:val="00DF2432"/>
    <w:rsid w:val="00DF2560"/>
    <w:rsid w:val="00DF256C"/>
    <w:rsid w:val="00DF2D64"/>
    <w:rsid w:val="00DF3886"/>
    <w:rsid w:val="00DF3972"/>
    <w:rsid w:val="00DF39FE"/>
    <w:rsid w:val="00DF3DA2"/>
    <w:rsid w:val="00DF4531"/>
    <w:rsid w:val="00DF5051"/>
    <w:rsid w:val="00DF5B30"/>
    <w:rsid w:val="00DF5EC4"/>
    <w:rsid w:val="00DF6399"/>
    <w:rsid w:val="00DF6761"/>
    <w:rsid w:val="00DF778D"/>
    <w:rsid w:val="00DF7A40"/>
    <w:rsid w:val="00E00000"/>
    <w:rsid w:val="00E009DB"/>
    <w:rsid w:val="00E010AF"/>
    <w:rsid w:val="00E01107"/>
    <w:rsid w:val="00E017F9"/>
    <w:rsid w:val="00E031E9"/>
    <w:rsid w:val="00E03841"/>
    <w:rsid w:val="00E0409D"/>
    <w:rsid w:val="00E04300"/>
    <w:rsid w:val="00E05B1F"/>
    <w:rsid w:val="00E05B50"/>
    <w:rsid w:val="00E05D6C"/>
    <w:rsid w:val="00E05E87"/>
    <w:rsid w:val="00E06AFC"/>
    <w:rsid w:val="00E06AFF"/>
    <w:rsid w:val="00E070F7"/>
    <w:rsid w:val="00E07514"/>
    <w:rsid w:val="00E0756C"/>
    <w:rsid w:val="00E07A5C"/>
    <w:rsid w:val="00E07E91"/>
    <w:rsid w:val="00E1004D"/>
    <w:rsid w:val="00E10180"/>
    <w:rsid w:val="00E11347"/>
    <w:rsid w:val="00E113CC"/>
    <w:rsid w:val="00E121E4"/>
    <w:rsid w:val="00E1275A"/>
    <w:rsid w:val="00E12F7C"/>
    <w:rsid w:val="00E1331C"/>
    <w:rsid w:val="00E13410"/>
    <w:rsid w:val="00E137BF"/>
    <w:rsid w:val="00E13DA2"/>
    <w:rsid w:val="00E14338"/>
    <w:rsid w:val="00E14B24"/>
    <w:rsid w:val="00E15430"/>
    <w:rsid w:val="00E15BF7"/>
    <w:rsid w:val="00E1614D"/>
    <w:rsid w:val="00E16314"/>
    <w:rsid w:val="00E165E2"/>
    <w:rsid w:val="00E1691F"/>
    <w:rsid w:val="00E16BCA"/>
    <w:rsid w:val="00E17D49"/>
    <w:rsid w:val="00E2078B"/>
    <w:rsid w:val="00E2110C"/>
    <w:rsid w:val="00E21338"/>
    <w:rsid w:val="00E2183C"/>
    <w:rsid w:val="00E21E02"/>
    <w:rsid w:val="00E220AD"/>
    <w:rsid w:val="00E22DAA"/>
    <w:rsid w:val="00E23C1F"/>
    <w:rsid w:val="00E23FBF"/>
    <w:rsid w:val="00E2459C"/>
    <w:rsid w:val="00E24890"/>
    <w:rsid w:val="00E24BA5"/>
    <w:rsid w:val="00E24DBE"/>
    <w:rsid w:val="00E24F52"/>
    <w:rsid w:val="00E24F8A"/>
    <w:rsid w:val="00E25B38"/>
    <w:rsid w:val="00E260A4"/>
    <w:rsid w:val="00E26830"/>
    <w:rsid w:val="00E271EE"/>
    <w:rsid w:val="00E27507"/>
    <w:rsid w:val="00E277D7"/>
    <w:rsid w:val="00E279EC"/>
    <w:rsid w:val="00E303A5"/>
    <w:rsid w:val="00E30E57"/>
    <w:rsid w:val="00E31661"/>
    <w:rsid w:val="00E31BEF"/>
    <w:rsid w:val="00E322EA"/>
    <w:rsid w:val="00E32A49"/>
    <w:rsid w:val="00E33359"/>
    <w:rsid w:val="00E33AC2"/>
    <w:rsid w:val="00E33D88"/>
    <w:rsid w:val="00E34A3F"/>
    <w:rsid w:val="00E353B6"/>
    <w:rsid w:val="00E364BB"/>
    <w:rsid w:val="00E36D54"/>
    <w:rsid w:val="00E373BF"/>
    <w:rsid w:val="00E37866"/>
    <w:rsid w:val="00E37932"/>
    <w:rsid w:val="00E37A91"/>
    <w:rsid w:val="00E40368"/>
    <w:rsid w:val="00E40859"/>
    <w:rsid w:val="00E40911"/>
    <w:rsid w:val="00E40CA9"/>
    <w:rsid w:val="00E4123E"/>
    <w:rsid w:val="00E41242"/>
    <w:rsid w:val="00E4253F"/>
    <w:rsid w:val="00E42C3F"/>
    <w:rsid w:val="00E43007"/>
    <w:rsid w:val="00E43482"/>
    <w:rsid w:val="00E43F29"/>
    <w:rsid w:val="00E44257"/>
    <w:rsid w:val="00E4497C"/>
    <w:rsid w:val="00E45720"/>
    <w:rsid w:val="00E458A0"/>
    <w:rsid w:val="00E4599D"/>
    <w:rsid w:val="00E45DA1"/>
    <w:rsid w:val="00E45FCB"/>
    <w:rsid w:val="00E46286"/>
    <w:rsid w:val="00E46569"/>
    <w:rsid w:val="00E46FC6"/>
    <w:rsid w:val="00E47AE4"/>
    <w:rsid w:val="00E47E11"/>
    <w:rsid w:val="00E515E7"/>
    <w:rsid w:val="00E51813"/>
    <w:rsid w:val="00E51F48"/>
    <w:rsid w:val="00E529B3"/>
    <w:rsid w:val="00E53561"/>
    <w:rsid w:val="00E54325"/>
    <w:rsid w:val="00E54376"/>
    <w:rsid w:val="00E544DC"/>
    <w:rsid w:val="00E545FA"/>
    <w:rsid w:val="00E5510F"/>
    <w:rsid w:val="00E55581"/>
    <w:rsid w:val="00E55853"/>
    <w:rsid w:val="00E55951"/>
    <w:rsid w:val="00E57777"/>
    <w:rsid w:val="00E6003C"/>
    <w:rsid w:val="00E60416"/>
    <w:rsid w:val="00E61E2E"/>
    <w:rsid w:val="00E62316"/>
    <w:rsid w:val="00E628B1"/>
    <w:rsid w:val="00E63213"/>
    <w:rsid w:val="00E63565"/>
    <w:rsid w:val="00E63BC1"/>
    <w:rsid w:val="00E63C0E"/>
    <w:rsid w:val="00E64D9B"/>
    <w:rsid w:val="00E65A1B"/>
    <w:rsid w:val="00E661E1"/>
    <w:rsid w:val="00E666EB"/>
    <w:rsid w:val="00E66ACC"/>
    <w:rsid w:val="00E66C45"/>
    <w:rsid w:val="00E6734C"/>
    <w:rsid w:val="00E67409"/>
    <w:rsid w:val="00E676B1"/>
    <w:rsid w:val="00E67D31"/>
    <w:rsid w:val="00E715D0"/>
    <w:rsid w:val="00E716E9"/>
    <w:rsid w:val="00E71A91"/>
    <w:rsid w:val="00E71FFB"/>
    <w:rsid w:val="00E72675"/>
    <w:rsid w:val="00E727C1"/>
    <w:rsid w:val="00E730B6"/>
    <w:rsid w:val="00E73A82"/>
    <w:rsid w:val="00E73E3C"/>
    <w:rsid w:val="00E73F70"/>
    <w:rsid w:val="00E75387"/>
    <w:rsid w:val="00E760A0"/>
    <w:rsid w:val="00E7633B"/>
    <w:rsid w:val="00E76E1B"/>
    <w:rsid w:val="00E7722F"/>
    <w:rsid w:val="00E77B0B"/>
    <w:rsid w:val="00E80500"/>
    <w:rsid w:val="00E805E4"/>
    <w:rsid w:val="00E80BFC"/>
    <w:rsid w:val="00E81ADC"/>
    <w:rsid w:val="00E8200E"/>
    <w:rsid w:val="00E83199"/>
    <w:rsid w:val="00E837C3"/>
    <w:rsid w:val="00E83D42"/>
    <w:rsid w:val="00E83E46"/>
    <w:rsid w:val="00E857F7"/>
    <w:rsid w:val="00E86AF0"/>
    <w:rsid w:val="00E86CB5"/>
    <w:rsid w:val="00E86E38"/>
    <w:rsid w:val="00E877BB"/>
    <w:rsid w:val="00E90637"/>
    <w:rsid w:val="00E9081F"/>
    <w:rsid w:val="00E9082D"/>
    <w:rsid w:val="00E909D9"/>
    <w:rsid w:val="00E90A11"/>
    <w:rsid w:val="00E919EA"/>
    <w:rsid w:val="00E91F81"/>
    <w:rsid w:val="00E921D1"/>
    <w:rsid w:val="00E92297"/>
    <w:rsid w:val="00E92525"/>
    <w:rsid w:val="00E92886"/>
    <w:rsid w:val="00E93137"/>
    <w:rsid w:val="00E93E01"/>
    <w:rsid w:val="00E93E5F"/>
    <w:rsid w:val="00E93E9B"/>
    <w:rsid w:val="00E945EB"/>
    <w:rsid w:val="00EA0411"/>
    <w:rsid w:val="00EA06C9"/>
    <w:rsid w:val="00EA1ADE"/>
    <w:rsid w:val="00EA2268"/>
    <w:rsid w:val="00EA2E54"/>
    <w:rsid w:val="00EA317B"/>
    <w:rsid w:val="00EA3A8D"/>
    <w:rsid w:val="00EA4323"/>
    <w:rsid w:val="00EA53F4"/>
    <w:rsid w:val="00EA5EB6"/>
    <w:rsid w:val="00EA6A36"/>
    <w:rsid w:val="00EA6AF6"/>
    <w:rsid w:val="00EA6F05"/>
    <w:rsid w:val="00EA6FAE"/>
    <w:rsid w:val="00EA783B"/>
    <w:rsid w:val="00EA7D69"/>
    <w:rsid w:val="00EA7F30"/>
    <w:rsid w:val="00EB02FE"/>
    <w:rsid w:val="00EB0D02"/>
    <w:rsid w:val="00EB15E8"/>
    <w:rsid w:val="00EB1956"/>
    <w:rsid w:val="00EB1A2B"/>
    <w:rsid w:val="00EB1B6D"/>
    <w:rsid w:val="00EB1C3E"/>
    <w:rsid w:val="00EB1D21"/>
    <w:rsid w:val="00EB27FD"/>
    <w:rsid w:val="00EB30B7"/>
    <w:rsid w:val="00EB3CCF"/>
    <w:rsid w:val="00EB4349"/>
    <w:rsid w:val="00EB47DE"/>
    <w:rsid w:val="00EB4A75"/>
    <w:rsid w:val="00EB4B7F"/>
    <w:rsid w:val="00EB538A"/>
    <w:rsid w:val="00EB5502"/>
    <w:rsid w:val="00EB758C"/>
    <w:rsid w:val="00EB7ABD"/>
    <w:rsid w:val="00EB7C46"/>
    <w:rsid w:val="00EB7D7C"/>
    <w:rsid w:val="00EB7D7E"/>
    <w:rsid w:val="00EC08E9"/>
    <w:rsid w:val="00EC0AD2"/>
    <w:rsid w:val="00EC12BA"/>
    <w:rsid w:val="00EC211B"/>
    <w:rsid w:val="00EC24E9"/>
    <w:rsid w:val="00EC25D1"/>
    <w:rsid w:val="00EC2605"/>
    <w:rsid w:val="00EC32B5"/>
    <w:rsid w:val="00EC376A"/>
    <w:rsid w:val="00EC427C"/>
    <w:rsid w:val="00EC61AE"/>
    <w:rsid w:val="00EC67B4"/>
    <w:rsid w:val="00EC6830"/>
    <w:rsid w:val="00EC68AB"/>
    <w:rsid w:val="00EC68AF"/>
    <w:rsid w:val="00EC6B64"/>
    <w:rsid w:val="00EC6C48"/>
    <w:rsid w:val="00EC75C7"/>
    <w:rsid w:val="00EC7E3D"/>
    <w:rsid w:val="00ED0459"/>
    <w:rsid w:val="00ED0F80"/>
    <w:rsid w:val="00ED0FC6"/>
    <w:rsid w:val="00ED0FCC"/>
    <w:rsid w:val="00ED145C"/>
    <w:rsid w:val="00ED2041"/>
    <w:rsid w:val="00ED2059"/>
    <w:rsid w:val="00ED2105"/>
    <w:rsid w:val="00ED384B"/>
    <w:rsid w:val="00ED5120"/>
    <w:rsid w:val="00ED553A"/>
    <w:rsid w:val="00ED5698"/>
    <w:rsid w:val="00ED594C"/>
    <w:rsid w:val="00ED59F4"/>
    <w:rsid w:val="00ED641C"/>
    <w:rsid w:val="00ED6ACA"/>
    <w:rsid w:val="00ED71B5"/>
    <w:rsid w:val="00ED766D"/>
    <w:rsid w:val="00EE03A1"/>
    <w:rsid w:val="00EE0408"/>
    <w:rsid w:val="00EE0B09"/>
    <w:rsid w:val="00EE18C1"/>
    <w:rsid w:val="00EE1961"/>
    <w:rsid w:val="00EE1DF8"/>
    <w:rsid w:val="00EE1EC8"/>
    <w:rsid w:val="00EE288A"/>
    <w:rsid w:val="00EE357D"/>
    <w:rsid w:val="00EE41C9"/>
    <w:rsid w:val="00EE4358"/>
    <w:rsid w:val="00EE4430"/>
    <w:rsid w:val="00EE4B83"/>
    <w:rsid w:val="00EE4D2E"/>
    <w:rsid w:val="00EE55EA"/>
    <w:rsid w:val="00EE5B88"/>
    <w:rsid w:val="00EE5C86"/>
    <w:rsid w:val="00EE5D48"/>
    <w:rsid w:val="00EE5F80"/>
    <w:rsid w:val="00EE6142"/>
    <w:rsid w:val="00EE6571"/>
    <w:rsid w:val="00EE70E8"/>
    <w:rsid w:val="00EE7488"/>
    <w:rsid w:val="00EE7621"/>
    <w:rsid w:val="00EF006C"/>
    <w:rsid w:val="00EF1056"/>
    <w:rsid w:val="00EF13BC"/>
    <w:rsid w:val="00EF1E3D"/>
    <w:rsid w:val="00EF202E"/>
    <w:rsid w:val="00EF2296"/>
    <w:rsid w:val="00EF28F7"/>
    <w:rsid w:val="00EF29E9"/>
    <w:rsid w:val="00EF2AA2"/>
    <w:rsid w:val="00EF2C86"/>
    <w:rsid w:val="00EF2CF9"/>
    <w:rsid w:val="00EF2DA9"/>
    <w:rsid w:val="00EF3E2F"/>
    <w:rsid w:val="00EF3EDB"/>
    <w:rsid w:val="00EF404E"/>
    <w:rsid w:val="00EF40E8"/>
    <w:rsid w:val="00EF4218"/>
    <w:rsid w:val="00EF5AE0"/>
    <w:rsid w:val="00EF5D69"/>
    <w:rsid w:val="00EF674E"/>
    <w:rsid w:val="00EF69AF"/>
    <w:rsid w:val="00EF6C2D"/>
    <w:rsid w:val="00EF75C1"/>
    <w:rsid w:val="00F00721"/>
    <w:rsid w:val="00F0158F"/>
    <w:rsid w:val="00F01BA0"/>
    <w:rsid w:val="00F02103"/>
    <w:rsid w:val="00F02261"/>
    <w:rsid w:val="00F02B77"/>
    <w:rsid w:val="00F0352B"/>
    <w:rsid w:val="00F0365E"/>
    <w:rsid w:val="00F038FF"/>
    <w:rsid w:val="00F040E8"/>
    <w:rsid w:val="00F047C9"/>
    <w:rsid w:val="00F048C0"/>
    <w:rsid w:val="00F053C2"/>
    <w:rsid w:val="00F0586D"/>
    <w:rsid w:val="00F05D1A"/>
    <w:rsid w:val="00F066B6"/>
    <w:rsid w:val="00F068A4"/>
    <w:rsid w:val="00F073EB"/>
    <w:rsid w:val="00F074A8"/>
    <w:rsid w:val="00F07B24"/>
    <w:rsid w:val="00F07B3A"/>
    <w:rsid w:val="00F07B51"/>
    <w:rsid w:val="00F10FA9"/>
    <w:rsid w:val="00F11537"/>
    <w:rsid w:val="00F11AED"/>
    <w:rsid w:val="00F11EF8"/>
    <w:rsid w:val="00F12278"/>
    <w:rsid w:val="00F128A8"/>
    <w:rsid w:val="00F1327C"/>
    <w:rsid w:val="00F13893"/>
    <w:rsid w:val="00F13C5E"/>
    <w:rsid w:val="00F13C72"/>
    <w:rsid w:val="00F1403C"/>
    <w:rsid w:val="00F14A83"/>
    <w:rsid w:val="00F14B9B"/>
    <w:rsid w:val="00F15F12"/>
    <w:rsid w:val="00F17ACD"/>
    <w:rsid w:val="00F2045C"/>
    <w:rsid w:val="00F20DB6"/>
    <w:rsid w:val="00F214C9"/>
    <w:rsid w:val="00F21A2F"/>
    <w:rsid w:val="00F229FB"/>
    <w:rsid w:val="00F22A5C"/>
    <w:rsid w:val="00F2305A"/>
    <w:rsid w:val="00F235CE"/>
    <w:rsid w:val="00F23D95"/>
    <w:rsid w:val="00F23F3C"/>
    <w:rsid w:val="00F24339"/>
    <w:rsid w:val="00F248D6"/>
    <w:rsid w:val="00F253D4"/>
    <w:rsid w:val="00F25408"/>
    <w:rsid w:val="00F254AF"/>
    <w:rsid w:val="00F26131"/>
    <w:rsid w:val="00F26275"/>
    <w:rsid w:val="00F2656F"/>
    <w:rsid w:val="00F26888"/>
    <w:rsid w:val="00F26FF3"/>
    <w:rsid w:val="00F27520"/>
    <w:rsid w:val="00F2764D"/>
    <w:rsid w:val="00F27BA8"/>
    <w:rsid w:val="00F301B9"/>
    <w:rsid w:val="00F30216"/>
    <w:rsid w:val="00F302F0"/>
    <w:rsid w:val="00F3079D"/>
    <w:rsid w:val="00F308ED"/>
    <w:rsid w:val="00F309AB"/>
    <w:rsid w:val="00F30B49"/>
    <w:rsid w:val="00F316F2"/>
    <w:rsid w:val="00F31BD6"/>
    <w:rsid w:val="00F31D96"/>
    <w:rsid w:val="00F332A0"/>
    <w:rsid w:val="00F33919"/>
    <w:rsid w:val="00F34B95"/>
    <w:rsid w:val="00F34E69"/>
    <w:rsid w:val="00F34EB4"/>
    <w:rsid w:val="00F35C0C"/>
    <w:rsid w:val="00F35D67"/>
    <w:rsid w:val="00F36055"/>
    <w:rsid w:val="00F369A7"/>
    <w:rsid w:val="00F36D11"/>
    <w:rsid w:val="00F36DBF"/>
    <w:rsid w:val="00F371B9"/>
    <w:rsid w:val="00F3745F"/>
    <w:rsid w:val="00F401E6"/>
    <w:rsid w:val="00F40E39"/>
    <w:rsid w:val="00F40F05"/>
    <w:rsid w:val="00F42AA8"/>
    <w:rsid w:val="00F42C03"/>
    <w:rsid w:val="00F4334D"/>
    <w:rsid w:val="00F4340F"/>
    <w:rsid w:val="00F4380C"/>
    <w:rsid w:val="00F445E5"/>
    <w:rsid w:val="00F45291"/>
    <w:rsid w:val="00F45D9B"/>
    <w:rsid w:val="00F45DC9"/>
    <w:rsid w:val="00F45EF9"/>
    <w:rsid w:val="00F46901"/>
    <w:rsid w:val="00F469DC"/>
    <w:rsid w:val="00F46F36"/>
    <w:rsid w:val="00F4747C"/>
    <w:rsid w:val="00F47573"/>
    <w:rsid w:val="00F47ACF"/>
    <w:rsid w:val="00F47BE3"/>
    <w:rsid w:val="00F47E63"/>
    <w:rsid w:val="00F50826"/>
    <w:rsid w:val="00F50EDC"/>
    <w:rsid w:val="00F5105E"/>
    <w:rsid w:val="00F5149C"/>
    <w:rsid w:val="00F5162F"/>
    <w:rsid w:val="00F51D08"/>
    <w:rsid w:val="00F522AD"/>
    <w:rsid w:val="00F53744"/>
    <w:rsid w:val="00F538B6"/>
    <w:rsid w:val="00F53EFE"/>
    <w:rsid w:val="00F5538E"/>
    <w:rsid w:val="00F56740"/>
    <w:rsid w:val="00F567A1"/>
    <w:rsid w:val="00F56C48"/>
    <w:rsid w:val="00F56CB8"/>
    <w:rsid w:val="00F56FD1"/>
    <w:rsid w:val="00F5707F"/>
    <w:rsid w:val="00F57E02"/>
    <w:rsid w:val="00F57E94"/>
    <w:rsid w:val="00F6083A"/>
    <w:rsid w:val="00F608D9"/>
    <w:rsid w:val="00F60BA7"/>
    <w:rsid w:val="00F60BB8"/>
    <w:rsid w:val="00F60BBC"/>
    <w:rsid w:val="00F61DB6"/>
    <w:rsid w:val="00F62193"/>
    <w:rsid w:val="00F622AB"/>
    <w:rsid w:val="00F62768"/>
    <w:rsid w:val="00F632E8"/>
    <w:rsid w:val="00F63EAC"/>
    <w:rsid w:val="00F63EC5"/>
    <w:rsid w:val="00F643B9"/>
    <w:rsid w:val="00F64682"/>
    <w:rsid w:val="00F64A1F"/>
    <w:rsid w:val="00F6506A"/>
    <w:rsid w:val="00F656E9"/>
    <w:rsid w:val="00F65A01"/>
    <w:rsid w:val="00F65AC9"/>
    <w:rsid w:val="00F6607F"/>
    <w:rsid w:val="00F66225"/>
    <w:rsid w:val="00F663DB"/>
    <w:rsid w:val="00F66805"/>
    <w:rsid w:val="00F66ABC"/>
    <w:rsid w:val="00F671DD"/>
    <w:rsid w:val="00F6742A"/>
    <w:rsid w:val="00F7044E"/>
    <w:rsid w:val="00F70BCF"/>
    <w:rsid w:val="00F70F4F"/>
    <w:rsid w:val="00F71F27"/>
    <w:rsid w:val="00F726E8"/>
    <w:rsid w:val="00F726FF"/>
    <w:rsid w:val="00F72C9E"/>
    <w:rsid w:val="00F72FAC"/>
    <w:rsid w:val="00F738DB"/>
    <w:rsid w:val="00F74042"/>
    <w:rsid w:val="00F74189"/>
    <w:rsid w:val="00F765EF"/>
    <w:rsid w:val="00F76807"/>
    <w:rsid w:val="00F7731E"/>
    <w:rsid w:val="00F777A7"/>
    <w:rsid w:val="00F77861"/>
    <w:rsid w:val="00F7790F"/>
    <w:rsid w:val="00F77B94"/>
    <w:rsid w:val="00F77BCD"/>
    <w:rsid w:val="00F77D08"/>
    <w:rsid w:val="00F8082A"/>
    <w:rsid w:val="00F80ED8"/>
    <w:rsid w:val="00F81BE9"/>
    <w:rsid w:val="00F81FF3"/>
    <w:rsid w:val="00F82665"/>
    <w:rsid w:val="00F82C3E"/>
    <w:rsid w:val="00F83003"/>
    <w:rsid w:val="00F836F8"/>
    <w:rsid w:val="00F83FA3"/>
    <w:rsid w:val="00F8404C"/>
    <w:rsid w:val="00F85974"/>
    <w:rsid w:val="00F85D4E"/>
    <w:rsid w:val="00F866B4"/>
    <w:rsid w:val="00F867BE"/>
    <w:rsid w:val="00F86E32"/>
    <w:rsid w:val="00F870A1"/>
    <w:rsid w:val="00F875BF"/>
    <w:rsid w:val="00F876F5"/>
    <w:rsid w:val="00F8788B"/>
    <w:rsid w:val="00F87FFE"/>
    <w:rsid w:val="00F90878"/>
    <w:rsid w:val="00F90D3E"/>
    <w:rsid w:val="00F92329"/>
    <w:rsid w:val="00F92348"/>
    <w:rsid w:val="00F92476"/>
    <w:rsid w:val="00F9252C"/>
    <w:rsid w:val="00F9299F"/>
    <w:rsid w:val="00F92D7D"/>
    <w:rsid w:val="00F92DB7"/>
    <w:rsid w:val="00F92DEF"/>
    <w:rsid w:val="00F9317A"/>
    <w:rsid w:val="00F93D9C"/>
    <w:rsid w:val="00F9495A"/>
    <w:rsid w:val="00F94EBD"/>
    <w:rsid w:val="00F959D6"/>
    <w:rsid w:val="00F95C13"/>
    <w:rsid w:val="00F967B1"/>
    <w:rsid w:val="00F96AED"/>
    <w:rsid w:val="00F96D4A"/>
    <w:rsid w:val="00F96D85"/>
    <w:rsid w:val="00F96F41"/>
    <w:rsid w:val="00F96F6B"/>
    <w:rsid w:val="00F96FA6"/>
    <w:rsid w:val="00F97271"/>
    <w:rsid w:val="00FA0A57"/>
    <w:rsid w:val="00FA0EAD"/>
    <w:rsid w:val="00FA122F"/>
    <w:rsid w:val="00FA1C23"/>
    <w:rsid w:val="00FA33BA"/>
    <w:rsid w:val="00FA37E6"/>
    <w:rsid w:val="00FA3A66"/>
    <w:rsid w:val="00FA41E3"/>
    <w:rsid w:val="00FA46D8"/>
    <w:rsid w:val="00FA4794"/>
    <w:rsid w:val="00FA4C4A"/>
    <w:rsid w:val="00FA55B0"/>
    <w:rsid w:val="00FA55C6"/>
    <w:rsid w:val="00FA5BE5"/>
    <w:rsid w:val="00FA6470"/>
    <w:rsid w:val="00FA686B"/>
    <w:rsid w:val="00FA6B84"/>
    <w:rsid w:val="00FA7F2A"/>
    <w:rsid w:val="00FB1A50"/>
    <w:rsid w:val="00FB1EBA"/>
    <w:rsid w:val="00FB2934"/>
    <w:rsid w:val="00FB2CAD"/>
    <w:rsid w:val="00FB2EE5"/>
    <w:rsid w:val="00FB3773"/>
    <w:rsid w:val="00FB37D5"/>
    <w:rsid w:val="00FB4230"/>
    <w:rsid w:val="00FB45B8"/>
    <w:rsid w:val="00FB495B"/>
    <w:rsid w:val="00FB4B6D"/>
    <w:rsid w:val="00FB4EB5"/>
    <w:rsid w:val="00FB54E6"/>
    <w:rsid w:val="00FB58FB"/>
    <w:rsid w:val="00FB6190"/>
    <w:rsid w:val="00FB6294"/>
    <w:rsid w:val="00FB648C"/>
    <w:rsid w:val="00FB66B5"/>
    <w:rsid w:val="00FB6A72"/>
    <w:rsid w:val="00FB6FC1"/>
    <w:rsid w:val="00FB7306"/>
    <w:rsid w:val="00FB7D22"/>
    <w:rsid w:val="00FC02FA"/>
    <w:rsid w:val="00FC098E"/>
    <w:rsid w:val="00FC0BEF"/>
    <w:rsid w:val="00FC0CC7"/>
    <w:rsid w:val="00FC0ED0"/>
    <w:rsid w:val="00FC163E"/>
    <w:rsid w:val="00FC166F"/>
    <w:rsid w:val="00FC1762"/>
    <w:rsid w:val="00FC2D7D"/>
    <w:rsid w:val="00FC3F51"/>
    <w:rsid w:val="00FC45E5"/>
    <w:rsid w:val="00FC4CB9"/>
    <w:rsid w:val="00FC4F4D"/>
    <w:rsid w:val="00FC5ACD"/>
    <w:rsid w:val="00FC5D3A"/>
    <w:rsid w:val="00FC63C7"/>
    <w:rsid w:val="00FC68A1"/>
    <w:rsid w:val="00FC740D"/>
    <w:rsid w:val="00FC7CBE"/>
    <w:rsid w:val="00FD0FFA"/>
    <w:rsid w:val="00FD1442"/>
    <w:rsid w:val="00FD17D9"/>
    <w:rsid w:val="00FD18A5"/>
    <w:rsid w:val="00FD1AAC"/>
    <w:rsid w:val="00FD205F"/>
    <w:rsid w:val="00FD24C7"/>
    <w:rsid w:val="00FD25B9"/>
    <w:rsid w:val="00FD285D"/>
    <w:rsid w:val="00FD2BE2"/>
    <w:rsid w:val="00FD36D3"/>
    <w:rsid w:val="00FD43BD"/>
    <w:rsid w:val="00FD50EA"/>
    <w:rsid w:val="00FD516A"/>
    <w:rsid w:val="00FD51F1"/>
    <w:rsid w:val="00FD535B"/>
    <w:rsid w:val="00FD5368"/>
    <w:rsid w:val="00FD58C8"/>
    <w:rsid w:val="00FD5CB6"/>
    <w:rsid w:val="00FD6342"/>
    <w:rsid w:val="00FD661F"/>
    <w:rsid w:val="00FD70E4"/>
    <w:rsid w:val="00FE0C66"/>
    <w:rsid w:val="00FE0F6B"/>
    <w:rsid w:val="00FE16C9"/>
    <w:rsid w:val="00FE1941"/>
    <w:rsid w:val="00FE228E"/>
    <w:rsid w:val="00FE31F4"/>
    <w:rsid w:val="00FE3651"/>
    <w:rsid w:val="00FE3CA4"/>
    <w:rsid w:val="00FE4AEB"/>
    <w:rsid w:val="00FE4BBA"/>
    <w:rsid w:val="00FE4C15"/>
    <w:rsid w:val="00FE4C8E"/>
    <w:rsid w:val="00FE50D2"/>
    <w:rsid w:val="00FE5BAC"/>
    <w:rsid w:val="00FE6D21"/>
    <w:rsid w:val="00FE709B"/>
    <w:rsid w:val="00FF0354"/>
    <w:rsid w:val="00FF05A1"/>
    <w:rsid w:val="00FF0C69"/>
    <w:rsid w:val="00FF10C3"/>
    <w:rsid w:val="00FF18B5"/>
    <w:rsid w:val="00FF1A72"/>
    <w:rsid w:val="00FF1F8B"/>
    <w:rsid w:val="00FF2134"/>
    <w:rsid w:val="00FF23C1"/>
    <w:rsid w:val="00FF3000"/>
    <w:rsid w:val="00FF366F"/>
    <w:rsid w:val="00FF386A"/>
    <w:rsid w:val="00FF4091"/>
    <w:rsid w:val="00FF481F"/>
    <w:rsid w:val="00FF5334"/>
    <w:rsid w:val="00FF56F8"/>
    <w:rsid w:val="00FF6513"/>
    <w:rsid w:val="00FF6ABA"/>
    <w:rsid w:val="00FF6E2E"/>
    <w:rsid w:val="00FF700A"/>
    <w:rsid w:val="00FF7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1">
    <w:name w:val="Normal"/>
    <w:qFormat/>
    <w:rsid w:val="00163703"/>
    <w:pPr>
      <w:widowControl w:val="0"/>
      <w:jc w:val="both"/>
    </w:pPr>
    <w:rPr>
      <w:kern w:val="2"/>
      <w:sz w:val="21"/>
      <w:szCs w:val="24"/>
    </w:rPr>
  </w:style>
  <w:style w:type="paragraph" w:styleId="1">
    <w:name w:val="heading 1"/>
    <w:aliases w:val="标题 0,H1,H11,H12,H13,H14,H15,H16,H17,H18,H19,H110,H111,H112,H121,H131,H141,H151,H161,H171,H181,H191,H1101,H1111,H113,H122,H132,H142,H152,H162,H172,H182,H192,H1102,H1112,H1121,H1211,H1311,H1411,H1511,H1611,H1711,H1811,H1911,H11011,H11111,H114,H123,1"/>
    <w:basedOn w:val="a1"/>
    <w:next w:val="a2"/>
    <w:link w:val="1Char"/>
    <w:qFormat/>
    <w:rsid w:val="00BD7896"/>
    <w:pPr>
      <w:keepNext/>
      <w:keepLines/>
      <w:pageBreakBefore/>
      <w:numPr>
        <w:numId w:val="11"/>
      </w:numPr>
      <w:spacing w:beforeLines="200" w:before="200" w:afterLines="100" w:after="100"/>
      <w:outlineLvl w:val="0"/>
    </w:pPr>
    <w:rPr>
      <w:b/>
      <w:kern w:val="28"/>
      <w:sz w:val="36"/>
      <w:lang w:val="x-none" w:eastAsia="x-none"/>
    </w:rPr>
  </w:style>
  <w:style w:type="paragraph" w:styleId="20">
    <w:name w:val="heading 2"/>
    <w:aliases w:val="标题 2 Char1,标题 2 Char Char,第一层条,标题 ５,第一节 标题 2,H2,2nd level,h2,2,l2,DO NOT USE_h2,chn,Chapter Number/Appendix Letter,sect 1.2,Heading 2 Hidden,Heading 2 CCBS,heading 2,第一章 标题 2,ISO1,PIM2,Header 2,H21,H22,H23,H24,H25,H26,H27,H28,H29,H210,H211,H212,第,子"/>
    <w:basedOn w:val="a1"/>
    <w:next w:val="a2"/>
    <w:link w:val="2Char"/>
    <w:qFormat/>
    <w:rsid w:val="00BD7896"/>
    <w:pPr>
      <w:keepNext/>
      <w:numPr>
        <w:ilvl w:val="1"/>
        <w:numId w:val="11"/>
      </w:numPr>
      <w:spacing w:beforeLines="200" w:before="200" w:afterLines="100" w:after="100"/>
      <w:outlineLvl w:val="1"/>
    </w:pPr>
    <w:rPr>
      <w:b/>
      <w:sz w:val="32"/>
      <w:lang w:val="x-none" w:eastAsia="x-none"/>
    </w:rPr>
  </w:style>
  <w:style w:type="paragraph" w:styleId="3">
    <w:name w:val="heading 3"/>
    <w:aliases w:val="第二层条,sect1.2.3,Bold Head,bh,H3,H31,H32,H33,H34,H35,H36,H37,H38,H39,H310,H311,H321,H331,H341,H351,H361,H371,H381,H391,H3101,H312,H322,H332,H342,H352,H362,H372,H382,H392,H3102,H3111,H3211,H3311,H3411,H3511,H3611,H3711,H3811,H3911,H31011,H313,H323,h3"/>
    <w:basedOn w:val="a1"/>
    <w:next w:val="a2"/>
    <w:qFormat/>
    <w:rsid w:val="00BD7896"/>
    <w:pPr>
      <w:keepNext/>
      <w:numPr>
        <w:ilvl w:val="2"/>
        <w:numId w:val="11"/>
      </w:numPr>
      <w:spacing w:beforeLines="20" w:before="425" w:afterLines="20" w:after="113"/>
      <w:outlineLvl w:val="2"/>
    </w:pPr>
    <w:rPr>
      <w:b/>
      <w:i/>
      <w:sz w:val="28"/>
    </w:rPr>
  </w:style>
  <w:style w:type="paragraph" w:styleId="4">
    <w:name w:val="heading 4"/>
    <w:aliases w:val="H4,Fab-4,T5,h4,bullet,bl,bb,标题 4 Char Char,标题 4 Char Char Char,4,I4,l4,list 4,mh1l,Module heading 1 large (18 points),Head 4,PIM 4,Ref Heading 1,rh1,Heading sql,sect 1.2.3.4,First Subheading,bullet1,bl1,bb1,bullet2,bl2,bb2,bullet3,bl3,bb3,bullet4,题"/>
    <w:basedOn w:val="a1"/>
    <w:next w:val="a2"/>
    <w:link w:val="4Char1"/>
    <w:qFormat/>
    <w:rsid w:val="00BD7896"/>
    <w:pPr>
      <w:keepNext/>
      <w:numPr>
        <w:ilvl w:val="3"/>
        <w:numId w:val="1"/>
      </w:numPr>
      <w:spacing w:beforeLines="20" w:before="240" w:afterLines="20" w:after="60"/>
      <w:outlineLvl w:val="3"/>
    </w:pPr>
    <w:rPr>
      <w:b/>
      <w:iCs/>
      <w:sz w:val="24"/>
      <w:lang w:val="x-none" w:eastAsia="x-none"/>
    </w:rPr>
  </w:style>
  <w:style w:type="paragraph" w:styleId="5">
    <w:name w:val="heading 5"/>
    <w:aliases w:val="Level 5 Head,H5,sect1.2.3.4.5 + 行距: 固定值 16 磅 + 楷体_GB2312,天蓝,行距: 固定值 ...,dash,ds,dd,PIM 5,h5,Second Subheading,标题 5 Char,Table label,l5,hm,mh2,Module heading 2,Head 5,list 5,5,module heading,Block Label,口,口1,口2,ITT t5,PA Pico Section,TE Heading 5"/>
    <w:basedOn w:val="a1"/>
    <w:next w:val="a1"/>
    <w:link w:val="5Char1"/>
    <w:qFormat/>
    <w:rsid w:val="00BD7896"/>
    <w:pPr>
      <w:numPr>
        <w:ilvl w:val="4"/>
        <w:numId w:val="1"/>
      </w:numPr>
      <w:spacing w:beforeLines="20" w:before="240" w:afterLines="20" w:after="60"/>
      <w:outlineLvl w:val="4"/>
    </w:pPr>
    <w:rPr>
      <w:sz w:val="22"/>
      <w:lang w:val="da-DK" w:eastAsia="x-none"/>
    </w:rPr>
  </w:style>
  <w:style w:type="paragraph" w:styleId="6">
    <w:name w:val="heading 6"/>
    <w:aliases w:val="H6,PIM 6,h6,Third Subheading,BOD 4,Legal Level 1.,Bullet (Single Lines),Bullet list,PIM 61,H61,BOD 41,PIM 62,H62,BOD 42,PIM 63,H63,PIM 64,H64,PIM 65,H65,BOD 43,PIM 611,H611,BOD 411,PIM 621,H621,BOD 421,PIM 631,H631,PIM 641,H641,PIM 66,H66,BOD 44"/>
    <w:basedOn w:val="a1"/>
    <w:next w:val="a1"/>
    <w:qFormat/>
    <w:rsid w:val="00BD7896"/>
    <w:pPr>
      <w:numPr>
        <w:ilvl w:val="5"/>
        <w:numId w:val="1"/>
      </w:numPr>
      <w:spacing w:beforeLines="20" w:before="240" w:afterLines="20" w:after="60"/>
      <w:outlineLvl w:val="5"/>
    </w:pPr>
    <w:rPr>
      <w:i/>
      <w:sz w:val="22"/>
      <w:lang w:val="da-DK"/>
    </w:rPr>
  </w:style>
  <w:style w:type="paragraph" w:styleId="7">
    <w:name w:val="heading 7"/>
    <w:aliases w:val="PIM 7,letter list,H7,PIM 71,H71,PIM 72,H72,PIM 73,PIM 74,PIM 75,H73,PIM 711,H711,PIM 721,H721,PIM 731,PIM 741,PIM 76,H74,PIM 712,H712,PIM 722,H722,PIM 732,PIM 742,PIM 77,H75,PIM 713,H713,PIM 723,H723,PIM 733,PIM 743,Project scope header,1.标题 6,h7"/>
    <w:basedOn w:val="a1"/>
    <w:next w:val="a1"/>
    <w:qFormat/>
    <w:rsid w:val="00BD7896"/>
    <w:pPr>
      <w:numPr>
        <w:ilvl w:val="6"/>
        <w:numId w:val="1"/>
      </w:numPr>
      <w:spacing w:beforeLines="20" w:before="240" w:afterLines="20" w:after="60"/>
      <w:outlineLvl w:val="6"/>
    </w:pPr>
  </w:style>
  <w:style w:type="paragraph" w:styleId="8">
    <w:name w:val="heading 8"/>
    <w:aliases w:val="H8,H81,H82,H83,H811,H821,H84,H812,H822,H85,H813,H823,注意框体,h8,ITT t8,PA Appendix Minor,Level 1.1.1,Legal Level 1.1.1."/>
    <w:basedOn w:val="a1"/>
    <w:next w:val="a1"/>
    <w:qFormat/>
    <w:rsid w:val="00BD7896"/>
    <w:pPr>
      <w:numPr>
        <w:ilvl w:val="7"/>
        <w:numId w:val="1"/>
      </w:numPr>
      <w:spacing w:beforeLines="20" w:before="240" w:afterLines="20" w:after="60"/>
      <w:outlineLvl w:val="7"/>
    </w:pPr>
    <w:rPr>
      <w:i/>
    </w:rPr>
  </w:style>
  <w:style w:type="paragraph" w:styleId="9">
    <w:name w:val="heading 9"/>
    <w:aliases w:val="PIM 9,footer,H9,三级标题,PIM 91,H91,PIM 92,H92,PIM 93,PIM 94,PIM 95,H93,PIM 911,H911,PIM 921,H921,PIM 931,PIM 941,PIM 96,H94,PIM 912,H912,PIM 922,H922,PIM 932,PIM 942,PIM 97,H95,PIM 913,H913,PIM 923,H923,PIM 933,PIM 943,huh,App Heading,h9,Appendix,ITT "/>
    <w:basedOn w:val="a1"/>
    <w:next w:val="a1"/>
    <w:qFormat/>
    <w:rsid w:val="00BD7896"/>
    <w:pPr>
      <w:numPr>
        <w:ilvl w:val="8"/>
        <w:numId w:val="1"/>
      </w:numPr>
      <w:spacing w:beforeLines="20" w:before="240" w:afterLines="20" w:after="60"/>
      <w:outlineLvl w:val="8"/>
    </w:pPr>
    <w:rPr>
      <w:i/>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aliases w:val="Body Text(ch),Body Text Char,body text,bt,?y????×?,BODY TEXT,t,Text,Tempo Body Text,表格内文字"/>
    <w:basedOn w:val="a1"/>
    <w:link w:val="Char"/>
    <w:rsid w:val="00BD7896"/>
    <w:pPr>
      <w:widowControl/>
      <w:spacing w:after="120"/>
      <w:jc w:val="left"/>
    </w:pPr>
    <w:rPr>
      <w:kern w:val="0"/>
      <w:sz w:val="24"/>
      <w:szCs w:val="20"/>
    </w:rPr>
  </w:style>
  <w:style w:type="paragraph" w:customStyle="1" w:styleId="Normal0">
    <w:name w:val="Normal0"/>
    <w:rsid w:val="00BD7896"/>
    <w:rPr>
      <w:noProof/>
      <w:lang w:eastAsia="en-US"/>
    </w:rPr>
  </w:style>
  <w:style w:type="paragraph" w:customStyle="1" w:styleId="TableHeadingCenter">
    <w:name w:val="Table_Heading_Center"/>
    <w:basedOn w:val="a1"/>
    <w:rsid w:val="00BD7896"/>
    <w:pPr>
      <w:keepNext/>
      <w:keepLines/>
      <w:widowControl/>
      <w:spacing w:before="40" w:after="40"/>
      <w:jc w:val="center"/>
    </w:pPr>
    <w:rPr>
      <w:rFonts w:ascii="黑体" w:eastAsia="黑体" w:hAnsi="仿宋体"/>
      <w:b/>
      <w:kern w:val="0"/>
      <w:sz w:val="24"/>
      <w:szCs w:val="20"/>
    </w:rPr>
  </w:style>
  <w:style w:type="character" w:styleId="a6">
    <w:name w:val="Hyperlink"/>
    <w:uiPriority w:val="99"/>
    <w:rsid w:val="00BD7896"/>
    <w:rPr>
      <w:color w:val="0000FF"/>
      <w:u w:val="single"/>
    </w:rPr>
  </w:style>
  <w:style w:type="paragraph" w:styleId="10">
    <w:name w:val="toc 1"/>
    <w:basedOn w:val="a1"/>
    <w:next w:val="a1"/>
    <w:autoRedefine/>
    <w:uiPriority w:val="39"/>
    <w:qFormat/>
    <w:rsid w:val="00BD7896"/>
    <w:pPr>
      <w:spacing w:before="120" w:after="120"/>
      <w:jc w:val="left"/>
    </w:pPr>
    <w:rPr>
      <w:b/>
      <w:bCs/>
      <w:caps/>
    </w:rPr>
  </w:style>
  <w:style w:type="paragraph" w:styleId="22">
    <w:name w:val="toc 2"/>
    <w:basedOn w:val="a1"/>
    <w:next w:val="a1"/>
    <w:autoRedefine/>
    <w:uiPriority w:val="39"/>
    <w:qFormat/>
    <w:rsid w:val="00BD7896"/>
    <w:pPr>
      <w:ind w:left="210"/>
      <w:jc w:val="left"/>
    </w:pPr>
    <w:rPr>
      <w:smallCaps/>
    </w:rPr>
  </w:style>
  <w:style w:type="paragraph" w:styleId="31">
    <w:name w:val="toc 3"/>
    <w:basedOn w:val="a1"/>
    <w:next w:val="a1"/>
    <w:autoRedefine/>
    <w:uiPriority w:val="39"/>
    <w:qFormat/>
    <w:rsid w:val="00BD7896"/>
    <w:pPr>
      <w:ind w:left="420"/>
      <w:jc w:val="left"/>
    </w:pPr>
    <w:rPr>
      <w:i/>
      <w:iCs/>
    </w:rPr>
  </w:style>
  <w:style w:type="paragraph" w:styleId="a7">
    <w:name w:val="header"/>
    <w:aliases w:val="Alt Header,ho,header odd"/>
    <w:basedOn w:val="a1"/>
    <w:rsid w:val="00BD7896"/>
    <w:pPr>
      <w:pBdr>
        <w:bottom w:val="single" w:sz="6" w:space="1" w:color="auto"/>
      </w:pBdr>
      <w:tabs>
        <w:tab w:val="center" w:pos="4153"/>
        <w:tab w:val="right" w:pos="8306"/>
      </w:tabs>
      <w:snapToGrid w:val="0"/>
      <w:jc w:val="center"/>
    </w:pPr>
    <w:rPr>
      <w:sz w:val="18"/>
      <w:szCs w:val="18"/>
    </w:rPr>
  </w:style>
  <w:style w:type="paragraph" w:styleId="a8">
    <w:name w:val="Normal Indent"/>
    <w:aliases w:val="表正文,正文非缩进,特点,正文缩进 Char,正文（首行缩进两字） Char,正文缩进 Char1 Char,正文缩进 Char Char Char,正文缩进 Char1 Char Char Char,正文缩进 Char Char Char Char Char,正文缩进 Char1 Char Char Char Char Char,正文（首行缩进两字） Char Char Char Char Char Char,段1,正文缩进1,四号,操作步骤,ALT+Z,水上软件,正文（图说明文字居中）"/>
    <w:basedOn w:val="a1"/>
    <w:link w:val="Char1"/>
    <w:rsid w:val="00BD7896"/>
    <w:pPr>
      <w:ind w:firstLineChars="200" w:firstLine="420"/>
    </w:pPr>
  </w:style>
  <w:style w:type="paragraph" w:styleId="a9">
    <w:name w:val="footer"/>
    <w:basedOn w:val="a1"/>
    <w:rsid w:val="00BD7896"/>
    <w:pPr>
      <w:tabs>
        <w:tab w:val="center" w:pos="4153"/>
        <w:tab w:val="right" w:pos="8306"/>
      </w:tabs>
      <w:snapToGrid w:val="0"/>
      <w:jc w:val="left"/>
    </w:pPr>
    <w:rPr>
      <w:sz w:val="18"/>
      <w:szCs w:val="18"/>
    </w:rPr>
  </w:style>
  <w:style w:type="paragraph" w:styleId="aa">
    <w:name w:val="Body Text Indent"/>
    <w:aliases w:val="正文文字缩进aa"/>
    <w:basedOn w:val="a1"/>
    <w:rsid w:val="00BD7896"/>
    <w:pPr>
      <w:spacing w:after="120"/>
      <w:ind w:leftChars="200" w:left="420"/>
    </w:pPr>
  </w:style>
  <w:style w:type="paragraph" w:styleId="ab">
    <w:name w:val="Document Map"/>
    <w:basedOn w:val="a1"/>
    <w:semiHidden/>
    <w:rsid w:val="00BD7896"/>
    <w:pPr>
      <w:shd w:val="clear" w:color="auto" w:fill="000080"/>
    </w:pPr>
  </w:style>
  <w:style w:type="paragraph" w:styleId="23">
    <w:name w:val="Body Text Indent 2"/>
    <w:basedOn w:val="a1"/>
    <w:rsid w:val="00BD7896"/>
    <w:pPr>
      <w:spacing w:after="120" w:line="480" w:lineRule="auto"/>
      <w:ind w:leftChars="200" w:left="420"/>
    </w:pPr>
  </w:style>
  <w:style w:type="paragraph" w:styleId="ac">
    <w:name w:val="Date"/>
    <w:basedOn w:val="a1"/>
    <w:next w:val="a1"/>
    <w:rsid w:val="00BD7896"/>
    <w:rPr>
      <w:sz w:val="24"/>
      <w:szCs w:val="20"/>
    </w:rPr>
  </w:style>
  <w:style w:type="paragraph" w:styleId="32">
    <w:name w:val="Body Text Indent 3"/>
    <w:basedOn w:val="a1"/>
    <w:rsid w:val="00BD7896"/>
    <w:pPr>
      <w:spacing w:after="120"/>
      <w:ind w:leftChars="200" w:left="420"/>
    </w:pPr>
    <w:rPr>
      <w:sz w:val="16"/>
      <w:szCs w:val="16"/>
    </w:rPr>
  </w:style>
  <w:style w:type="paragraph" w:styleId="ad">
    <w:name w:val="Plain Text"/>
    <w:basedOn w:val="a1"/>
    <w:rsid w:val="00BD7896"/>
    <w:rPr>
      <w:rFonts w:ascii="宋体" w:hAnsi="Courier New" w:cs="Courier New"/>
      <w:szCs w:val="21"/>
    </w:rPr>
  </w:style>
  <w:style w:type="paragraph" w:customStyle="1" w:styleId="ae">
    <w:name w:val="±í¸ñÄÚÕýÎÄ"/>
    <w:rsid w:val="00BD7896"/>
    <w:pPr>
      <w:widowControl w:val="0"/>
      <w:overflowPunct w:val="0"/>
      <w:autoSpaceDE w:val="0"/>
      <w:autoSpaceDN w:val="0"/>
      <w:adjustRightInd w:val="0"/>
      <w:jc w:val="both"/>
      <w:textAlignment w:val="baseline"/>
    </w:pPr>
    <w:rPr>
      <w:rFonts w:ascii="宋体"/>
      <w:noProof/>
      <w:sz w:val="21"/>
    </w:rPr>
  </w:style>
  <w:style w:type="paragraph" w:styleId="af">
    <w:name w:val="Balloon Text"/>
    <w:basedOn w:val="a1"/>
    <w:semiHidden/>
    <w:rsid w:val="00BD7896"/>
    <w:rPr>
      <w:sz w:val="18"/>
      <w:szCs w:val="18"/>
    </w:rPr>
  </w:style>
  <w:style w:type="paragraph" w:styleId="af0">
    <w:name w:val="Normal (Web)"/>
    <w:basedOn w:val="a1"/>
    <w:rsid w:val="00BD7896"/>
    <w:pPr>
      <w:widowControl/>
      <w:spacing w:before="100" w:beforeAutospacing="1" w:after="100" w:afterAutospacing="1"/>
      <w:jc w:val="left"/>
    </w:pPr>
    <w:rPr>
      <w:rFonts w:ascii="宋体" w:hAnsi="宋体" w:cs="宋体"/>
      <w:kern w:val="0"/>
      <w:sz w:val="24"/>
    </w:rPr>
  </w:style>
  <w:style w:type="table" w:styleId="af1">
    <w:name w:val="Table Grid"/>
    <w:basedOn w:val="a4"/>
    <w:rsid w:val="00BD78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age number"/>
    <w:basedOn w:val="a3"/>
    <w:rsid w:val="00BD7896"/>
  </w:style>
  <w:style w:type="paragraph" w:customStyle="1" w:styleId="IBM">
    <w:name w:val="IBM 正文"/>
    <w:basedOn w:val="a1"/>
    <w:rsid w:val="00BD7896"/>
    <w:pPr>
      <w:spacing w:line="360" w:lineRule="atLeast"/>
    </w:pPr>
    <w:rPr>
      <w:szCs w:val="20"/>
    </w:rPr>
  </w:style>
  <w:style w:type="paragraph" w:styleId="21">
    <w:name w:val="List Bullet 2"/>
    <w:basedOn w:val="a1"/>
    <w:autoRedefine/>
    <w:rsid w:val="00125105"/>
    <w:pPr>
      <w:widowControl/>
      <w:numPr>
        <w:numId w:val="4"/>
      </w:numPr>
      <w:spacing w:line="360" w:lineRule="auto"/>
    </w:pPr>
    <w:rPr>
      <w:rFonts w:ascii="Arial" w:hAnsi="Arial"/>
      <w:kern w:val="0"/>
      <w:sz w:val="24"/>
      <w:lang w:eastAsia="en-US"/>
    </w:rPr>
  </w:style>
  <w:style w:type="paragraph" w:styleId="a0">
    <w:name w:val="List Bullet"/>
    <w:basedOn w:val="a1"/>
    <w:rsid w:val="00125105"/>
    <w:pPr>
      <w:widowControl/>
      <w:numPr>
        <w:numId w:val="2"/>
      </w:numPr>
      <w:tabs>
        <w:tab w:val="left" w:pos="312"/>
      </w:tabs>
      <w:suppressAutoHyphens/>
      <w:spacing w:line="360" w:lineRule="auto"/>
    </w:pPr>
    <w:rPr>
      <w:rFonts w:ascii="Arial" w:hAnsi="Arial"/>
      <w:kern w:val="0"/>
      <w:sz w:val="24"/>
    </w:rPr>
  </w:style>
  <w:style w:type="paragraph" w:styleId="30">
    <w:name w:val="index 3"/>
    <w:basedOn w:val="a1"/>
    <w:next w:val="a1"/>
    <w:autoRedefine/>
    <w:semiHidden/>
    <w:rsid w:val="00125105"/>
    <w:pPr>
      <w:widowControl/>
      <w:numPr>
        <w:numId w:val="3"/>
      </w:numPr>
      <w:tabs>
        <w:tab w:val="clear" w:pos="360"/>
        <w:tab w:val="num" w:pos="1440"/>
      </w:tabs>
      <w:ind w:left="1440"/>
    </w:pPr>
    <w:rPr>
      <w:rFonts w:ascii="Tahoma" w:hAnsi="Tahoma"/>
      <w:kern w:val="0"/>
      <w:sz w:val="24"/>
      <w:szCs w:val="20"/>
      <w:lang w:eastAsia="en-US"/>
    </w:rPr>
  </w:style>
  <w:style w:type="paragraph" w:styleId="11">
    <w:name w:val="index 1"/>
    <w:basedOn w:val="a1"/>
    <w:next w:val="a1"/>
    <w:autoRedefine/>
    <w:semiHidden/>
    <w:rsid w:val="00125105"/>
    <w:pPr>
      <w:widowControl/>
      <w:ind w:left="200" w:hanging="200"/>
    </w:pPr>
    <w:rPr>
      <w:rFonts w:ascii="Tahoma" w:hAnsi="Tahoma"/>
      <w:kern w:val="0"/>
      <w:sz w:val="24"/>
      <w:szCs w:val="20"/>
      <w:lang w:eastAsia="en-US"/>
    </w:rPr>
  </w:style>
  <w:style w:type="character" w:styleId="af3">
    <w:name w:val="FollowedHyperlink"/>
    <w:rsid w:val="00125105"/>
    <w:rPr>
      <w:color w:val="800080"/>
      <w:u w:val="single"/>
    </w:rPr>
  </w:style>
  <w:style w:type="paragraph" w:styleId="af4">
    <w:name w:val="Title"/>
    <w:basedOn w:val="a1"/>
    <w:qFormat/>
    <w:rsid w:val="00125105"/>
    <w:pPr>
      <w:widowControl/>
      <w:spacing w:before="240" w:after="60"/>
      <w:jc w:val="center"/>
      <w:outlineLvl w:val="0"/>
    </w:pPr>
    <w:rPr>
      <w:rFonts w:ascii="Arial" w:hAnsi="Arial" w:cs="Arial"/>
      <w:b/>
      <w:bCs/>
      <w:kern w:val="28"/>
      <w:sz w:val="32"/>
      <w:szCs w:val="32"/>
      <w:lang w:eastAsia="en-US"/>
    </w:rPr>
  </w:style>
  <w:style w:type="character" w:customStyle="1" w:styleId="NormalIndentChar">
    <w:name w:val="Normal Indent Char"/>
    <w:rsid w:val="00125105"/>
    <w:rPr>
      <w:rFonts w:eastAsia="宋体"/>
      <w:noProof w:val="0"/>
      <w:kern w:val="2"/>
      <w:sz w:val="24"/>
      <w:szCs w:val="24"/>
      <w:lang w:val="en-US" w:eastAsia="zh-CN" w:bidi="ar-SA"/>
    </w:rPr>
  </w:style>
  <w:style w:type="paragraph" w:customStyle="1" w:styleId="Header1">
    <w:name w:val="*Header 1"/>
    <w:rsid w:val="00125105"/>
    <w:pPr>
      <w:spacing w:after="240" w:line="280" w:lineRule="exact"/>
    </w:pPr>
    <w:rPr>
      <w:b/>
      <w:caps/>
      <w:sz w:val="24"/>
      <w:lang w:eastAsia="en-US"/>
    </w:rPr>
  </w:style>
  <w:style w:type="paragraph" w:styleId="af5">
    <w:name w:val="List"/>
    <w:basedOn w:val="a1"/>
    <w:rsid w:val="00125105"/>
    <w:pPr>
      <w:widowControl/>
      <w:tabs>
        <w:tab w:val="left" w:pos="360"/>
        <w:tab w:val="left" w:pos="2160"/>
        <w:tab w:val="left" w:pos="3060"/>
      </w:tabs>
      <w:spacing w:before="60" w:after="60"/>
      <w:ind w:left="360" w:hanging="360"/>
      <w:jc w:val="left"/>
    </w:pPr>
    <w:rPr>
      <w:color w:val="000000"/>
      <w:kern w:val="0"/>
      <w:sz w:val="24"/>
      <w:szCs w:val="20"/>
      <w:lang w:val="en-GB"/>
    </w:rPr>
  </w:style>
  <w:style w:type="paragraph" w:customStyle="1" w:styleId="af6">
    <w:name w:val="文本框"/>
    <w:basedOn w:val="a1"/>
    <w:rsid w:val="00125105"/>
    <w:rPr>
      <w:sz w:val="18"/>
    </w:rPr>
  </w:style>
  <w:style w:type="paragraph" w:customStyle="1" w:styleId="Bullet2">
    <w:name w:val="*Bullet 2"/>
    <w:rsid w:val="00125105"/>
    <w:pPr>
      <w:keepLines/>
      <w:tabs>
        <w:tab w:val="num" w:pos="720"/>
      </w:tabs>
      <w:spacing w:after="120"/>
      <w:ind w:left="720" w:hanging="360"/>
    </w:pPr>
    <w:rPr>
      <w:rFonts w:eastAsia="Times New Roman"/>
      <w:sz w:val="22"/>
      <w:lang w:eastAsia="en-US"/>
    </w:rPr>
  </w:style>
  <w:style w:type="paragraph" w:customStyle="1" w:styleId="Bullet10">
    <w:name w:val="*Bullet 1"/>
    <w:rsid w:val="00125105"/>
    <w:pPr>
      <w:keepLines/>
      <w:tabs>
        <w:tab w:val="num" w:pos="360"/>
      </w:tabs>
      <w:spacing w:before="60" w:after="60"/>
      <w:ind w:left="360" w:hanging="360"/>
    </w:pPr>
    <w:rPr>
      <w:rFonts w:eastAsia="Times New Roman"/>
      <w:color w:val="000000"/>
      <w:sz w:val="22"/>
      <w:lang w:eastAsia="en-US"/>
    </w:rPr>
  </w:style>
  <w:style w:type="character" w:customStyle="1" w:styleId="ListBulletChar">
    <w:name w:val="List Bullet Char"/>
    <w:rsid w:val="00125105"/>
    <w:rPr>
      <w:rFonts w:ascii="Arial" w:eastAsia="宋体" w:hAnsi="Arial"/>
      <w:noProof w:val="0"/>
      <w:sz w:val="24"/>
      <w:szCs w:val="24"/>
      <w:lang w:val="en-US" w:eastAsia="zh-CN" w:bidi="ar-SA"/>
    </w:rPr>
  </w:style>
  <w:style w:type="paragraph" w:customStyle="1" w:styleId="Header4">
    <w:name w:val="*Header 4"/>
    <w:basedOn w:val="a1"/>
    <w:rsid w:val="00125105"/>
    <w:pPr>
      <w:keepNext/>
      <w:keepLines/>
      <w:widowControl/>
      <w:spacing w:before="120" w:after="120"/>
      <w:jc w:val="left"/>
    </w:pPr>
    <w:rPr>
      <w:rFonts w:eastAsia="Times New Roman"/>
      <w:b/>
      <w:i/>
      <w:kern w:val="0"/>
      <w:sz w:val="22"/>
      <w:szCs w:val="20"/>
      <w:lang w:eastAsia="en-US"/>
    </w:rPr>
  </w:style>
  <w:style w:type="paragraph" w:customStyle="1" w:styleId="Header2">
    <w:name w:val="*Header 2"/>
    <w:rsid w:val="00125105"/>
    <w:pPr>
      <w:keepNext/>
      <w:keepLines/>
      <w:spacing w:before="120" w:after="120"/>
    </w:pPr>
    <w:rPr>
      <w:rFonts w:eastAsia="Times New Roman"/>
      <w:b/>
      <w:sz w:val="24"/>
      <w:lang w:eastAsia="en-US"/>
    </w:rPr>
  </w:style>
  <w:style w:type="paragraph" w:customStyle="1" w:styleId="AppH1">
    <w:name w:val="App H1"/>
    <w:basedOn w:val="1"/>
    <w:next w:val="a8"/>
    <w:rsid w:val="00125105"/>
    <w:pPr>
      <w:keepLines w:val="0"/>
      <w:pageBreakBefore w:val="0"/>
      <w:widowControl/>
      <w:numPr>
        <w:numId w:val="0"/>
      </w:numPr>
      <w:tabs>
        <w:tab w:val="num" w:pos="432"/>
        <w:tab w:val="left" w:pos="600"/>
      </w:tabs>
      <w:spacing w:beforeLines="0" w:before="240" w:afterLines="0" w:after="60" w:line="360" w:lineRule="auto"/>
      <w:ind w:left="432" w:hanging="432"/>
      <w:jc w:val="left"/>
    </w:pPr>
    <w:rPr>
      <w:rFonts w:ascii="Arial" w:hAnsi="Arial"/>
      <w:kern w:val="32"/>
      <w:sz w:val="32"/>
      <w:szCs w:val="20"/>
    </w:rPr>
  </w:style>
  <w:style w:type="paragraph" w:customStyle="1" w:styleId="Header3">
    <w:name w:val="*Header 3"/>
    <w:rsid w:val="00125105"/>
    <w:pPr>
      <w:spacing w:after="160" w:line="280" w:lineRule="exact"/>
      <w:outlineLvl w:val="2"/>
    </w:pPr>
    <w:rPr>
      <w:b/>
      <w:sz w:val="22"/>
      <w:lang w:eastAsia="en-US"/>
    </w:rPr>
  </w:style>
  <w:style w:type="paragraph" w:customStyle="1" w:styleId="TableHeading">
    <w:name w:val="*Table Heading"/>
    <w:basedOn w:val="a1"/>
    <w:rsid w:val="00125105"/>
    <w:pPr>
      <w:widowControl/>
      <w:spacing w:before="60" w:after="60" w:line="220" w:lineRule="atLeast"/>
      <w:jc w:val="left"/>
    </w:pPr>
    <w:rPr>
      <w:b/>
      <w:kern w:val="0"/>
      <w:sz w:val="22"/>
      <w:szCs w:val="20"/>
      <w:u w:val="single"/>
      <w:lang w:eastAsia="en-US"/>
    </w:rPr>
  </w:style>
  <w:style w:type="paragraph" w:customStyle="1" w:styleId="TableBody">
    <w:name w:val="*Table Body"/>
    <w:basedOn w:val="a1"/>
    <w:rsid w:val="00125105"/>
    <w:pPr>
      <w:widowControl/>
      <w:spacing w:after="80" w:line="280" w:lineRule="exact"/>
      <w:jc w:val="left"/>
    </w:pPr>
    <w:rPr>
      <w:kern w:val="0"/>
      <w:sz w:val="22"/>
      <w:szCs w:val="20"/>
      <w:lang w:eastAsia="en-US"/>
    </w:rPr>
  </w:style>
  <w:style w:type="paragraph" w:customStyle="1" w:styleId="Fig">
    <w:name w:val="Fig"/>
    <w:basedOn w:val="a1"/>
    <w:rsid w:val="00125105"/>
    <w:pPr>
      <w:widowControl/>
      <w:tabs>
        <w:tab w:val="num" w:pos="720"/>
      </w:tabs>
      <w:spacing w:after="120" w:line="360" w:lineRule="auto"/>
      <w:jc w:val="center"/>
    </w:pPr>
    <w:rPr>
      <w:rFonts w:ascii="Arial" w:hAnsi="Arial" w:cs="Arial"/>
      <w:kern w:val="0"/>
      <w:sz w:val="22"/>
      <w:szCs w:val="22"/>
    </w:rPr>
  </w:style>
  <w:style w:type="paragraph" w:customStyle="1" w:styleId="AppH2">
    <w:name w:val="App H2"/>
    <w:basedOn w:val="20"/>
    <w:next w:val="a8"/>
    <w:rsid w:val="00125105"/>
    <w:pPr>
      <w:widowControl/>
      <w:numPr>
        <w:ilvl w:val="0"/>
        <w:numId w:val="0"/>
      </w:numPr>
      <w:tabs>
        <w:tab w:val="num" w:pos="576"/>
      </w:tabs>
      <w:spacing w:beforeLines="0" w:before="60" w:afterLines="0" w:after="120" w:line="360" w:lineRule="auto"/>
      <w:ind w:left="576" w:hanging="576"/>
      <w:jc w:val="left"/>
    </w:pPr>
    <w:rPr>
      <w:rFonts w:ascii="Arial Bold" w:hAnsi="Arial Bold"/>
      <w:kern w:val="0"/>
      <w:sz w:val="28"/>
      <w:szCs w:val="20"/>
    </w:rPr>
  </w:style>
  <w:style w:type="paragraph" w:customStyle="1" w:styleId="AppH3">
    <w:name w:val="App H3"/>
    <w:basedOn w:val="3"/>
    <w:next w:val="a8"/>
    <w:rsid w:val="00125105"/>
    <w:pPr>
      <w:widowControl/>
      <w:numPr>
        <w:ilvl w:val="0"/>
        <w:numId w:val="0"/>
      </w:numPr>
      <w:tabs>
        <w:tab w:val="num" w:pos="720"/>
      </w:tabs>
      <w:spacing w:beforeLines="0" w:before="0" w:afterLines="0" w:after="240" w:line="360" w:lineRule="auto"/>
      <w:ind w:left="720" w:hanging="720"/>
      <w:jc w:val="left"/>
    </w:pPr>
    <w:rPr>
      <w:rFonts w:ascii="Arial Bold" w:hAnsi="Arial Bold"/>
      <w:i w:val="0"/>
      <w:snapToGrid w:val="0"/>
      <w:color w:val="000000"/>
      <w:kern w:val="0"/>
      <w:sz w:val="24"/>
      <w:szCs w:val="20"/>
    </w:rPr>
  </w:style>
  <w:style w:type="paragraph" w:customStyle="1" w:styleId="AppH4">
    <w:name w:val="App H4"/>
    <w:basedOn w:val="4"/>
    <w:next w:val="a8"/>
    <w:rsid w:val="00125105"/>
    <w:pPr>
      <w:widowControl/>
      <w:numPr>
        <w:ilvl w:val="0"/>
        <w:numId w:val="0"/>
      </w:numPr>
      <w:tabs>
        <w:tab w:val="num" w:pos="864"/>
      </w:tabs>
      <w:snapToGrid w:val="0"/>
      <w:spacing w:beforeLines="0" w:before="0" w:afterLines="0" w:after="0" w:line="360" w:lineRule="auto"/>
      <w:ind w:left="864" w:hanging="864"/>
      <w:jc w:val="left"/>
    </w:pPr>
    <w:rPr>
      <w:rFonts w:ascii="Arial Bold" w:hAnsi="Arial Bold"/>
      <w:i/>
      <w:iCs w:val="0"/>
      <w:kern w:val="0"/>
      <w:szCs w:val="20"/>
    </w:rPr>
  </w:style>
  <w:style w:type="paragraph" w:customStyle="1" w:styleId="SubBullet2">
    <w:name w:val="Sub Bullet 2"/>
    <w:basedOn w:val="a1"/>
    <w:rsid w:val="00125105"/>
    <w:pPr>
      <w:widowControl/>
      <w:spacing w:line="300" w:lineRule="exact"/>
      <w:ind w:left="993" w:hanging="302"/>
      <w:jc w:val="left"/>
    </w:pPr>
    <w:rPr>
      <w:rFonts w:ascii="Arial" w:eastAsia="Arial" w:hAnsi="Arial" w:cs="Arial"/>
      <w:b/>
      <w:i/>
      <w:snapToGrid w:val="0"/>
      <w:kern w:val="0"/>
      <w:szCs w:val="21"/>
      <w:lang w:eastAsia="en-US"/>
    </w:rPr>
  </w:style>
  <w:style w:type="paragraph" w:customStyle="1" w:styleId="ResetNumberedList">
    <w:name w:val="Reset Numbered List"/>
    <w:basedOn w:val="a1"/>
    <w:next w:val="a1"/>
    <w:rsid w:val="00125105"/>
    <w:pPr>
      <w:widowControl/>
      <w:spacing w:line="290" w:lineRule="atLeast"/>
      <w:jc w:val="left"/>
      <w:outlineLvl w:val="1"/>
    </w:pPr>
    <w:rPr>
      <w:kern w:val="0"/>
      <w:sz w:val="24"/>
      <w:szCs w:val="20"/>
      <w:lang w:val="en-GB" w:eastAsia="en-US"/>
    </w:rPr>
  </w:style>
  <w:style w:type="character" w:customStyle="1" w:styleId="CharChar1">
    <w:name w:val="Char Char1"/>
    <w:rsid w:val="00125105"/>
    <w:rPr>
      <w:rFonts w:eastAsia="宋体"/>
      <w:noProof w:val="0"/>
      <w:kern w:val="2"/>
      <w:sz w:val="24"/>
      <w:szCs w:val="24"/>
      <w:lang w:val="en-US" w:eastAsia="zh-CN" w:bidi="ar-SA"/>
    </w:rPr>
  </w:style>
  <w:style w:type="paragraph" w:customStyle="1" w:styleId="af7">
    <w:name w:val="出版商"/>
    <w:basedOn w:val="a1"/>
    <w:autoRedefine/>
    <w:rsid w:val="00125105"/>
    <w:pPr>
      <w:jc w:val="center"/>
    </w:pPr>
    <w:rPr>
      <w:rFonts w:ascii="仿宋_GB2312" w:eastAsia="仿宋_GB2312"/>
      <w:b/>
      <w:spacing w:val="20"/>
      <w:sz w:val="28"/>
    </w:rPr>
  </w:style>
  <w:style w:type="paragraph" w:customStyle="1" w:styleId="DefaultText">
    <w:name w:val="Default Text"/>
    <w:basedOn w:val="a1"/>
    <w:rsid w:val="00125105"/>
    <w:pPr>
      <w:widowControl/>
    </w:pPr>
    <w:rPr>
      <w:rFonts w:ascii="Arial" w:hAnsi="Arial"/>
      <w:kern w:val="0"/>
      <w:sz w:val="24"/>
      <w:szCs w:val="20"/>
      <w:lang w:val="en-AU"/>
    </w:rPr>
  </w:style>
  <w:style w:type="paragraph" w:customStyle="1" w:styleId="12">
    <w:name w:val="批注框文本1"/>
    <w:basedOn w:val="a1"/>
    <w:semiHidden/>
    <w:rsid w:val="00125105"/>
    <w:pPr>
      <w:widowControl/>
    </w:pPr>
    <w:rPr>
      <w:rFonts w:ascii="Arial" w:hAnsi="Arial"/>
      <w:kern w:val="0"/>
      <w:sz w:val="16"/>
      <w:szCs w:val="16"/>
      <w:lang w:eastAsia="en-US"/>
    </w:rPr>
  </w:style>
  <w:style w:type="paragraph" w:styleId="40">
    <w:name w:val="index 4"/>
    <w:basedOn w:val="a1"/>
    <w:next w:val="a1"/>
    <w:semiHidden/>
    <w:rsid w:val="00125105"/>
    <w:pPr>
      <w:widowControl/>
      <w:tabs>
        <w:tab w:val="left" w:pos="1134"/>
      </w:tabs>
      <w:spacing w:line="280" w:lineRule="atLeast"/>
      <w:ind w:left="1135" w:hanging="284"/>
      <w:jc w:val="left"/>
    </w:pPr>
    <w:rPr>
      <w:rFonts w:ascii="Arial" w:hAnsi="Arial"/>
      <w:kern w:val="0"/>
      <w:sz w:val="22"/>
      <w:szCs w:val="20"/>
      <w:lang w:eastAsia="en-US"/>
    </w:rPr>
  </w:style>
  <w:style w:type="paragraph" w:styleId="af8">
    <w:name w:val="table of figures"/>
    <w:basedOn w:val="a1"/>
    <w:next w:val="a1"/>
    <w:semiHidden/>
    <w:rsid w:val="007E6BF9"/>
    <w:pPr>
      <w:widowControl/>
      <w:ind w:left="400" w:hanging="400"/>
    </w:pPr>
    <w:rPr>
      <w:rFonts w:ascii="Arial" w:hAnsi="Arial"/>
      <w:kern w:val="0"/>
      <w:sz w:val="24"/>
      <w:szCs w:val="20"/>
      <w:lang w:eastAsia="en-US"/>
    </w:rPr>
  </w:style>
  <w:style w:type="paragraph" w:styleId="af9">
    <w:name w:val="caption"/>
    <w:basedOn w:val="a1"/>
    <w:next w:val="a1"/>
    <w:qFormat/>
    <w:rsid w:val="007E6BF9"/>
    <w:pPr>
      <w:widowControl/>
      <w:spacing w:before="120" w:after="120"/>
      <w:jc w:val="center"/>
    </w:pPr>
    <w:rPr>
      <w:rFonts w:ascii="Arial" w:hAnsi="Arial"/>
      <w:b/>
      <w:bCs/>
      <w:kern w:val="0"/>
      <w:sz w:val="18"/>
      <w:szCs w:val="20"/>
      <w:lang w:eastAsia="en-US"/>
    </w:rPr>
  </w:style>
  <w:style w:type="paragraph" w:styleId="80">
    <w:name w:val="index 8"/>
    <w:basedOn w:val="a1"/>
    <w:next w:val="a1"/>
    <w:autoRedefine/>
    <w:semiHidden/>
    <w:rsid w:val="007E6BF9"/>
    <w:pPr>
      <w:widowControl/>
      <w:ind w:left="1600" w:hanging="200"/>
    </w:pPr>
    <w:rPr>
      <w:rFonts w:ascii="Tahoma" w:hAnsi="Tahoma"/>
      <w:kern w:val="0"/>
      <w:sz w:val="24"/>
      <w:szCs w:val="20"/>
      <w:lang w:eastAsia="en-US"/>
    </w:rPr>
  </w:style>
  <w:style w:type="paragraph" w:styleId="70">
    <w:name w:val="toc 7"/>
    <w:basedOn w:val="a1"/>
    <w:next w:val="a1"/>
    <w:autoRedefine/>
    <w:uiPriority w:val="39"/>
    <w:rsid w:val="007E6BF9"/>
    <w:pPr>
      <w:widowControl/>
      <w:ind w:left="1200"/>
      <w:jc w:val="left"/>
    </w:pPr>
    <w:rPr>
      <w:kern w:val="0"/>
      <w:sz w:val="24"/>
      <w:szCs w:val="21"/>
      <w:lang w:eastAsia="en-US"/>
    </w:rPr>
  </w:style>
  <w:style w:type="paragraph" w:styleId="41">
    <w:name w:val="toc 4"/>
    <w:basedOn w:val="a1"/>
    <w:next w:val="a1"/>
    <w:autoRedefine/>
    <w:uiPriority w:val="39"/>
    <w:rsid w:val="007E6BF9"/>
    <w:pPr>
      <w:widowControl/>
      <w:ind w:left="600"/>
      <w:jc w:val="left"/>
    </w:pPr>
    <w:rPr>
      <w:kern w:val="0"/>
      <w:sz w:val="24"/>
      <w:szCs w:val="21"/>
      <w:lang w:eastAsia="en-US"/>
    </w:rPr>
  </w:style>
  <w:style w:type="paragraph" w:styleId="50">
    <w:name w:val="toc 5"/>
    <w:basedOn w:val="a1"/>
    <w:next w:val="a1"/>
    <w:autoRedefine/>
    <w:uiPriority w:val="39"/>
    <w:rsid w:val="007E6BF9"/>
    <w:pPr>
      <w:widowControl/>
      <w:ind w:left="800"/>
      <w:jc w:val="left"/>
    </w:pPr>
    <w:rPr>
      <w:kern w:val="0"/>
      <w:sz w:val="24"/>
      <w:szCs w:val="21"/>
      <w:lang w:eastAsia="en-US"/>
    </w:rPr>
  </w:style>
  <w:style w:type="paragraph" w:styleId="60">
    <w:name w:val="toc 6"/>
    <w:basedOn w:val="a1"/>
    <w:next w:val="a1"/>
    <w:autoRedefine/>
    <w:uiPriority w:val="39"/>
    <w:rsid w:val="007E6BF9"/>
    <w:pPr>
      <w:widowControl/>
      <w:ind w:left="1000"/>
      <w:jc w:val="left"/>
    </w:pPr>
    <w:rPr>
      <w:kern w:val="0"/>
      <w:sz w:val="24"/>
      <w:szCs w:val="21"/>
      <w:lang w:eastAsia="en-US"/>
    </w:rPr>
  </w:style>
  <w:style w:type="paragraph" w:styleId="81">
    <w:name w:val="toc 8"/>
    <w:basedOn w:val="a1"/>
    <w:next w:val="a1"/>
    <w:autoRedefine/>
    <w:uiPriority w:val="39"/>
    <w:rsid w:val="007E6BF9"/>
    <w:pPr>
      <w:widowControl/>
      <w:ind w:left="1400"/>
      <w:jc w:val="left"/>
    </w:pPr>
    <w:rPr>
      <w:kern w:val="0"/>
      <w:sz w:val="24"/>
      <w:szCs w:val="21"/>
      <w:lang w:eastAsia="en-US"/>
    </w:rPr>
  </w:style>
  <w:style w:type="paragraph" w:styleId="90">
    <w:name w:val="toc 9"/>
    <w:basedOn w:val="a1"/>
    <w:next w:val="a1"/>
    <w:autoRedefine/>
    <w:uiPriority w:val="39"/>
    <w:rsid w:val="007E6BF9"/>
    <w:pPr>
      <w:widowControl/>
      <w:ind w:left="1600"/>
      <w:jc w:val="left"/>
    </w:pPr>
    <w:rPr>
      <w:kern w:val="0"/>
      <w:sz w:val="24"/>
      <w:szCs w:val="21"/>
      <w:lang w:eastAsia="en-US"/>
    </w:rPr>
  </w:style>
  <w:style w:type="paragraph" w:styleId="afa">
    <w:name w:val="annotation text"/>
    <w:basedOn w:val="a1"/>
    <w:link w:val="Char0"/>
    <w:uiPriority w:val="99"/>
    <w:semiHidden/>
    <w:rsid w:val="007E6BF9"/>
    <w:pPr>
      <w:widowControl/>
      <w:jc w:val="left"/>
    </w:pPr>
    <w:rPr>
      <w:kern w:val="0"/>
      <w:sz w:val="24"/>
      <w:szCs w:val="20"/>
      <w:lang w:val="x-none" w:eastAsia="en-US"/>
    </w:rPr>
  </w:style>
  <w:style w:type="paragraph" w:styleId="24">
    <w:name w:val="index 2"/>
    <w:basedOn w:val="a1"/>
    <w:next w:val="a1"/>
    <w:autoRedefine/>
    <w:semiHidden/>
    <w:rsid w:val="007E6BF9"/>
    <w:pPr>
      <w:widowControl/>
      <w:ind w:leftChars="200" w:left="200"/>
    </w:pPr>
    <w:rPr>
      <w:rFonts w:ascii="Arial" w:hAnsi="Arial"/>
      <w:kern w:val="0"/>
      <w:sz w:val="24"/>
      <w:lang w:eastAsia="en-US"/>
    </w:rPr>
  </w:style>
  <w:style w:type="paragraph" w:styleId="51">
    <w:name w:val="index 5"/>
    <w:basedOn w:val="a1"/>
    <w:next w:val="a1"/>
    <w:autoRedefine/>
    <w:semiHidden/>
    <w:rsid w:val="007E6BF9"/>
    <w:pPr>
      <w:widowControl/>
      <w:ind w:leftChars="800" w:left="800"/>
    </w:pPr>
    <w:rPr>
      <w:rFonts w:ascii="Arial" w:hAnsi="Arial"/>
      <w:kern w:val="0"/>
      <w:sz w:val="24"/>
      <w:lang w:eastAsia="en-US"/>
    </w:rPr>
  </w:style>
  <w:style w:type="paragraph" w:styleId="61">
    <w:name w:val="index 6"/>
    <w:basedOn w:val="a1"/>
    <w:next w:val="a1"/>
    <w:autoRedefine/>
    <w:semiHidden/>
    <w:rsid w:val="007E6BF9"/>
    <w:pPr>
      <w:widowControl/>
      <w:ind w:leftChars="1000" w:left="1000"/>
    </w:pPr>
    <w:rPr>
      <w:rFonts w:ascii="Arial" w:hAnsi="Arial"/>
      <w:kern w:val="0"/>
      <w:sz w:val="24"/>
      <w:lang w:eastAsia="en-US"/>
    </w:rPr>
  </w:style>
  <w:style w:type="paragraph" w:styleId="71">
    <w:name w:val="index 7"/>
    <w:basedOn w:val="a1"/>
    <w:next w:val="a1"/>
    <w:autoRedefine/>
    <w:semiHidden/>
    <w:rsid w:val="007E6BF9"/>
    <w:pPr>
      <w:widowControl/>
      <w:ind w:leftChars="1200" w:left="1200"/>
    </w:pPr>
    <w:rPr>
      <w:rFonts w:ascii="Arial" w:hAnsi="Arial"/>
      <w:kern w:val="0"/>
      <w:sz w:val="24"/>
      <w:lang w:eastAsia="en-US"/>
    </w:rPr>
  </w:style>
  <w:style w:type="paragraph" w:styleId="91">
    <w:name w:val="index 9"/>
    <w:basedOn w:val="a1"/>
    <w:next w:val="a1"/>
    <w:autoRedefine/>
    <w:semiHidden/>
    <w:rsid w:val="007E6BF9"/>
    <w:pPr>
      <w:widowControl/>
      <w:ind w:leftChars="1600" w:left="1600"/>
    </w:pPr>
    <w:rPr>
      <w:rFonts w:ascii="Arial" w:hAnsi="Arial"/>
      <w:kern w:val="0"/>
      <w:sz w:val="24"/>
      <w:lang w:eastAsia="en-US"/>
    </w:rPr>
  </w:style>
  <w:style w:type="paragraph" w:styleId="afb">
    <w:name w:val="index heading"/>
    <w:basedOn w:val="a1"/>
    <w:next w:val="11"/>
    <w:semiHidden/>
    <w:rsid w:val="007E6BF9"/>
    <w:pPr>
      <w:widowControl/>
    </w:pPr>
    <w:rPr>
      <w:rFonts w:ascii="Arial" w:hAnsi="Arial"/>
      <w:kern w:val="0"/>
      <w:sz w:val="24"/>
      <w:lang w:eastAsia="en-US"/>
    </w:rPr>
  </w:style>
  <w:style w:type="paragraph" w:styleId="afc">
    <w:name w:val="annotation subject"/>
    <w:basedOn w:val="afa"/>
    <w:next w:val="afa"/>
    <w:semiHidden/>
    <w:rsid w:val="007E6BF9"/>
    <w:rPr>
      <w:rFonts w:ascii="Arial" w:hAnsi="Arial"/>
      <w:b/>
      <w:bCs/>
      <w:szCs w:val="24"/>
    </w:rPr>
  </w:style>
  <w:style w:type="paragraph" w:customStyle="1" w:styleId="Bullet1">
    <w:name w:val="Bullet 1"/>
    <w:basedOn w:val="a1"/>
    <w:rsid w:val="00B33B39"/>
    <w:pPr>
      <w:numPr>
        <w:numId w:val="5"/>
      </w:numPr>
      <w:spacing w:beforeLines="20" w:before="48" w:afterLines="20" w:after="48"/>
    </w:pPr>
  </w:style>
  <w:style w:type="character" w:customStyle="1" w:styleId="CharChar10">
    <w:name w:val="Char Char1"/>
    <w:rsid w:val="0018461F"/>
    <w:rPr>
      <w:rFonts w:eastAsia="楷体_GB2312"/>
      <w:noProof w:val="0"/>
      <w:kern w:val="2"/>
      <w:sz w:val="24"/>
      <w:szCs w:val="24"/>
      <w:lang w:val="en-US" w:eastAsia="zh-CN" w:bidi="ar-SA"/>
    </w:rPr>
  </w:style>
  <w:style w:type="paragraph" w:styleId="2">
    <w:name w:val="List Number 2"/>
    <w:basedOn w:val="a1"/>
    <w:rsid w:val="0018461F"/>
    <w:pPr>
      <w:numPr>
        <w:numId w:val="6"/>
      </w:numPr>
    </w:pPr>
  </w:style>
  <w:style w:type="paragraph" w:customStyle="1" w:styleId="afd">
    <w:name w:val="图形"/>
    <w:basedOn w:val="a1"/>
    <w:rsid w:val="0018461F"/>
    <w:pPr>
      <w:keepNext/>
      <w:spacing w:line="360" w:lineRule="auto"/>
      <w:jc w:val="center"/>
    </w:pPr>
    <w:rPr>
      <w:sz w:val="24"/>
      <w:szCs w:val="20"/>
    </w:rPr>
  </w:style>
  <w:style w:type="paragraph" w:styleId="a">
    <w:name w:val="List Number"/>
    <w:basedOn w:val="a1"/>
    <w:rsid w:val="0018461F"/>
    <w:pPr>
      <w:numPr>
        <w:numId w:val="7"/>
      </w:numPr>
    </w:pPr>
  </w:style>
  <w:style w:type="paragraph" w:customStyle="1" w:styleId="GndNormal">
    <w:name w:val="GndNormal"/>
    <w:basedOn w:val="a1"/>
    <w:rsid w:val="0018461F"/>
    <w:pPr>
      <w:spacing w:before="100" w:beforeAutospacing="1" w:after="100" w:afterAutospacing="1" w:line="360" w:lineRule="auto"/>
    </w:pPr>
    <w:rPr>
      <w:rFonts w:ascii="宋体" w:hAnsi="Arial"/>
      <w:sz w:val="24"/>
    </w:rPr>
  </w:style>
  <w:style w:type="character" w:customStyle="1" w:styleId="5CharCharCharChar">
    <w:name w:val="标题 5 Char Char Char Char"/>
    <w:rsid w:val="0018461F"/>
    <w:rPr>
      <w:rFonts w:eastAsia="宋体"/>
      <w:b/>
      <w:bCs/>
      <w:kern w:val="2"/>
      <w:sz w:val="28"/>
      <w:szCs w:val="28"/>
      <w:lang w:val="en-US" w:eastAsia="zh-CN" w:bidi="ar-SA"/>
    </w:rPr>
  </w:style>
  <w:style w:type="paragraph" w:customStyle="1" w:styleId="List">
    <w:name w:val="List_符号"/>
    <w:basedOn w:val="aa"/>
    <w:rsid w:val="0018461F"/>
    <w:pPr>
      <w:tabs>
        <w:tab w:val="num" w:pos="902"/>
      </w:tabs>
      <w:spacing w:after="0" w:line="400" w:lineRule="exact"/>
      <w:ind w:leftChars="0" w:left="907" w:hanging="425"/>
    </w:pPr>
    <w:rPr>
      <w:szCs w:val="20"/>
    </w:rPr>
  </w:style>
  <w:style w:type="paragraph" w:styleId="33">
    <w:name w:val="List Number 3"/>
    <w:basedOn w:val="a1"/>
    <w:rsid w:val="0018461F"/>
    <w:pPr>
      <w:tabs>
        <w:tab w:val="num" w:pos="1355"/>
      </w:tabs>
      <w:spacing w:after="120" w:line="360" w:lineRule="auto"/>
      <w:ind w:left="1355" w:hanging="357"/>
      <w:jc w:val="left"/>
    </w:pPr>
    <w:rPr>
      <w:sz w:val="24"/>
      <w:szCs w:val="20"/>
    </w:rPr>
  </w:style>
  <w:style w:type="paragraph" w:styleId="42">
    <w:name w:val="List Number 4"/>
    <w:basedOn w:val="a1"/>
    <w:rsid w:val="0018461F"/>
    <w:pPr>
      <w:tabs>
        <w:tab w:val="num" w:pos="1854"/>
      </w:tabs>
      <w:spacing w:after="120" w:line="360" w:lineRule="auto"/>
      <w:ind w:left="1854" w:hanging="357"/>
      <w:jc w:val="left"/>
    </w:pPr>
    <w:rPr>
      <w:sz w:val="24"/>
      <w:szCs w:val="20"/>
    </w:rPr>
  </w:style>
  <w:style w:type="paragraph" w:styleId="52">
    <w:name w:val="List Number 5"/>
    <w:basedOn w:val="a1"/>
    <w:rsid w:val="0018461F"/>
    <w:pPr>
      <w:tabs>
        <w:tab w:val="num" w:pos="420"/>
      </w:tabs>
      <w:ind w:left="420" w:hanging="420"/>
    </w:pPr>
  </w:style>
  <w:style w:type="paragraph" w:styleId="43">
    <w:name w:val="List Bullet 4"/>
    <w:basedOn w:val="a1"/>
    <w:autoRedefine/>
    <w:rsid w:val="0018461F"/>
    <w:pPr>
      <w:tabs>
        <w:tab w:val="num" w:pos="1854"/>
      </w:tabs>
      <w:spacing w:after="120" w:line="360" w:lineRule="auto"/>
      <w:ind w:left="1854" w:hanging="357"/>
      <w:jc w:val="left"/>
    </w:pPr>
    <w:rPr>
      <w:sz w:val="24"/>
      <w:szCs w:val="20"/>
    </w:rPr>
  </w:style>
  <w:style w:type="paragraph" w:styleId="53">
    <w:name w:val="List Bullet 5"/>
    <w:basedOn w:val="a1"/>
    <w:autoRedefine/>
    <w:rsid w:val="0018461F"/>
    <w:pPr>
      <w:tabs>
        <w:tab w:val="num" w:pos="2356"/>
      </w:tabs>
      <w:spacing w:after="120" w:line="360" w:lineRule="auto"/>
      <w:ind w:left="2353" w:hanging="357"/>
      <w:jc w:val="left"/>
    </w:pPr>
    <w:rPr>
      <w:sz w:val="24"/>
      <w:szCs w:val="20"/>
    </w:rPr>
  </w:style>
  <w:style w:type="paragraph" w:customStyle="1" w:styleId="afe">
    <w:name w:val="表内文"/>
    <w:basedOn w:val="a8"/>
    <w:rsid w:val="0018461F"/>
    <w:pPr>
      <w:ind w:firstLineChars="0" w:firstLine="0"/>
      <w:jc w:val="left"/>
    </w:pPr>
    <w:rPr>
      <w:rFonts w:ascii="宋体" w:hAnsi="宋体"/>
      <w:szCs w:val="21"/>
    </w:rPr>
  </w:style>
  <w:style w:type="paragraph" w:customStyle="1" w:styleId="Prop">
    <w:name w:val="Prop"/>
    <w:basedOn w:val="a1"/>
    <w:rsid w:val="0018461F"/>
    <w:pPr>
      <w:spacing w:line="360" w:lineRule="auto"/>
      <w:jc w:val="center"/>
    </w:pPr>
    <w:rPr>
      <w:rFonts w:ascii="宋体" w:hAnsi="宋体"/>
      <w:b/>
      <w:bCs/>
      <w:sz w:val="28"/>
      <w:szCs w:val="20"/>
    </w:rPr>
  </w:style>
  <w:style w:type="paragraph" w:customStyle="1" w:styleId="aff">
    <w:name w:val="目录标题"/>
    <w:basedOn w:val="a1"/>
    <w:rsid w:val="0018461F"/>
    <w:pPr>
      <w:spacing w:line="360" w:lineRule="auto"/>
      <w:jc w:val="center"/>
      <w:outlineLvl w:val="0"/>
    </w:pPr>
    <w:rPr>
      <w:sz w:val="40"/>
      <w:szCs w:val="20"/>
    </w:rPr>
  </w:style>
  <w:style w:type="paragraph" w:customStyle="1" w:styleId="Lists">
    <w:name w:val="Lists"/>
    <w:basedOn w:val="a1"/>
    <w:rsid w:val="0018461F"/>
    <w:pPr>
      <w:tabs>
        <w:tab w:val="num" w:pos="1200"/>
      </w:tabs>
      <w:ind w:leftChars="400" w:left="1200" w:hangingChars="200" w:hanging="360"/>
    </w:pPr>
    <w:rPr>
      <w:szCs w:val="20"/>
    </w:rPr>
  </w:style>
  <w:style w:type="character" w:customStyle="1" w:styleId="5CharCharCharCharCharCharCharCharCharCharCharCharCharCharCharCharCharCharCharCharCharCharCharCharCharCharCharCharCharCharCharCharCharCharCharCharCharCharCharCharCharCharCharCharCharCharChar">
    <w:name w:val="标题 5 Char Char Char Char Char Char Char Char Char Char Char Char Char Char Char Char Char Char Char Char Char Char Char Char Char Char Char Char Char Char Char Char Char Char Char Char Char Char Char Char Char Char Char Char Char Char  Char"/>
    <w:rsid w:val="0018461F"/>
    <w:rPr>
      <w:rFonts w:eastAsia="宋体"/>
      <w:b/>
      <w:bCs/>
      <w:kern w:val="2"/>
      <w:sz w:val="28"/>
      <w:szCs w:val="28"/>
      <w:lang w:val="en-US" w:eastAsia="zh-CN" w:bidi="ar-SA"/>
    </w:rPr>
  </w:style>
  <w:style w:type="paragraph" w:customStyle="1" w:styleId="aff0">
    <w:name w:val="表头"/>
    <w:basedOn w:val="a0"/>
    <w:rsid w:val="0018461F"/>
    <w:pPr>
      <w:widowControl w:val="0"/>
      <w:numPr>
        <w:numId w:val="0"/>
      </w:numPr>
      <w:shd w:val="clear" w:color="auto" w:fill="FFFFFF"/>
      <w:tabs>
        <w:tab w:val="clear" w:pos="312"/>
      </w:tabs>
      <w:suppressAutoHyphens w:val="0"/>
      <w:spacing w:after="120"/>
      <w:jc w:val="center"/>
    </w:pPr>
    <w:rPr>
      <w:rFonts w:ascii="Times New Roman" w:eastAsia="PMingLiU" w:hAnsi="Times New Roman"/>
      <w:kern w:val="2"/>
      <w:sz w:val="21"/>
      <w:szCs w:val="21"/>
      <w:lang w:eastAsia="zh-TW"/>
    </w:rPr>
  </w:style>
  <w:style w:type="character" w:customStyle="1" w:styleId="4Char">
    <w:name w:val="标题 4 Char"/>
    <w:rsid w:val="0018461F"/>
    <w:rPr>
      <w:rFonts w:eastAsia="宋体"/>
      <w:b/>
      <w:bCs/>
      <w:color w:val="000000"/>
      <w:sz w:val="24"/>
      <w:szCs w:val="24"/>
      <w:lang w:val="en-US" w:eastAsia="zh-CN" w:bidi="ar-SA"/>
    </w:rPr>
  </w:style>
  <w:style w:type="paragraph" w:customStyle="1" w:styleId="aff1">
    <w:name w:val="封面落款"/>
    <w:rsid w:val="0018461F"/>
    <w:pPr>
      <w:adjustRightInd w:val="0"/>
      <w:snapToGrid w:val="0"/>
      <w:spacing w:line="360" w:lineRule="auto"/>
      <w:jc w:val="center"/>
    </w:pPr>
    <w:rPr>
      <w:rFonts w:eastAsia="楷体_GB2312"/>
      <w:b/>
      <w:snapToGrid w:val="0"/>
      <w:color w:val="000000"/>
      <w:spacing w:val="60"/>
      <w:sz w:val="30"/>
      <w:szCs w:val="30"/>
    </w:rPr>
  </w:style>
  <w:style w:type="paragraph" w:customStyle="1" w:styleId="TableHeader">
    <w:name w:val="Table Header"/>
    <w:basedOn w:val="a2"/>
    <w:rsid w:val="0018461F"/>
    <w:pPr>
      <w:widowControl w:val="0"/>
      <w:spacing w:before="80" w:after="40"/>
    </w:pPr>
    <w:rPr>
      <w:b/>
      <w:sz w:val="20"/>
      <w:lang w:eastAsia="en-US"/>
    </w:rPr>
  </w:style>
  <w:style w:type="paragraph" w:customStyle="1" w:styleId="Guideline">
    <w:name w:val="Guideline"/>
    <w:basedOn w:val="a8"/>
    <w:rsid w:val="0018461F"/>
    <w:pPr>
      <w:widowControl/>
      <w:ind w:left="432" w:firstLineChars="0" w:firstLine="0"/>
    </w:pPr>
    <w:rPr>
      <w:i/>
      <w:color w:val="0000FF"/>
      <w:kern w:val="0"/>
      <w:sz w:val="24"/>
      <w:szCs w:val="20"/>
      <w:lang w:val="en-AU"/>
    </w:rPr>
  </w:style>
  <w:style w:type="paragraph" w:customStyle="1" w:styleId="aff2">
    <w:name w:val="正文a）"/>
    <w:basedOn w:val="a1"/>
    <w:rsid w:val="0018461F"/>
    <w:pPr>
      <w:tabs>
        <w:tab w:val="num" w:pos="420"/>
      </w:tabs>
      <w:spacing w:after="120" w:line="360" w:lineRule="auto"/>
      <w:ind w:left="420" w:hanging="420"/>
    </w:pPr>
    <w:rPr>
      <w:rFonts w:ascii="Arial" w:hAnsi="Arial"/>
      <w:sz w:val="24"/>
      <w:szCs w:val="20"/>
    </w:rPr>
  </w:style>
  <w:style w:type="paragraph" w:customStyle="1" w:styleId="aff3">
    <w:name w:val="标识文字"/>
    <w:basedOn w:val="a1"/>
    <w:rsid w:val="0018461F"/>
    <w:pPr>
      <w:spacing w:line="360" w:lineRule="auto"/>
    </w:pPr>
    <w:rPr>
      <w:rFonts w:ascii="Arial" w:hAnsi="Arial"/>
      <w:noProof/>
      <w:szCs w:val="20"/>
    </w:rPr>
  </w:style>
  <w:style w:type="paragraph" w:styleId="34">
    <w:name w:val="Body Text 3"/>
    <w:basedOn w:val="a1"/>
    <w:rsid w:val="0018461F"/>
    <w:pPr>
      <w:spacing w:after="120"/>
    </w:pPr>
    <w:rPr>
      <w:sz w:val="16"/>
      <w:szCs w:val="16"/>
    </w:rPr>
  </w:style>
  <w:style w:type="paragraph" w:styleId="25">
    <w:name w:val="Body Text 2"/>
    <w:basedOn w:val="a1"/>
    <w:rsid w:val="0018461F"/>
    <w:pPr>
      <w:spacing w:after="120" w:line="480" w:lineRule="auto"/>
    </w:pPr>
  </w:style>
  <w:style w:type="paragraph" w:customStyle="1" w:styleId="aff4">
    <w:name w:val="正文文字"/>
    <w:basedOn w:val="a1"/>
    <w:rsid w:val="0018461F"/>
    <w:pPr>
      <w:jc w:val="center"/>
    </w:pPr>
    <w:rPr>
      <w:szCs w:val="21"/>
    </w:rPr>
  </w:style>
  <w:style w:type="numbering" w:styleId="1111110">
    <w:name w:val="Outline List 1"/>
    <w:basedOn w:val="a5"/>
    <w:rsid w:val="0018461F"/>
    <w:pPr>
      <w:numPr>
        <w:numId w:val="8"/>
      </w:numPr>
    </w:pPr>
  </w:style>
  <w:style w:type="paragraph" w:customStyle="1" w:styleId="SectionLabel">
    <w:name w:val="Section Label"/>
    <w:basedOn w:val="a1"/>
    <w:next w:val="a1"/>
    <w:rsid w:val="0018461F"/>
    <w:pPr>
      <w:widowControl/>
      <w:spacing w:before="2040" w:after="360" w:line="480" w:lineRule="atLeast"/>
      <w:jc w:val="left"/>
    </w:pPr>
    <w:rPr>
      <w:rFonts w:ascii="Arial Black" w:eastAsia="Times New Roman" w:hAnsi="Arial Black"/>
      <w:color w:val="808080"/>
      <w:spacing w:val="-35"/>
      <w:kern w:val="0"/>
      <w:sz w:val="48"/>
      <w:szCs w:val="20"/>
      <w:lang w:val="en-CA" w:eastAsia="en-US"/>
    </w:rPr>
  </w:style>
  <w:style w:type="paragraph" w:customStyle="1" w:styleId="CopyrightInfo">
    <w:name w:val="Copyright Info"/>
    <w:basedOn w:val="a1"/>
    <w:rsid w:val="0018461F"/>
    <w:pPr>
      <w:widowControl/>
      <w:spacing w:after="120"/>
      <w:jc w:val="left"/>
    </w:pPr>
    <w:rPr>
      <w:rFonts w:ascii="Garamond" w:eastAsia="Times New Roman" w:hAnsi="Garamond"/>
      <w:kern w:val="0"/>
      <w:sz w:val="16"/>
      <w:szCs w:val="20"/>
      <w:lang w:val="en-CA" w:eastAsia="en-US"/>
    </w:rPr>
  </w:style>
  <w:style w:type="character" w:styleId="aff5">
    <w:name w:val="annotation reference"/>
    <w:uiPriority w:val="99"/>
    <w:semiHidden/>
    <w:rsid w:val="0018461F"/>
    <w:rPr>
      <w:sz w:val="16"/>
      <w:szCs w:val="16"/>
    </w:rPr>
  </w:style>
  <w:style w:type="paragraph" w:customStyle="1" w:styleId="220">
    <w:name w:val="正文（2，2）"/>
    <w:basedOn w:val="a8"/>
    <w:rsid w:val="0018461F"/>
    <w:pPr>
      <w:spacing w:line="360" w:lineRule="auto"/>
      <w:ind w:leftChars="200" w:left="200" w:firstLine="200"/>
      <w:jc w:val="left"/>
    </w:pPr>
    <w:rPr>
      <w:sz w:val="24"/>
      <w:szCs w:val="20"/>
    </w:rPr>
  </w:style>
  <w:style w:type="paragraph" w:customStyle="1" w:styleId="13">
    <w:name w:val="正文文字 1"/>
    <w:basedOn w:val="a1"/>
    <w:rsid w:val="0018461F"/>
    <w:pPr>
      <w:spacing w:line="360" w:lineRule="auto"/>
      <w:ind w:firstLineChars="100" w:firstLine="236"/>
      <w:jc w:val="left"/>
      <w:outlineLvl w:val="5"/>
    </w:pPr>
    <w:rPr>
      <w:b/>
      <w:sz w:val="24"/>
    </w:rPr>
  </w:style>
  <w:style w:type="paragraph" w:customStyle="1" w:styleId="14">
    <w:name w:val="正文文字（1）"/>
    <w:basedOn w:val="a1"/>
    <w:rsid w:val="0018461F"/>
    <w:pPr>
      <w:spacing w:line="360" w:lineRule="auto"/>
      <w:ind w:leftChars="200" w:left="1150" w:hangingChars="950" w:hanging="950"/>
      <w:jc w:val="left"/>
    </w:pPr>
    <w:rPr>
      <w:sz w:val="24"/>
    </w:rPr>
  </w:style>
  <w:style w:type="paragraph" w:customStyle="1" w:styleId="Aff6">
    <w:name w:val="正文文字 A、"/>
    <w:basedOn w:val="a1"/>
    <w:rsid w:val="0018461F"/>
    <w:pPr>
      <w:spacing w:line="360" w:lineRule="auto"/>
      <w:ind w:leftChars="950" w:left="1100" w:hangingChars="150" w:hanging="150"/>
      <w:jc w:val="left"/>
    </w:pPr>
    <w:rPr>
      <w:sz w:val="24"/>
    </w:rPr>
  </w:style>
  <w:style w:type="paragraph" w:customStyle="1" w:styleId="Appendix-Heading4">
    <w:name w:val="Appendix-Heading 4"/>
    <w:basedOn w:val="a1"/>
    <w:next w:val="a2"/>
    <w:rsid w:val="0018461F"/>
    <w:pPr>
      <w:widowControl/>
      <w:spacing w:after="120"/>
      <w:jc w:val="left"/>
      <w:outlineLvl w:val="3"/>
    </w:pPr>
    <w:rPr>
      <w:rFonts w:ascii="Arial" w:eastAsia="Times New Roman" w:hAnsi="Arial"/>
      <w:b/>
      <w:snapToGrid w:val="0"/>
      <w:kern w:val="0"/>
      <w:sz w:val="20"/>
      <w:szCs w:val="20"/>
      <w:lang w:eastAsia="zh-TW"/>
    </w:rPr>
  </w:style>
  <w:style w:type="paragraph" w:customStyle="1" w:styleId="IBMChar">
    <w:name w:val="IBM 正文 Char"/>
    <w:basedOn w:val="a1"/>
    <w:rsid w:val="0018461F"/>
    <w:pPr>
      <w:adjustRightInd w:val="0"/>
      <w:snapToGrid w:val="0"/>
      <w:spacing w:line="360" w:lineRule="exact"/>
    </w:pPr>
    <w:rPr>
      <w:sz w:val="24"/>
      <w:szCs w:val="20"/>
    </w:rPr>
  </w:style>
  <w:style w:type="paragraph" w:customStyle="1" w:styleId="font5">
    <w:name w:val="font5"/>
    <w:basedOn w:val="a1"/>
    <w:rsid w:val="0018461F"/>
    <w:pPr>
      <w:widowControl/>
      <w:spacing w:before="100" w:beforeAutospacing="1" w:after="100" w:afterAutospacing="1"/>
      <w:jc w:val="left"/>
    </w:pPr>
    <w:rPr>
      <w:rFonts w:ascii="宋体" w:hAnsi="宋体" w:hint="eastAsia"/>
      <w:b/>
      <w:bCs/>
      <w:kern w:val="0"/>
      <w:sz w:val="24"/>
      <w:lang w:eastAsia="en-US"/>
    </w:rPr>
  </w:style>
  <w:style w:type="paragraph" w:customStyle="1" w:styleId="font7">
    <w:name w:val="font7"/>
    <w:basedOn w:val="a1"/>
    <w:rsid w:val="0018461F"/>
    <w:pPr>
      <w:widowControl/>
      <w:spacing w:before="100" w:beforeAutospacing="1" w:after="100" w:afterAutospacing="1"/>
      <w:jc w:val="left"/>
    </w:pPr>
    <w:rPr>
      <w:rFonts w:ascii="宋体" w:hAnsi="宋体" w:hint="eastAsia"/>
      <w:kern w:val="0"/>
      <w:szCs w:val="21"/>
    </w:rPr>
  </w:style>
  <w:style w:type="paragraph" w:customStyle="1" w:styleId="15">
    <w:name w:val="正文1"/>
    <w:basedOn w:val="a1"/>
    <w:rsid w:val="0018461F"/>
    <w:rPr>
      <w:lang w:eastAsia="en-US"/>
    </w:rPr>
  </w:style>
  <w:style w:type="character" w:customStyle="1" w:styleId="5Char1">
    <w:name w:val="标题 5 Char1"/>
    <w:aliases w:val="Level 5 Head Char,H5 Char,sect1.2.3.4.5 + 行距: 固定值 16 磅 + 楷体_GB2312 Char,天蓝 Char,行距: 固定值 ... Char,dash Char,ds Char,dd Char,PIM 5 Char,h5 Char,Second Subheading Char,标题 5 Char Char,Table label Char,l5 Char,hm Char,mh2 Char,Head 5 Char,5 Char"/>
    <w:link w:val="5"/>
    <w:rsid w:val="0018461F"/>
    <w:rPr>
      <w:kern w:val="2"/>
      <w:sz w:val="22"/>
      <w:szCs w:val="24"/>
      <w:lang w:val="da-DK" w:eastAsia="x-none"/>
    </w:rPr>
  </w:style>
  <w:style w:type="paragraph" w:customStyle="1" w:styleId="Bullet">
    <w:name w:val="Bullet"/>
    <w:basedOn w:val="a1"/>
    <w:autoRedefine/>
    <w:rsid w:val="0018461F"/>
    <w:pPr>
      <w:widowControl/>
      <w:numPr>
        <w:numId w:val="9"/>
      </w:numPr>
      <w:tabs>
        <w:tab w:val="clear" w:pos="360"/>
        <w:tab w:val="num" w:pos="720"/>
      </w:tabs>
      <w:spacing w:line="360" w:lineRule="exact"/>
      <w:ind w:left="714" w:hanging="357"/>
      <w:jc w:val="left"/>
    </w:pPr>
    <w:rPr>
      <w:noProof/>
      <w:kern w:val="0"/>
      <w:sz w:val="24"/>
      <w:szCs w:val="20"/>
    </w:rPr>
  </w:style>
  <w:style w:type="paragraph" w:customStyle="1" w:styleId="1Heading0H1h1Fab-1PIM1Heading11level1Level1H">
    <w:name w:val="样式 样式 标题 1Heading 0H1h1Fab-1PIM 1Heading 11level 1Level 1 H... +..."/>
    <w:basedOn w:val="a1"/>
    <w:rsid w:val="0018461F"/>
    <w:pPr>
      <w:keepNext/>
      <w:keepLines/>
      <w:pageBreakBefore/>
      <w:tabs>
        <w:tab w:val="num" w:pos="284"/>
        <w:tab w:val="num" w:pos="1080"/>
      </w:tabs>
      <w:outlineLvl w:val="0"/>
    </w:pPr>
    <w:rPr>
      <w:rFonts w:ascii="宋体" w:hAnsi="宋体" w:cs="宋体"/>
      <w:b/>
      <w:bCs/>
      <w:kern w:val="28"/>
      <w:sz w:val="36"/>
      <w:szCs w:val="20"/>
    </w:rPr>
  </w:style>
  <w:style w:type="numbering" w:styleId="111111">
    <w:name w:val="Outline List 2"/>
    <w:basedOn w:val="a5"/>
    <w:rsid w:val="0018461F"/>
    <w:pPr>
      <w:numPr>
        <w:numId w:val="10"/>
      </w:numPr>
    </w:pPr>
  </w:style>
  <w:style w:type="character" w:customStyle="1" w:styleId="Char">
    <w:name w:val="正文文本 Char"/>
    <w:aliases w:val="Body Text(ch) Char,Body Text Char Char,body text Char,bt Char,?y????×? Char,BODY TEXT Char,t Char,Text Char,Tempo Body Text Char,表格内文字 Char"/>
    <w:link w:val="a2"/>
    <w:rsid w:val="0030539C"/>
    <w:rPr>
      <w:rFonts w:eastAsia="宋体"/>
      <w:sz w:val="24"/>
      <w:lang w:val="en-US" w:eastAsia="zh-CN" w:bidi="ar-SA"/>
    </w:rPr>
  </w:style>
  <w:style w:type="paragraph" w:customStyle="1" w:styleId="Char2">
    <w:name w:val="Char"/>
    <w:basedOn w:val="a1"/>
    <w:autoRedefine/>
    <w:rsid w:val="004F0FC4"/>
    <w:pPr>
      <w:pageBreakBefore/>
    </w:pPr>
    <w:rPr>
      <w:rFonts w:ascii="Tahoma" w:hAnsi="Tahoma"/>
      <w:sz w:val="24"/>
      <w:szCs w:val="20"/>
    </w:rPr>
  </w:style>
  <w:style w:type="character" w:styleId="aff7">
    <w:name w:val="Strong"/>
    <w:qFormat/>
    <w:rsid w:val="00D4326C"/>
    <w:rPr>
      <w:b/>
      <w:bCs/>
    </w:rPr>
  </w:style>
  <w:style w:type="paragraph" w:customStyle="1" w:styleId="3GB23121313173">
    <w:name w:val="样式 标题 3 + 仿宋_GB2312 两端对齐 段前: 13 磅 段后: 13 磅 行距: 多倍行距 1.73 字行"/>
    <w:basedOn w:val="3"/>
    <w:rsid w:val="00636E16"/>
    <w:pPr>
      <w:keepNext w:val="0"/>
      <w:spacing w:beforeLines="0" w:before="260" w:afterLines="0" w:after="260" w:line="416" w:lineRule="auto"/>
    </w:pPr>
    <w:rPr>
      <w:rFonts w:ascii="仿宋_GB2312" w:eastAsia="楷体_GB2312" w:hAnsi="仿宋_GB2312" w:cs="宋体"/>
      <w:b w:val="0"/>
      <w:i w:val="0"/>
      <w:kern w:val="0"/>
      <w:szCs w:val="20"/>
    </w:rPr>
  </w:style>
  <w:style w:type="paragraph" w:customStyle="1" w:styleId="4GB2312515">
    <w:name w:val="样式 标题 4 + 仿宋_GB2312 加粗 两端对齐 段前: 5 磅 行距: 1.5 倍行距"/>
    <w:basedOn w:val="4"/>
    <w:rsid w:val="00636E16"/>
    <w:pPr>
      <w:keepNext w:val="0"/>
      <w:tabs>
        <w:tab w:val="clear" w:pos="0"/>
        <w:tab w:val="num" w:pos="864"/>
      </w:tabs>
      <w:spacing w:beforeLines="0" w:before="100" w:afterLines="0" w:after="0" w:line="360" w:lineRule="auto"/>
      <w:ind w:left="864" w:hanging="864"/>
    </w:pPr>
    <w:rPr>
      <w:rFonts w:ascii="楷体_GB2312" w:eastAsia="楷体_GB2312" w:hAnsi="仿宋_GB2312" w:cs="宋体"/>
      <w:b w:val="0"/>
      <w:iCs w:val="0"/>
      <w:kern w:val="0"/>
      <w:sz w:val="28"/>
      <w:szCs w:val="28"/>
    </w:rPr>
  </w:style>
  <w:style w:type="paragraph" w:customStyle="1" w:styleId="CharCharCharCharCharCharCharCharCharChar">
    <w:name w:val="Char Char Char Char Char Char Char Char Char Char"/>
    <w:basedOn w:val="a1"/>
    <w:autoRedefine/>
    <w:rsid w:val="002421CF"/>
    <w:pPr>
      <w:pageBreakBefore/>
    </w:pPr>
    <w:rPr>
      <w:rFonts w:ascii="楷体_GB2312" w:eastAsia="楷体_GB2312" w:hAnsi="Tahoma"/>
      <w:sz w:val="28"/>
      <w:szCs w:val="28"/>
      <w:lang w:val="zh-CN"/>
    </w:rPr>
  </w:style>
  <w:style w:type="paragraph" w:customStyle="1" w:styleId="3GB231213131730">
    <w:name w:val="样式 样式 标题 3 + 仿宋_GB2312 两端对齐 段前: 13 磅 段后: 13 磅 行距: 多倍行距 1.73 字行 +..."/>
    <w:basedOn w:val="3GB23121313173"/>
    <w:rsid w:val="00A300F3"/>
    <w:pPr>
      <w:tabs>
        <w:tab w:val="num" w:pos="1455"/>
      </w:tabs>
      <w:ind w:left="1455" w:rightChars="100" w:right="100" w:hanging="720"/>
    </w:pPr>
    <w:rPr>
      <w:kern w:val="2"/>
    </w:rPr>
  </w:style>
  <w:style w:type="paragraph" w:customStyle="1" w:styleId="Char3">
    <w:name w:val="Char"/>
    <w:basedOn w:val="a1"/>
    <w:autoRedefine/>
    <w:rsid w:val="00A3693B"/>
    <w:pPr>
      <w:pageBreakBefore/>
    </w:pPr>
    <w:rPr>
      <w:rFonts w:ascii="Tahoma" w:hAnsi="Tahoma"/>
      <w:sz w:val="24"/>
      <w:szCs w:val="20"/>
    </w:rPr>
  </w:style>
  <w:style w:type="paragraph" w:customStyle="1" w:styleId="CharCharCharChar">
    <w:name w:val="Char Char Char Char"/>
    <w:basedOn w:val="a1"/>
    <w:autoRedefine/>
    <w:rsid w:val="00236853"/>
    <w:pPr>
      <w:pageBreakBefore/>
    </w:pPr>
    <w:rPr>
      <w:rFonts w:ascii="Tahoma" w:hAnsi="Tahoma"/>
      <w:sz w:val="24"/>
      <w:szCs w:val="20"/>
    </w:rPr>
  </w:style>
  <w:style w:type="paragraph" w:customStyle="1" w:styleId="Body">
    <w:name w:val="Body"/>
    <w:rsid w:val="002D3850"/>
    <w:pPr>
      <w:spacing w:before="200"/>
      <w:jc w:val="both"/>
    </w:pPr>
    <w:rPr>
      <w:rFonts w:ascii="Palatino" w:hAnsi="Palatino"/>
      <w:sz w:val="24"/>
    </w:rPr>
  </w:style>
  <w:style w:type="paragraph" w:customStyle="1" w:styleId="CharCharCharCharCharCharCharCharCharCharCharCharCharCharCharChar1CharCharCharChar">
    <w:name w:val="Char Char Char Char Char Char Char Char Char Char Char Char Char Char Char Char1 Char Char Char Char"/>
    <w:basedOn w:val="a1"/>
    <w:autoRedefine/>
    <w:rsid w:val="004167E0"/>
    <w:pPr>
      <w:spacing w:line="360" w:lineRule="auto"/>
      <w:ind w:leftChars="1260" w:left="2520"/>
    </w:pPr>
    <w:rPr>
      <w:rFonts w:ascii="Tahoma" w:hAnsi="Tahoma"/>
      <w:sz w:val="24"/>
    </w:rPr>
  </w:style>
  <w:style w:type="paragraph" w:customStyle="1" w:styleId="CharCharCharCharCharCharCharCharChar">
    <w:name w:val="Char Char Char Char Char Char Char Char Char"/>
    <w:basedOn w:val="a1"/>
    <w:autoRedefine/>
    <w:rsid w:val="006010DE"/>
    <w:pPr>
      <w:ind w:leftChars="100" w:left="100" w:rightChars="100" w:right="100"/>
    </w:pPr>
    <w:rPr>
      <w:rFonts w:ascii="Tahoma" w:eastAsia="彩虹楷体" w:hAnsi="Tahoma"/>
      <w:sz w:val="24"/>
    </w:rPr>
  </w:style>
  <w:style w:type="paragraph" w:customStyle="1" w:styleId="CharCharChar1Char">
    <w:name w:val="Char Char Char1 Char"/>
    <w:basedOn w:val="a1"/>
    <w:autoRedefine/>
    <w:rsid w:val="00883769"/>
    <w:rPr>
      <w:rFonts w:ascii="Tahoma" w:hAnsi="Tahoma"/>
      <w:sz w:val="24"/>
    </w:rPr>
  </w:style>
  <w:style w:type="character" w:customStyle="1" w:styleId="2Char">
    <w:name w:val="标题 2 Char"/>
    <w:aliases w:val="标题 2 Char1 Char,标题 2 Char Char Char,第一层条 Char,标题 ５ Char,第一节 标题 2 Char,H2 Char,2nd level Char,h2 Char,2 Char,l2 Char,DO NOT USE_h2 Char,chn Char,Chapter Number/Appendix Letter Char,sect 1.2 Char,Heading 2 Hidden Char,Heading 2 CCBS Char,第 Char"/>
    <w:link w:val="20"/>
    <w:rsid w:val="001051EE"/>
    <w:rPr>
      <w:b/>
      <w:kern w:val="2"/>
      <w:sz w:val="32"/>
      <w:szCs w:val="24"/>
      <w:lang w:val="x-none" w:eastAsia="x-none"/>
    </w:rPr>
  </w:style>
  <w:style w:type="character" w:customStyle="1" w:styleId="Char1">
    <w:name w:val="正文缩进 Char1"/>
    <w:aliases w:val="表正文 Char,正文非缩进 Char,特点 Char,正文缩进 Char Char,正文（首行缩进两字） Char Char,正文缩进 Char1 Char Char,正文缩进 Char Char Char Char,正文缩进 Char1 Char Char Char Char,正文缩进 Char Char Char Char Char Char,正文缩进 Char1 Char Char Char Char Char Char,段1 Char,正文缩进1 Char"/>
    <w:link w:val="a8"/>
    <w:rsid w:val="00F632E8"/>
    <w:rPr>
      <w:rFonts w:eastAsia="宋体"/>
      <w:kern w:val="2"/>
      <w:sz w:val="21"/>
      <w:szCs w:val="24"/>
      <w:lang w:val="en-US" w:eastAsia="zh-CN" w:bidi="ar-SA"/>
    </w:rPr>
  </w:style>
  <w:style w:type="character" w:customStyle="1" w:styleId="4Char1">
    <w:name w:val="标题 4 Char1"/>
    <w:aliases w:val="H4 Char1,Fab-4 Char1,T5 Char1,h4 Char1,bullet Char1,bl Char1,bb Char1,标题 4 Char Char Char2,标题 4 Char Char Char Char1,4 Char1,I4 Char1,l4 Char1,list 4 Char1,mh1l Char1,Module heading 1 large (18 points) Char1,Head 4 Char1,PIM 4 Char1,rh1 Char1"/>
    <w:link w:val="4"/>
    <w:locked/>
    <w:rsid w:val="009073D2"/>
    <w:rPr>
      <w:b/>
      <w:iCs/>
      <w:kern w:val="2"/>
      <w:sz w:val="24"/>
      <w:szCs w:val="24"/>
      <w:lang w:val="x-none" w:eastAsia="x-none"/>
    </w:rPr>
  </w:style>
  <w:style w:type="character" w:customStyle="1" w:styleId="H4Char">
    <w:name w:val="H4 Char"/>
    <w:aliases w:val="Fab-4 Char,T5 Char,h4 Char,bullet Char,bl Char,bb Char,标题 4 Char Char Char1,标题 4 Char Char Char Char,4 Char,I4 Char,l4 Char,list 4 Char,mh1l Char,Module heading 1 large (18 points) Char,Head 4 Char,PIM 4 Char,Ref Heading 1 Char,rh1 Char,bl1 Char"/>
    <w:locked/>
    <w:rsid w:val="002F6825"/>
    <w:rPr>
      <w:b/>
      <w:iCs/>
      <w:kern w:val="2"/>
      <w:sz w:val="24"/>
      <w:szCs w:val="24"/>
    </w:rPr>
  </w:style>
  <w:style w:type="paragraph" w:styleId="aff8">
    <w:name w:val="Salutation"/>
    <w:basedOn w:val="a1"/>
    <w:next w:val="a1"/>
    <w:rsid w:val="000F5D94"/>
    <w:rPr>
      <w:szCs w:val="20"/>
    </w:rPr>
  </w:style>
  <w:style w:type="paragraph" w:styleId="aff9">
    <w:name w:val="Note Heading"/>
    <w:basedOn w:val="a1"/>
    <w:next w:val="a1"/>
    <w:rsid w:val="000F5D94"/>
    <w:pPr>
      <w:jc w:val="center"/>
    </w:pPr>
    <w:rPr>
      <w:szCs w:val="20"/>
    </w:rPr>
  </w:style>
  <w:style w:type="paragraph" w:styleId="affa">
    <w:name w:val="List Paragraph"/>
    <w:basedOn w:val="a1"/>
    <w:uiPriority w:val="34"/>
    <w:qFormat/>
    <w:rsid w:val="004855EA"/>
    <w:pPr>
      <w:ind w:firstLineChars="200" w:firstLine="420"/>
    </w:pPr>
  </w:style>
  <w:style w:type="paragraph" w:customStyle="1" w:styleId="1Char0">
    <w:name w:val="1 Char"/>
    <w:basedOn w:val="a1"/>
    <w:autoRedefine/>
    <w:rsid w:val="00844845"/>
    <w:rPr>
      <w:rFonts w:ascii="Arial" w:hAnsi="Arial"/>
      <w:b/>
      <w:sz w:val="28"/>
      <w:szCs w:val="28"/>
    </w:rPr>
  </w:style>
  <w:style w:type="paragraph" w:customStyle="1" w:styleId="InfoBlue">
    <w:name w:val="InfoBlue"/>
    <w:basedOn w:val="a1"/>
    <w:next w:val="a2"/>
    <w:autoRedefine/>
    <w:rsid w:val="00844845"/>
    <w:pPr>
      <w:tabs>
        <w:tab w:val="left" w:pos="540"/>
        <w:tab w:val="left" w:pos="1260"/>
      </w:tabs>
      <w:spacing w:after="120"/>
    </w:pPr>
    <w:rPr>
      <w:rFonts w:ascii="楷体_GB2312" w:eastAsia="楷体_GB2312" w:cs="宋体"/>
      <w:iCs/>
      <w:kern w:val="0"/>
      <w:szCs w:val="21"/>
    </w:rPr>
  </w:style>
  <w:style w:type="paragraph" w:customStyle="1" w:styleId="Char2CharCharChar1CharCharCharCharCharChar">
    <w:name w:val="Char2 Char Char Char1 Char Char Char Char Char Char"/>
    <w:basedOn w:val="a1"/>
    <w:autoRedefine/>
    <w:rsid w:val="002B600F"/>
    <w:rPr>
      <w:rFonts w:ascii="Tahoma" w:hAnsi="Tahoma"/>
      <w:sz w:val="24"/>
    </w:rPr>
  </w:style>
  <w:style w:type="paragraph" w:customStyle="1" w:styleId="affb">
    <w:name w:val="需求规格说明书正文"/>
    <w:basedOn w:val="a1"/>
    <w:next w:val="affc"/>
    <w:rsid w:val="00BD6BA3"/>
    <w:pPr>
      <w:keepLines/>
      <w:spacing w:line="360" w:lineRule="auto"/>
      <w:ind w:left="907" w:firstLineChars="200" w:firstLine="200"/>
      <w:jc w:val="left"/>
    </w:pPr>
    <w:rPr>
      <w:rFonts w:ascii="楷体_GB2312" w:eastAsia="楷体_GB2312" w:hAnsi="楷体_GB2312" w:cs="宋体"/>
      <w:kern w:val="0"/>
      <w:sz w:val="24"/>
      <w:szCs w:val="20"/>
    </w:rPr>
  </w:style>
  <w:style w:type="paragraph" w:styleId="affc">
    <w:name w:val="Body Text First Indent"/>
    <w:basedOn w:val="a2"/>
    <w:link w:val="Char4"/>
    <w:rsid w:val="00BD6BA3"/>
    <w:pPr>
      <w:widowControl w:val="0"/>
      <w:ind w:firstLineChars="100" w:firstLine="420"/>
      <w:jc w:val="both"/>
    </w:pPr>
    <w:rPr>
      <w:kern w:val="2"/>
      <w:sz w:val="21"/>
      <w:szCs w:val="24"/>
    </w:rPr>
  </w:style>
  <w:style w:type="character" w:customStyle="1" w:styleId="Char4">
    <w:name w:val="正文首行缩进 Char"/>
    <w:link w:val="affc"/>
    <w:rsid w:val="00BD6BA3"/>
    <w:rPr>
      <w:rFonts w:eastAsia="宋体"/>
      <w:kern w:val="2"/>
      <w:sz w:val="21"/>
      <w:szCs w:val="24"/>
      <w:lang w:val="en-US" w:eastAsia="zh-CN" w:bidi="ar-SA"/>
    </w:rPr>
  </w:style>
  <w:style w:type="character" w:customStyle="1" w:styleId="1Char">
    <w:name w:val="标题 1 Char"/>
    <w:aliases w:val="标题 0 Char,H1 Char,H11 Char,H12 Char,H13 Char,H14 Char,H15 Char,H16 Char,H17 Char,H18 Char,H19 Char,H110 Char,H111 Char,H112 Char,H121 Char,H131 Char,H141 Char,H151 Char,H161 Char,H171 Char,H181 Char,H191 Char,H1101 Char,H1111 Char,H113 Char"/>
    <w:link w:val="1"/>
    <w:rsid w:val="00217A88"/>
    <w:rPr>
      <w:b/>
      <w:kern w:val="28"/>
      <w:sz w:val="36"/>
      <w:szCs w:val="24"/>
      <w:lang w:val="x-none" w:eastAsia="x-none"/>
    </w:rPr>
  </w:style>
  <w:style w:type="paragraph" w:styleId="TOC">
    <w:name w:val="TOC Heading"/>
    <w:basedOn w:val="1"/>
    <w:next w:val="a1"/>
    <w:uiPriority w:val="39"/>
    <w:qFormat/>
    <w:rsid w:val="00DC1CF5"/>
    <w:pPr>
      <w:pageBreakBefore w:val="0"/>
      <w:widowControl/>
      <w:numPr>
        <w:numId w:val="0"/>
      </w:numPr>
      <w:spacing w:beforeLines="0" w:before="480" w:afterLines="0" w:after="0" w:line="276" w:lineRule="auto"/>
      <w:jc w:val="left"/>
      <w:outlineLvl w:val="9"/>
    </w:pPr>
    <w:rPr>
      <w:rFonts w:ascii="Cambria" w:hAnsi="Cambria"/>
      <w:bCs/>
      <w:color w:val="365F91"/>
      <w:kern w:val="0"/>
      <w:sz w:val="28"/>
      <w:szCs w:val="28"/>
    </w:rPr>
  </w:style>
  <w:style w:type="character" w:customStyle="1" w:styleId="Char0">
    <w:name w:val="批注文字 Char"/>
    <w:link w:val="afa"/>
    <w:uiPriority w:val="99"/>
    <w:semiHidden/>
    <w:rsid w:val="001172D6"/>
    <w:rPr>
      <w:sz w:val="24"/>
      <w:lang w:eastAsia="en-US"/>
    </w:rPr>
  </w:style>
  <w:style w:type="paragraph" w:customStyle="1" w:styleId="CharChar1Char">
    <w:name w:val="Char Char1 Char"/>
    <w:basedOn w:val="a1"/>
    <w:rsid w:val="00AB1885"/>
    <w:pPr>
      <w:tabs>
        <w:tab w:val="num" w:pos="851"/>
        <w:tab w:val="num" w:pos="3360"/>
      </w:tabs>
      <w:ind w:left="3360" w:hanging="420"/>
    </w:pPr>
    <w:rPr>
      <w:rFonts w:ascii="Arial" w:hAnsi="Arial" w:cs="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1">
    <w:name w:val="Normal"/>
    <w:qFormat/>
    <w:rsid w:val="00163703"/>
    <w:pPr>
      <w:widowControl w:val="0"/>
      <w:jc w:val="both"/>
    </w:pPr>
    <w:rPr>
      <w:kern w:val="2"/>
      <w:sz w:val="21"/>
      <w:szCs w:val="24"/>
    </w:rPr>
  </w:style>
  <w:style w:type="paragraph" w:styleId="1">
    <w:name w:val="heading 1"/>
    <w:aliases w:val="标题 0,H1,H11,H12,H13,H14,H15,H16,H17,H18,H19,H110,H111,H112,H121,H131,H141,H151,H161,H171,H181,H191,H1101,H1111,H113,H122,H132,H142,H152,H162,H172,H182,H192,H1102,H1112,H1121,H1211,H1311,H1411,H1511,H1611,H1711,H1811,H1911,H11011,H11111,H114,H123,1"/>
    <w:basedOn w:val="a1"/>
    <w:next w:val="a2"/>
    <w:link w:val="1Char"/>
    <w:qFormat/>
    <w:rsid w:val="00BD7896"/>
    <w:pPr>
      <w:keepNext/>
      <w:keepLines/>
      <w:pageBreakBefore/>
      <w:numPr>
        <w:numId w:val="11"/>
      </w:numPr>
      <w:spacing w:beforeLines="200" w:before="200" w:afterLines="100" w:after="100"/>
      <w:outlineLvl w:val="0"/>
    </w:pPr>
    <w:rPr>
      <w:b/>
      <w:kern w:val="28"/>
      <w:sz w:val="36"/>
      <w:lang w:val="x-none" w:eastAsia="x-none"/>
    </w:rPr>
  </w:style>
  <w:style w:type="paragraph" w:styleId="20">
    <w:name w:val="heading 2"/>
    <w:aliases w:val="标题 2 Char1,标题 2 Char Char,第一层条,标题 ５,第一节 标题 2,H2,2nd level,h2,2,l2,DO NOT USE_h2,chn,Chapter Number/Appendix Letter,sect 1.2,Heading 2 Hidden,Heading 2 CCBS,heading 2,第一章 标题 2,ISO1,PIM2,Header 2,H21,H22,H23,H24,H25,H26,H27,H28,H29,H210,H211,H212,第,子"/>
    <w:basedOn w:val="a1"/>
    <w:next w:val="a2"/>
    <w:link w:val="2Char"/>
    <w:qFormat/>
    <w:rsid w:val="00BD7896"/>
    <w:pPr>
      <w:keepNext/>
      <w:numPr>
        <w:ilvl w:val="1"/>
        <w:numId w:val="11"/>
      </w:numPr>
      <w:spacing w:beforeLines="200" w:before="200" w:afterLines="100" w:after="100"/>
      <w:outlineLvl w:val="1"/>
    </w:pPr>
    <w:rPr>
      <w:b/>
      <w:sz w:val="32"/>
      <w:lang w:val="x-none" w:eastAsia="x-none"/>
    </w:rPr>
  </w:style>
  <w:style w:type="paragraph" w:styleId="3">
    <w:name w:val="heading 3"/>
    <w:aliases w:val="第二层条,sect1.2.3,Bold Head,bh,H3,H31,H32,H33,H34,H35,H36,H37,H38,H39,H310,H311,H321,H331,H341,H351,H361,H371,H381,H391,H3101,H312,H322,H332,H342,H352,H362,H372,H382,H392,H3102,H3111,H3211,H3311,H3411,H3511,H3611,H3711,H3811,H3911,H31011,H313,H323,h3"/>
    <w:basedOn w:val="a1"/>
    <w:next w:val="a2"/>
    <w:qFormat/>
    <w:rsid w:val="00BD7896"/>
    <w:pPr>
      <w:keepNext/>
      <w:numPr>
        <w:ilvl w:val="2"/>
        <w:numId w:val="11"/>
      </w:numPr>
      <w:spacing w:beforeLines="20" w:before="425" w:afterLines="20" w:after="113"/>
      <w:outlineLvl w:val="2"/>
    </w:pPr>
    <w:rPr>
      <w:b/>
      <w:i/>
      <w:sz w:val="28"/>
    </w:rPr>
  </w:style>
  <w:style w:type="paragraph" w:styleId="4">
    <w:name w:val="heading 4"/>
    <w:aliases w:val="H4,Fab-4,T5,h4,bullet,bl,bb,标题 4 Char Char,标题 4 Char Char Char,4,I4,l4,list 4,mh1l,Module heading 1 large (18 points),Head 4,PIM 4,Ref Heading 1,rh1,Heading sql,sect 1.2.3.4,First Subheading,bullet1,bl1,bb1,bullet2,bl2,bb2,bullet3,bl3,bb3,bullet4,题"/>
    <w:basedOn w:val="a1"/>
    <w:next w:val="a2"/>
    <w:link w:val="4Char1"/>
    <w:qFormat/>
    <w:rsid w:val="00BD7896"/>
    <w:pPr>
      <w:keepNext/>
      <w:numPr>
        <w:ilvl w:val="3"/>
        <w:numId w:val="1"/>
      </w:numPr>
      <w:spacing w:beforeLines="20" w:before="240" w:afterLines="20" w:after="60"/>
      <w:outlineLvl w:val="3"/>
    </w:pPr>
    <w:rPr>
      <w:b/>
      <w:iCs/>
      <w:sz w:val="24"/>
      <w:lang w:val="x-none" w:eastAsia="x-none"/>
    </w:rPr>
  </w:style>
  <w:style w:type="paragraph" w:styleId="5">
    <w:name w:val="heading 5"/>
    <w:aliases w:val="Level 5 Head,H5,sect1.2.3.4.5 + 行距: 固定值 16 磅 + 楷体_GB2312,天蓝,行距: 固定值 ...,dash,ds,dd,PIM 5,h5,Second Subheading,标题 5 Char,Table label,l5,hm,mh2,Module heading 2,Head 5,list 5,5,module heading,Block Label,口,口1,口2,ITT t5,PA Pico Section,TE Heading 5"/>
    <w:basedOn w:val="a1"/>
    <w:next w:val="a1"/>
    <w:link w:val="5Char1"/>
    <w:qFormat/>
    <w:rsid w:val="00BD7896"/>
    <w:pPr>
      <w:numPr>
        <w:ilvl w:val="4"/>
        <w:numId w:val="1"/>
      </w:numPr>
      <w:spacing w:beforeLines="20" w:before="240" w:afterLines="20" w:after="60"/>
      <w:outlineLvl w:val="4"/>
    </w:pPr>
    <w:rPr>
      <w:sz w:val="22"/>
      <w:lang w:val="da-DK" w:eastAsia="x-none"/>
    </w:rPr>
  </w:style>
  <w:style w:type="paragraph" w:styleId="6">
    <w:name w:val="heading 6"/>
    <w:aliases w:val="H6,PIM 6,h6,Third Subheading,BOD 4,Legal Level 1.,Bullet (Single Lines),Bullet list,PIM 61,H61,BOD 41,PIM 62,H62,BOD 42,PIM 63,H63,PIM 64,H64,PIM 65,H65,BOD 43,PIM 611,H611,BOD 411,PIM 621,H621,BOD 421,PIM 631,H631,PIM 641,H641,PIM 66,H66,BOD 44"/>
    <w:basedOn w:val="a1"/>
    <w:next w:val="a1"/>
    <w:qFormat/>
    <w:rsid w:val="00BD7896"/>
    <w:pPr>
      <w:numPr>
        <w:ilvl w:val="5"/>
        <w:numId w:val="1"/>
      </w:numPr>
      <w:spacing w:beforeLines="20" w:before="240" w:afterLines="20" w:after="60"/>
      <w:outlineLvl w:val="5"/>
    </w:pPr>
    <w:rPr>
      <w:i/>
      <w:sz w:val="22"/>
      <w:lang w:val="da-DK"/>
    </w:rPr>
  </w:style>
  <w:style w:type="paragraph" w:styleId="7">
    <w:name w:val="heading 7"/>
    <w:aliases w:val="PIM 7,letter list,H7,PIM 71,H71,PIM 72,H72,PIM 73,PIM 74,PIM 75,H73,PIM 711,H711,PIM 721,H721,PIM 731,PIM 741,PIM 76,H74,PIM 712,H712,PIM 722,H722,PIM 732,PIM 742,PIM 77,H75,PIM 713,H713,PIM 723,H723,PIM 733,PIM 743,Project scope header,1.标题 6,h7"/>
    <w:basedOn w:val="a1"/>
    <w:next w:val="a1"/>
    <w:qFormat/>
    <w:rsid w:val="00BD7896"/>
    <w:pPr>
      <w:numPr>
        <w:ilvl w:val="6"/>
        <w:numId w:val="1"/>
      </w:numPr>
      <w:spacing w:beforeLines="20" w:before="240" w:afterLines="20" w:after="60"/>
      <w:outlineLvl w:val="6"/>
    </w:pPr>
  </w:style>
  <w:style w:type="paragraph" w:styleId="8">
    <w:name w:val="heading 8"/>
    <w:aliases w:val="H8,H81,H82,H83,H811,H821,H84,H812,H822,H85,H813,H823,注意框体,h8,ITT t8,PA Appendix Minor,Level 1.1.1,Legal Level 1.1.1."/>
    <w:basedOn w:val="a1"/>
    <w:next w:val="a1"/>
    <w:qFormat/>
    <w:rsid w:val="00BD7896"/>
    <w:pPr>
      <w:numPr>
        <w:ilvl w:val="7"/>
        <w:numId w:val="1"/>
      </w:numPr>
      <w:spacing w:beforeLines="20" w:before="240" w:afterLines="20" w:after="60"/>
      <w:outlineLvl w:val="7"/>
    </w:pPr>
    <w:rPr>
      <w:i/>
    </w:rPr>
  </w:style>
  <w:style w:type="paragraph" w:styleId="9">
    <w:name w:val="heading 9"/>
    <w:aliases w:val="PIM 9,footer,H9,三级标题,PIM 91,H91,PIM 92,H92,PIM 93,PIM 94,PIM 95,H93,PIM 911,H911,PIM 921,H921,PIM 931,PIM 941,PIM 96,H94,PIM 912,H912,PIM 922,H922,PIM 932,PIM 942,PIM 97,H95,PIM 913,H913,PIM 923,H923,PIM 933,PIM 943,huh,App Heading,h9,Appendix,ITT "/>
    <w:basedOn w:val="a1"/>
    <w:next w:val="a1"/>
    <w:qFormat/>
    <w:rsid w:val="00BD7896"/>
    <w:pPr>
      <w:numPr>
        <w:ilvl w:val="8"/>
        <w:numId w:val="1"/>
      </w:numPr>
      <w:spacing w:beforeLines="20" w:before="240" w:afterLines="20" w:after="60"/>
      <w:outlineLvl w:val="8"/>
    </w:pPr>
    <w:rPr>
      <w:i/>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aliases w:val="Body Text(ch),Body Text Char,body text,bt,?y????×?,BODY TEXT,t,Text,Tempo Body Text,表格内文字"/>
    <w:basedOn w:val="a1"/>
    <w:link w:val="Char"/>
    <w:rsid w:val="00BD7896"/>
    <w:pPr>
      <w:widowControl/>
      <w:spacing w:after="120"/>
      <w:jc w:val="left"/>
    </w:pPr>
    <w:rPr>
      <w:kern w:val="0"/>
      <w:sz w:val="24"/>
      <w:szCs w:val="20"/>
    </w:rPr>
  </w:style>
  <w:style w:type="paragraph" w:customStyle="1" w:styleId="Normal0">
    <w:name w:val="Normal0"/>
    <w:rsid w:val="00BD7896"/>
    <w:rPr>
      <w:noProof/>
      <w:lang w:eastAsia="en-US"/>
    </w:rPr>
  </w:style>
  <w:style w:type="paragraph" w:customStyle="1" w:styleId="TableHeadingCenter">
    <w:name w:val="Table_Heading_Center"/>
    <w:basedOn w:val="a1"/>
    <w:rsid w:val="00BD7896"/>
    <w:pPr>
      <w:keepNext/>
      <w:keepLines/>
      <w:widowControl/>
      <w:spacing w:before="40" w:after="40"/>
      <w:jc w:val="center"/>
    </w:pPr>
    <w:rPr>
      <w:rFonts w:ascii="黑体" w:eastAsia="黑体" w:hAnsi="仿宋体"/>
      <w:b/>
      <w:kern w:val="0"/>
      <w:sz w:val="24"/>
      <w:szCs w:val="20"/>
    </w:rPr>
  </w:style>
  <w:style w:type="character" w:styleId="a6">
    <w:name w:val="Hyperlink"/>
    <w:uiPriority w:val="99"/>
    <w:rsid w:val="00BD7896"/>
    <w:rPr>
      <w:color w:val="0000FF"/>
      <w:u w:val="single"/>
    </w:rPr>
  </w:style>
  <w:style w:type="paragraph" w:styleId="10">
    <w:name w:val="toc 1"/>
    <w:basedOn w:val="a1"/>
    <w:next w:val="a1"/>
    <w:autoRedefine/>
    <w:uiPriority w:val="39"/>
    <w:qFormat/>
    <w:rsid w:val="00BD7896"/>
    <w:pPr>
      <w:spacing w:before="120" w:after="120"/>
      <w:jc w:val="left"/>
    </w:pPr>
    <w:rPr>
      <w:b/>
      <w:bCs/>
      <w:caps/>
    </w:rPr>
  </w:style>
  <w:style w:type="paragraph" w:styleId="22">
    <w:name w:val="toc 2"/>
    <w:basedOn w:val="a1"/>
    <w:next w:val="a1"/>
    <w:autoRedefine/>
    <w:uiPriority w:val="39"/>
    <w:qFormat/>
    <w:rsid w:val="00BD7896"/>
    <w:pPr>
      <w:ind w:left="210"/>
      <w:jc w:val="left"/>
    </w:pPr>
    <w:rPr>
      <w:smallCaps/>
    </w:rPr>
  </w:style>
  <w:style w:type="paragraph" w:styleId="31">
    <w:name w:val="toc 3"/>
    <w:basedOn w:val="a1"/>
    <w:next w:val="a1"/>
    <w:autoRedefine/>
    <w:uiPriority w:val="39"/>
    <w:qFormat/>
    <w:rsid w:val="00BD7896"/>
    <w:pPr>
      <w:ind w:left="420"/>
      <w:jc w:val="left"/>
    </w:pPr>
    <w:rPr>
      <w:i/>
      <w:iCs/>
    </w:rPr>
  </w:style>
  <w:style w:type="paragraph" w:styleId="a7">
    <w:name w:val="header"/>
    <w:aliases w:val="Alt Header,ho,header odd"/>
    <w:basedOn w:val="a1"/>
    <w:rsid w:val="00BD7896"/>
    <w:pPr>
      <w:pBdr>
        <w:bottom w:val="single" w:sz="6" w:space="1" w:color="auto"/>
      </w:pBdr>
      <w:tabs>
        <w:tab w:val="center" w:pos="4153"/>
        <w:tab w:val="right" w:pos="8306"/>
      </w:tabs>
      <w:snapToGrid w:val="0"/>
      <w:jc w:val="center"/>
    </w:pPr>
    <w:rPr>
      <w:sz w:val="18"/>
      <w:szCs w:val="18"/>
    </w:rPr>
  </w:style>
  <w:style w:type="paragraph" w:styleId="a8">
    <w:name w:val="Normal Indent"/>
    <w:aliases w:val="表正文,正文非缩进,特点,正文缩进 Char,正文（首行缩进两字） Char,正文缩进 Char1 Char,正文缩进 Char Char Char,正文缩进 Char1 Char Char Char,正文缩进 Char Char Char Char Char,正文缩进 Char1 Char Char Char Char Char,正文（首行缩进两字） Char Char Char Char Char Char,段1,正文缩进1,四号,操作步骤,ALT+Z,水上软件,正文（图说明文字居中）"/>
    <w:basedOn w:val="a1"/>
    <w:link w:val="Char1"/>
    <w:rsid w:val="00BD7896"/>
    <w:pPr>
      <w:ind w:firstLineChars="200" w:firstLine="420"/>
    </w:pPr>
  </w:style>
  <w:style w:type="paragraph" w:styleId="a9">
    <w:name w:val="footer"/>
    <w:basedOn w:val="a1"/>
    <w:rsid w:val="00BD7896"/>
    <w:pPr>
      <w:tabs>
        <w:tab w:val="center" w:pos="4153"/>
        <w:tab w:val="right" w:pos="8306"/>
      </w:tabs>
      <w:snapToGrid w:val="0"/>
      <w:jc w:val="left"/>
    </w:pPr>
    <w:rPr>
      <w:sz w:val="18"/>
      <w:szCs w:val="18"/>
    </w:rPr>
  </w:style>
  <w:style w:type="paragraph" w:styleId="aa">
    <w:name w:val="Body Text Indent"/>
    <w:aliases w:val="正文文字缩进aa"/>
    <w:basedOn w:val="a1"/>
    <w:rsid w:val="00BD7896"/>
    <w:pPr>
      <w:spacing w:after="120"/>
      <w:ind w:leftChars="200" w:left="420"/>
    </w:pPr>
  </w:style>
  <w:style w:type="paragraph" w:styleId="ab">
    <w:name w:val="Document Map"/>
    <w:basedOn w:val="a1"/>
    <w:semiHidden/>
    <w:rsid w:val="00BD7896"/>
    <w:pPr>
      <w:shd w:val="clear" w:color="auto" w:fill="000080"/>
    </w:pPr>
  </w:style>
  <w:style w:type="paragraph" w:styleId="23">
    <w:name w:val="Body Text Indent 2"/>
    <w:basedOn w:val="a1"/>
    <w:rsid w:val="00BD7896"/>
    <w:pPr>
      <w:spacing w:after="120" w:line="480" w:lineRule="auto"/>
      <w:ind w:leftChars="200" w:left="420"/>
    </w:pPr>
  </w:style>
  <w:style w:type="paragraph" w:styleId="ac">
    <w:name w:val="Date"/>
    <w:basedOn w:val="a1"/>
    <w:next w:val="a1"/>
    <w:rsid w:val="00BD7896"/>
    <w:rPr>
      <w:sz w:val="24"/>
      <w:szCs w:val="20"/>
    </w:rPr>
  </w:style>
  <w:style w:type="paragraph" w:styleId="32">
    <w:name w:val="Body Text Indent 3"/>
    <w:basedOn w:val="a1"/>
    <w:rsid w:val="00BD7896"/>
    <w:pPr>
      <w:spacing w:after="120"/>
      <w:ind w:leftChars="200" w:left="420"/>
    </w:pPr>
    <w:rPr>
      <w:sz w:val="16"/>
      <w:szCs w:val="16"/>
    </w:rPr>
  </w:style>
  <w:style w:type="paragraph" w:styleId="ad">
    <w:name w:val="Plain Text"/>
    <w:basedOn w:val="a1"/>
    <w:rsid w:val="00BD7896"/>
    <w:rPr>
      <w:rFonts w:ascii="宋体" w:hAnsi="Courier New" w:cs="Courier New"/>
      <w:szCs w:val="21"/>
    </w:rPr>
  </w:style>
  <w:style w:type="paragraph" w:customStyle="1" w:styleId="ae">
    <w:name w:val="±í¸ñÄÚÕýÎÄ"/>
    <w:rsid w:val="00BD7896"/>
    <w:pPr>
      <w:widowControl w:val="0"/>
      <w:overflowPunct w:val="0"/>
      <w:autoSpaceDE w:val="0"/>
      <w:autoSpaceDN w:val="0"/>
      <w:adjustRightInd w:val="0"/>
      <w:jc w:val="both"/>
      <w:textAlignment w:val="baseline"/>
    </w:pPr>
    <w:rPr>
      <w:rFonts w:ascii="宋体"/>
      <w:noProof/>
      <w:sz w:val="21"/>
    </w:rPr>
  </w:style>
  <w:style w:type="paragraph" w:styleId="af">
    <w:name w:val="Balloon Text"/>
    <w:basedOn w:val="a1"/>
    <w:semiHidden/>
    <w:rsid w:val="00BD7896"/>
    <w:rPr>
      <w:sz w:val="18"/>
      <w:szCs w:val="18"/>
    </w:rPr>
  </w:style>
  <w:style w:type="paragraph" w:styleId="af0">
    <w:name w:val="Normal (Web)"/>
    <w:basedOn w:val="a1"/>
    <w:rsid w:val="00BD7896"/>
    <w:pPr>
      <w:widowControl/>
      <w:spacing w:before="100" w:beforeAutospacing="1" w:after="100" w:afterAutospacing="1"/>
      <w:jc w:val="left"/>
    </w:pPr>
    <w:rPr>
      <w:rFonts w:ascii="宋体" w:hAnsi="宋体" w:cs="宋体"/>
      <w:kern w:val="0"/>
      <w:sz w:val="24"/>
    </w:rPr>
  </w:style>
  <w:style w:type="table" w:styleId="af1">
    <w:name w:val="Table Grid"/>
    <w:basedOn w:val="a4"/>
    <w:rsid w:val="00BD78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age number"/>
    <w:basedOn w:val="a3"/>
    <w:rsid w:val="00BD7896"/>
  </w:style>
  <w:style w:type="paragraph" w:customStyle="1" w:styleId="IBM">
    <w:name w:val="IBM 正文"/>
    <w:basedOn w:val="a1"/>
    <w:rsid w:val="00BD7896"/>
    <w:pPr>
      <w:spacing w:line="360" w:lineRule="atLeast"/>
    </w:pPr>
    <w:rPr>
      <w:szCs w:val="20"/>
    </w:rPr>
  </w:style>
  <w:style w:type="paragraph" w:styleId="21">
    <w:name w:val="List Bullet 2"/>
    <w:basedOn w:val="a1"/>
    <w:autoRedefine/>
    <w:rsid w:val="00125105"/>
    <w:pPr>
      <w:widowControl/>
      <w:numPr>
        <w:numId w:val="4"/>
      </w:numPr>
      <w:spacing w:line="360" w:lineRule="auto"/>
    </w:pPr>
    <w:rPr>
      <w:rFonts w:ascii="Arial" w:hAnsi="Arial"/>
      <w:kern w:val="0"/>
      <w:sz w:val="24"/>
      <w:lang w:eastAsia="en-US"/>
    </w:rPr>
  </w:style>
  <w:style w:type="paragraph" w:styleId="a0">
    <w:name w:val="List Bullet"/>
    <w:basedOn w:val="a1"/>
    <w:rsid w:val="00125105"/>
    <w:pPr>
      <w:widowControl/>
      <w:numPr>
        <w:numId w:val="2"/>
      </w:numPr>
      <w:tabs>
        <w:tab w:val="left" w:pos="312"/>
      </w:tabs>
      <w:suppressAutoHyphens/>
      <w:spacing w:line="360" w:lineRule="auto"/>
    </w:pPr>
    <w:rPr>
      <w:rFonts w:ascii="Arial" w:hAnsi="Arial"/>
      <w:kern w:val="0"/>
      <w:sz w:val="24"/>
    </w:rPr>
  </w:style>
  <w:style w:type="paragraph" w:styleId="30">
    <w:name w:val="index 3"/>
    <w:basedOn w:val="a1"/>
    <w:next w:val="a1"/>
    <w:autoRedefine/>
    <w:semiHidden/>
    <w:rsid w:val="00125105"/>
    <w:pPr>
      <w:widowControl/>
      <w:numPr>
        <w:numId w:val="3"/>
      </w:numPr>
      <w:tabs>
        <w:tab w:val="clear" w:pos="360"/>
        <w:tab w:val="num" w:pos="1440"/>
      </w:tabs>
      <w:ind w:left="1440"/>
    </w:pPr>
    <w:rPr>
      <w:rFonts w:ascii="Tahoma" w:hAnsi="Tahoma"/>
      <w:kern w:val="0"/>
      <w:sz w:val="24"/>
      <w:szCs w:val="20"/>
      <w:lang w:eastAsia="en-US"/>
    </w:rPr>
  </w:style>
  <w:style w:type="paragraph" w:styleId="11">
    <w:name w:val="index 1"/>
    <w:basedOn w:val="a1"/>
    <w:next w:val="a1"/>
    <w:autoRedefine/>
    <w:semiHidden/>
    <w:rsid w:val="00125105"/>
    <w:pPr>
      <w:widowControl/>
      <w:ind w:left="200" w:hanging="200"/>
    </w:pPr>
    <w:rPr>
      <w:rFonts w:ascii="Tahoma" w:hAnsi="Tahoma"/>
      <w:kern w:val="0"/>
      <w:sz w:val="24"/>
      <w:szCs w:val="20"/>
      <w:lang w:eastAsia="en-US"/>
    </w:rPr>
  </w:style>
  <w:style w:type="character" w:styleId="af3">
    <w:name w:val="FollowedHyperlink"/>
    <w:rsid w:val="00125105"/>
    <w:rPr>
      <w:color w:val="800080"/>
      <w:u w:val="single"/>
    </w:rPr>
  </w:style>
  <w:style w:type="paragraph" w:styleId="af4">
    <w:name w:val="Title"/>
    <w:basedOn w:val="a1"/>
    <w:qFormat/>
    <w:rsid w:val="00125105"/>
    <w:pPr>
      <w:widowControl/>
      <w:spacing w:before="240" w:after="60"/>
      <w:jc w:val="center"/>
      <w:outlineLvl w:val="0"/>
    </w:pPr>
    <w:rPr>
      <w:rFonts w:ascii="Arial" w:hAnsi="Arial" w:cs="Arial"/>
      <w:b/>
      <w:bCs/>
      <w:kern w:val="28"/>
      <w:sz w:val="32"/>
      <w:szCs w:val="32"/>
      <w:lang w:eastAsia="en-US"/>
    </w:rPr>
  </w:style>
  <w:style w:type="character" w:customStyle="1" w:styleId="NormalIndentChar">
    <w:name w:val="Normal Indent Char"/>
    <w:rsid w:val="00125105"/>
    <w:rPr>
      <w:rFonts w:eastAsia="宋体"/>
      <w:noProof w:val="0"/>
      <w:kern w:val="2"/>
      <w:sz w:val="24"/>
      <w:szCs w:val="24"/>
      <w:lang w:val="en-US" w:eastAsia="zh-CN" w:bidi="ar-SA"/>
    </w:rPr>
  </w:style>
  <w:style w:type="paragraph" w:customStyle="1" w:styleId="Header1">
    <w:name w:val="*Header 1"/>
    <w:rsid w:val="00125105"/>
    <w:pPr>
      <w:spacing w:after="240" w:line="280" w:lineRule="exact"/>
    </w:pPr>
    <w:rPr>
      <w:b/>
      <w:caps/>
      <w:sz w:val="24"/>
      <w:lang w:eastAsia="en-US"/>
    </w:rPr>
  </w:style>
  <w:style w:type="paragraph" w:styleId="af5">
    <w:name w:val="List"/>
    <w:basedOn w:val="a1"/>
    <w:rsid w:val="00125105"/>
    <w:pPr>
      <w:widowControl/>
      <w:tabs>
        <w:tab w:val="left" w:pos="360"/>
        <w:tab w:val="left" w:pos="2160"/>
        <w:tab w:val="left" w:pos="3060"/>
      </w:tabs>
      <w:spacing w:before="60" w:after="60"/>
      <w:ind w:left="360" w:hanging="360"/>
      <w:jc w:val="left"/>
    </w:pPr>
    <w:rPr>
      <w:color w:val="000000"/>
      <w:kern w:val="0"/>
      <w:sz w:val="24"/>
      <w:szCs w:val="20"/>
      <w:lang w:val="en-GB"/>
    </w:rPr>
  </w:style>
  <w:style w:type="paragraph" w:customStyle="1" w:styleId="af6">
    <w:name w:val="文本框"/>
    <w:basedOn w:val="a1"/>
    <w:rsid w:val="00125105"/>
    <w:rPr>
      <w:sz w:val="18"/>
    </w:rPr>
  </w:style>
  <w:style w:type="paragraph" w:customStyle="1" w:styleId="Bullet2">
    <w:name w:val="*Bullet 2"/>
    <w:rsid w:val="00125105"/>
    <w:pPr>
      <w:keepLines/>
      <w:tabs>
        <w:tab w:val="num" w:pos="720"/>
      </w:tabs>
      <w:spacing w:after="120"/>
      <w:ind w:left="720" w:hanging="360"/>
    </w:pPr>
    <w:rPr>
      <w:rFonts w:eastAsia="Times New Roman"/>
      <w:sz w:val="22"/>
      <w:lang w:eastAsia="en-US"/>
    </w:rPr>
  </w:style>
  <w:style w:type="paragraph" w:customStyle="1" w:styleId="Bullet10">
    <w:name w:val="*Bullet 1"/>
    <w:rsid w:val="00125105"/>
    <w:pPr>
      <w:keepLines/>
      <w:tabs>
        <w:tab w:val="num" w:pos="360"/>
      </w:tabs>
      <w:spacing w:before="60" w:after="60"/>
      <w:ind w:left="360" w:hanging="360"/>
    </w:pPr>
    <w:rPr>
      <w:rFonts w:eastAsia="Times New Roman"/>
      <w:color w:val="000000"/>
      <w:sz w:val="22"/>
      <w:lang w:eastAsia="en-US"/>
    </w:rPr>
  </w:style>
  <w:style w:type="character" w:customStyle="1" w:styleId="ListBulletChar">
    <w:name w:val="List Bullet Char"/>
    <w:rsid w:val="00125105"/>
    <w:rPr>
      <w:rFonts w:ascii="Arial" w:eastAsia="宋体" w:hAnsi="Arial"/>
      <w:noProof w:val="0"/>
      <w:sz w:val="24"/>
      <w:szCs w:val="24"/>
      <w:lang w:val="en-US" w:eastAsia="zh-CN" w:bidi="ar-SA"/>
    </w:rPr>
  </w:style>
  <w:style w:type="paragraph" w:customStyle="1" w:styleId="Header4">
    <w:name w:val="*Header 4"/>
    <w:basedOn w:val="a1"/>
    <w:rsid w:val="00125105"/>
    <w:pPr>
      <w:keepNext/>
      <w:keepLines/>
      <w:widowControl/>
      <w:spacing w:before="120" w:after="120"/>
      <w:jc w:val="left"/>
    </w:pPr>
    <w:rPr>
      <w:rFonts w:eastAsia="Times New Roman"/>
      <w:b/>
      <w:i/>
      <w:kern w:val="0"/>
      <w:sz w:val="22"/>
      <w:szCs w:val="20"/>
      <w:lang w:eastAsia="en-US"/>
    </w:rPr>
  </w:style>
  <w:style w:type="paragraph" w:customStyle="1" w:styleId="Header2">
    <w:name w:val="*Header 2"/>
    <w:rsid w:val="00125105"/>
    <w:pPr>
      <w:keepNext/>
      <w:keepLines/>
      <w:spacing w:before="120" w:after="120"/>
    </w:pPr>
    <w:rPr>
      <w:rFonts w:eastAsia="Times New Roman"/>
      <w:b/>
      <w:sz w:val="24"/>
      <w:lang w:eastAsia="en-US"/>
    </w:rPr>
  </w:style>
  <w:style w:type="paragraph" w:customStyle="1" w:styleId="AppH1">
    <w:name w:val="App H1"/>
    <w:basedOn w:val="1"/>
    <w:next w:val="a8"/>
    <w:rsid w:val="00125105"/>
    <w:pPr>
      <w:keepLines w:val="0"/>
      <w:pageBreakBefore w:val="0"/>
      <w:widowControl/>
      <w:numPr>
        <w:numId w:val="0"/>
      </w:numPr>
      <w:tabs>
        <w:tab w:val="num" w:pos="432"/>
        <w:tab w:val="left" w:pos="600"/>
      </w:tabs>
      <w:spacing w:beforeLines="0" w:before="240" w:afterLines="0" w:after="60" w:line="360" w:lineRule="auto"/>
      <w:ind w:left="432" w:hanging="432"/>
      <w:jc w:val="left"/>
    </w:pPr>
    <w:rPr>
      <w:rFonts w:ascii="Arial" w:hAnsi="Arial"/>
      <w:kern w:val="32"/>
      <w:sz w:val="32"/>
      <w:szCs w:val="20"/>
    </w:rPr>
  </w:style>
  <w:style w:type="paragraph" w:customStyle="1" w:styleId="Header3">
    <w:name w:val="*Header 3"/>
    <w:rsid w:val="00125105"/>
    <w:pPr>
      <w:spacing w:after="160" w:line="280" w:lineRule="exact"/>
      <w:outlineLvl w:val="2"/>
    </w:pPr>
    <w:rPr>
      <w:b/>
      <w:sz w:val="22"/>
      <w:lang w:eastAsia="en-US"/>
    </w:rPr>
  </w:style>
  <w:style w:type="paragraph" w:customStyle="1" w:styleId="TableHeading">
    <w:name w:val="*Table Heading"/>
    <w:basedOn w:val="a1"/>
    <w:rsid w:val="00125105"/>
    <w:pPr>
      <w:widowControl/>
      <w:spacing w:before="60" w:after="60" w:line="220" w:lineRule="atLeast"/>
      <w:jc w:val="left"/>
    </w:pPr>
    <w:rPr>
      <w:b/>
      <w:kern w:val="0"/>
      <w:sz w:val="22"/>
      <w:szCs w:val="20"/>
      <w:u w:val="single"/>
      <w:lang w:eastAsia="en-US"/>
    </w:rPr>
  </w:style>
  <w:style w:type="paragraph" w:customStyle="1" w:styleId="TableBody">
    <w:name w:val="*Table Body"/>
    <w:basedOn w:val="a1"/>
    <w:rsid w:val="00125105"/>
    <w:pPr>
      <w:widowControl/>
      <w:spacing w:after="80" w:line="280" w:lineRule="exact"/>
      <w:jc w:val="left"/>
    </w:pPr>
    <w:rPr>
      <w:kern w:val="0"/>
      <w:sz w:val="22"/>
      <w:szCs w:val="20"/>
      <w:lang w:eastAsia="en-US"/>
    </w:rPr>
  </w:style>
  <w:style w:type="paragraph" w:customStyle="1" w:styleId="Fig">
    <w:name w:val="Fig"/>
    <w:basedOn w:val="a1"/>
    <w:rsid w:val="00125105"/>
    <w:pPr>
      <w:widowControl/>
      <w:tabs>
        <w:tab w:val="num" w:pos="720"/>
      </w:tabs>
      <w:spacing w:after="120" w:line="360" w:lineRule="auto"/>
      <w:jc w:val="center"/>
    </w:pPr>
    <w:rPr>
      <w:rFonts w:ascii="Arial" w:hAnsi="Arial" w:cs="Arial"/>
      <w:kern w:val="0"/>
      <w:sz w:val="22"/>
      <w:szCs w:val="22"/>
    </w:rPr>
  </w:style>
  <w:style w:type="paragraph" w:customStyle="1" w:styleId="AppH2">
    <w:name w:val="App H2"/>
    <w:basedOn w:val="20"/>
    <w:next w:val="a8"/>
    <w:rsid w:val="00125105"/>
    <w:pPr>
      <w:widowControl/>
      <w:numPr>
        <w:ilvl w:val="0"/>
        <w:numId w:val="0"/>
      </w:numPr>
      <w:tabs>
        <w:tab w:val="num" w:pos="576"/>
      </w:tabs>
      <w:spacing w:beforeLines="0" w:before="60" w:afterLines="0" w:after="120" w:line="360" w:lineRule="auto"/>
      <w:ind w:left="576" w:hanging="576"/>
      <w:jc w:val="left"/>
    </w:pPr>
    <w:rPr>
      <w:rFonts w:ascii="Arial Bold" w:hAnsi="Arial Bold"/>
      <w:kern w:val="0"/>
      <w:sz w:val="28"/>
      <w:szCs w:val="20"/>
    </w:rPr>
  </w:style>
  <w:style w:type="paragraph" w:customStyle="1" w:styleId="AppH3">
    <w:name w:val="App H3"/>
    <w:basedOn w:val="3"/>
    <w:next w:val="a8"/>
    <w:rsid w:val="00125105"/>
    <w:pPr>
      <w:widowControl/>
      <w:numPr>
        <w:ilvl w:val="0"/>
        <w:numId w:val="0"/>
      </w:numPr>
      <w:tabs>
        <w:tab w:val="num" w:pos="720"/>
      </w:tabs>
      <w:spacing w:beforeLines="0" w:before="0" w:afterLines="0" w:after="240" w:line="360" w:lineRule="auto"/>
      <w:ind w:left="720" w:hanging="720"/>
      <w:jc w:val="left"/>
    </w:pPr>
    <w:rPr>
      <w:rFonts w:ascii="Arial Bold" w:hAnsi="Arial Bold"/>
      <w:i w:val="0"/>
      <w:snapToGrid w:val="0"/>
      <w:color w:val="000000"/>
      <w:kern w:val="0"/>
      <w:sz w:val="24"/>
      <w:szCs w:val="20"/>
    </w:rPr>
  </w:style>
  <w:style w:type="paragraph" w:customStyle="1" w:styleId="AppH4">
    <w:name w:val="App H4"/>
    <w:basedOn w:val="4"/>
    <w:next w:val="a8"/>
    <w:rsid w:val="00125105"/>
    <w:pPr>
      <w:widowControl/>
      <w:numPr>
        <w:ilvl w:val="0"/>
        <w:numId w:val="0"/>
      </w:numPr>
      <w:tabs>
        <w:tab w:val="num" w:pos="864"/>
      </w:tabs>
      <w:snapToGrid w:val="0"/>
      <w:spacing w:beforeLines="0" w:before="0" w:afterLines="0" w:after="0" w:line="360" w:lineRule="auto"/>
      <w:ind w:left="864" w:hanging="864"/>
      <w:jc w:val="left"/>
    </w:pPr>
    <w:rPr>
      <w:rFonts w:ascii="Arial Bold" w:hAnsi="Arial Bold"/>
      <w:i/>
      <w:iCs w:val="0"/>
      <w:kern w:val="0"/>
      <w:szCs w:val="20"/>
    </w:rPr>
  </w:style>
  <w:style w:type="paragraph" w:customStyle="1" w:styleId="SubBullet2">
    <w:name w:val="Sub Bullet 2"/>
    <w:basedOn w:val="a1"/>
    <w:rsid w:val="00125105"/>
    <w:pPr>
      <w:widowControl/>
      <w:spacing w:line="300" w:lineRule="exact"/>
      <w:ind w:left="993" w:hanging="302"/>
      <w:jc w:val="left"/>
    </w:pPr>
    <w:rPr>
      <w:rFonts w:ascii="Arial" w:eastAsia="Arial" w:hAnsi="Arial" w:cs="Arial"/>
      <w:b/>
      <w:i/>
      <w:snapToGrid w:val="0"/>
      <w:kern w:val="0"/>
      <w:szCs w:val="21"/>
      <w:lang w:eastAsia="en-US"/>
    </w:rPr>
  </w:style>
  <w:style w:type="paragraph" w:customStyle="1" w:styleId="ResetNumberedList">
    <w:name w:val="Reset Numbered List"/>
    <w:basedOn w:val="a1"/>
    <w:next w:val="a1"/>
    <w:rsid w:val="00125105"/>
    <w:pPr>
      <w:widowControl/>
      <w:spacing w:line="290" w:lineRule="atLeast"/>
      <w:jc w:val="left"/>
      <w:outlineLvl w:val="1"/>
    </w:pPr>
    <w:rPr>
      <w:kern w:val="0"/>
      <w:sz w:val="24"/>
      <w:szCs w:val="20"/>
      <w:lang w:val="en-GB" w:eastAsia="en-US"/>
    </w:rPr>
  </w:style>
  <w:style w:type="character" w:customStyle="1" w:styleId="CharChar1">
    <w:name w:val="Char Char1"/>
    <w:rsid w:val="00125105"/>
    <w:rPr>
      <w:rFonts w:eastAsia="宋体"/>
      <w:noProof w:val="0"/>
      <w:kern w:val="2"/>
      <w:sz w:val="24"/>
      <w:szCs w:val="24"/>
      <w:lang w:val="en-US" w:eastAsia="zh-CN" w:bidi="ar-SA"/>
    </w:rPr>
  </w:style>
  <w:style w:type="paragraph" w:customStyle="1" w:styleId="af7">
    <w:name w:val="出版商"/>
    <w:basedOn w:val="a1"/>
    <w:autoRedefine/>
    <w:rsid w:val="00125105"/>
    <w:pPr>
      <w:jc w:val="center"/>
    </w:pPr>
    <w:rPr>
      <w:rFonts w:ascii="仿宋_GB2312" w:eastAsia="仿宋_GB2312"/>
      <w:b/>
      <w:spacing w:val="20"/>
      <w:sz w:val="28"/>
    </w:rPr>
  </w:style>
  <w:style w:type="paragraph" w:customStyle="1" w:styleId="DefaultText">
    <w:name w:val="Default Text"/>
    <w:basedOn w:val="a1"/>
    <w:rsid w:val="00125105"/>
    <w:pPr>
      <w:widowControl/>
    </w:pPr>
    <w:rPr>
      <w:rFonts w:ascii="Arial" w:hAnsi="Arial"/>
      <w:kern w:val="0"/>
      <w:sz w:val="24"/>
      <w:szCs w:val="20"/>
      <w:lang w:val="en-AU"/>
    </w:rPr>
  </w:style>
  <w:style w:type="paragraph" w:customStyle="1" w:styleId="12">
    <w:name w:val="批注框文本1"/>
    <w:basedOn w:val="a1"/>
    <w:semiHidden/>
    <w:rsid w:val="00125105"/>
    <w:pPr>
      <w:widowControl/>
    </w:pPr>
    <w:rPr>
      <w:rFonts w:ascii="Arial" w:hAnsi="Arial"/>
      <w:kern w:val="0"/>
      <w:sz w:val="16"/>
      <w:szCs w:val="16"/>
      <w:lang w:eastAsia="en-US"/>
    </w:rPr>
  </w:style>
  <w:style w:type="paragraph" w:styleId="40">
    <w:name w:val="index 4"/>
    <w:basedOn w:val="a1"/>
    <w:next w:val="a1"/>
    <w:semiHidden/>
    <w:rsid w:val="00125105"/>
    <w:pPr>
      <w:widowControl/>
      <w:tabs>
        <w:tab w:val="left" w:pos="1134"/>
      </w:tabs>
      <w:spacing w:line="280" w:lineRule="atLeast"/>
      <w:ind w:left="1135" w:hanging="284"/>
      <w:jc w:val="left"/>
    </w:pPr>
    <w:rPr>
      <w:rFonts w:ascii="Arial" w:hAnsi="Arial"/>
      <w:kern w:val="0"/>
      <w:sz w:val="22"/>
      <w:szCs w:val="20"/>
      <w:lang w:eastAsia="en-US"/>
    </w:rPr>
  </w:style>
  <w:style w:type="paragraph" w:styleId="af8">
    <w:name w:val="table of figures"/>
    <w:basedOn w:val="a1"/>
    <w:next w:val="a1"/>
    <w:semiHidden/>
    <w:rsid w:val="007E6BF9"/>
    <w:pPr>
      <w:widowControl/>
      <w:ind w:left="400" w:hanging="400"/>
    </w:pPr>
    <w:rPr>
      <w:rFonts w:ascii="Arial" w:hAnsi="Arial"/>
      <w:kern w:val="0"/>
      <w:sz w:val="24"/>
      <w:szCs w:val="20"/>
      <w:lang w:eastAsia="en-US"/>
    </w:rPr>
  </w:style>
  <w:style w:type="paragraph" w:styleId="af9">
    <w:name w:val="caption"/>
    <w:basedOn w:val="a1"/>
    <w:next w:val="a1"/>
    <w:qFormat/>
    <w:rsid w:val="007E6BF9"/>
    <w:pPr>
      <w:widowControl/>
      <w:spacing w:before="120" w:after="120"/>
      <w:jc w:val="center"/>
    </w:pPr>
    <w:rPr>
      <w:rFonts w:ascii="Arial" w:hAnsi="Arial"/>
      <w:b/>
      <w:bCs/>
      <w:kern w:val="0"/>
      <w:sz w:val="18"/>
      <w:szCs w:val="20"/>
      <w:lang w:eastAsia="en-US"/>
    </w:rPr>
  </w:style>
  <w:style w:type="paragraph" w:styleId="80">
    <w:name w:val="index 8"/>
    <w:basedOn w:val="a1"/>
    <w:next w:val="a1"/>
    <w:autoRedefine/>
    <w:semiHidden/>
    <w:rsid w:val="007E6BF9"/>
    <w:pPr>
      <w:widowControl/>
      <w:ind w:left="1600" w:hanging="200"/>
    </w:pPr>
    <w:rPr>
      <w:rFonts w:ascii="Tahoma" w:hAnsi="Tahoma"/>
      <w:kern w:val="0"/>
      <w:sz w:val="24"/>
      <w:szCs w:val="20"/>
      <w:lang w:eastAsia="en-US"/>
    </w:rPr>
  </w:style>
  <w:style w:type="paragraph" w:styleId="70">
    <w:name w:val="toc 7"/>
    <w:basedOn w:val="a1"/>
    <w:next w:val="a1"/>
    <w:autoRedefine/>
    <w:uiPriority w:val="39"/>
    <w:rsid w:val="007E6BF9"/>
    <w:pPr>
      <w:widowControl/>
      <w:ind w:left="1200"/>
      <w:jc w:val="left"/>
    </w:pPr>
    <w:rPr>
      <w:kern w:val="0"/>
      <w:sz w:val="24"/>
      <w:szCs w:val="21"/>
      <w:lang w:eastAsia="en-US"/>
    </w:rPr>
  </w:style>
  <w:style w:type="paragraph" w:styleId="41">
    <w:name w:val="toc 4"/>
    <w:basedOn w:val="a1"/>
    <w:next w:val="a1"/>
    <w:autoRedefine/>
    <w:uiPriority w:val="39"/>
    <w:rsid w:val="007E6BF9"/>
    <w:pPr>
      <w:widowControl/>
      <w:ind w:left="600"/>
      <w:jc w:val="left"/>
    </w:pPr>
    <w:rPr>
      <w:kern w:val="0"/>
      <w:sz w:val="24"/>
      <w:szCs w:val="21"/>
      <w:lang w:eastAsia="en-US"/>
    </w:rPr>
  </w:style>
  <w:style w:type="paragraph" w:styleId="50">
    <w:name w:val="toc 5"/>
    <w:basedOn w:val="a1"/>
    <w:next w:val="a1"/>
    <w:autoRedefine/>
    <w:uiPriority w:val="39"/>
    <w:rsid w:val="007E6BF9"/>
    <w:pPr>
      <w:widowControl/>
      <w:ind w:left="800"/>
      <w:jc w:val="left"/>
    </w:pPr>
    <w:rPr>
      <w:kern w:val="0"/>
      <w:sz w:val="24"/>
      <w:szCs w:val="21"/>
      <w:lang w:eastAsia="en-US"/>
    </w:rPr>
  </w:style>
  <w:style w:type="paragraph" w:styleId="60">
    <w:name w:val="toc 6"/>
    <w:basedOn w:val="a1"/>
    <w:next w:val="a1"/>
    <w:autoRedefine/>
    <w:uiPriority w:val="39"/>
    <w:rsid w:val="007E6BF9"/>
    <w:pPr>
      <w:widowControl/>
      <w:ind w:left="1000"/>
      <w:jc w:val="left"/>
    </w:pPr>
    <w:rPr>
      <w:kern w:val="0"/>
      <w:sz w:val="24"/>
      <w:szCs w:val="21"/>
      <w:lang w:eastAsia="en-US"/>
    </w:rPr>
  </w:style>
  <w:style w:type="paragraph" w:styleId="81">
    <w:name w:val="toc 8"/>
    <w:basedOn w:val="a1"/>
    <w:next w:val="a1"/>
    <w:autoRedefine/>
    <w:uiPriority w:val="39"/>
    <w:rsid w:val="007E6BF9"/>
    <w:pPr>
      <w:widowControl/>
      <w:ind w:left="1400"/>
      <w:jc w:val="left"/>
    </w:pPr>
    <w:rPr>
      <w:kern w:val="0"/>
      <w:sz w:val="24"/>
      <w:szCs w:val="21"/>
      <w:lang w:eastAsia="en-US"/>
    </w:rPr>
  </w:style>
  <w:style w:type="paragraph" w:styleId="90">
    <w:name w:val="toc 9"/>
    <w:basedOn w:val="a1"/>
    <w:next w:val="a1"/>
    <w:autoRedefine/>
    <w:uiPriority w:val="39"/>
    <w:rsid w:val="007E6BF9"/>
    <w:pPr>
      <w:widowControl/>
      <w:ind w:left="1600"/>
      <w:jc w:val="left"/>
    </w:pPr>
    <w:rPr>
      <w:kern w:val="0"/>
      <w:sz w:val="24"/>
      <w:szCs w:val="21"/>
      <w:lang w:eastAsia="en-US"/>
    </w:rPr>
  </w:style>
  <w:style w:type="paragraph" w:styleId="afa">
    <w:name w:val="annotation text"/>
    <w:basedOn w:val="a1"/>
    <w:link w:val="Char0"/>
    <w:uiPriority w:val="99"/>
    <w:semiHidden/>
    <w:rsid w:val="007E6BF9"/>
    <w:pPr>
      <w:widowControl/>
      <w:jc w:val="left"/>
    </w:pPr>
    <w:rPr>
      <w:kern w:val="0"/>
      <w:sz w:val="24"/>
      <w:szCs w:val="20"/>
      <w:lang w:val="x-none" w:eastAsia="en-US"/>
    </w:rPr>
  </w:style>
  <w:style w:type="paragraph" w:styleId="24">
    <w:name w:val="index 2"/>
    <w:basedOn w:val="a1"/>
    <w:next w:val="a1"/>
    <w:autoRedefine/>
    <w:semiHidden/>
    <w:rsid w:val="007E6BF9"/>
    <w:pPr>
      <w:widowControl/>
      <w:ind w:leftChars="200" w:left="200"/>
    </w:pPr>
    <w:rPr>
      <w:rFonts w:ascii="Arial" w:hAnsi="Arial"/>
      <w:kern w:val="0"/>
      <w:sz w:val="24"/>
      <w:lang w:eastAsia="en-US"/>
    </w:rPr>
  </w:style>
  <w:style w:type="paragraph" w:styleId="51">
    <w:name w:val="index 5"/>
    <w:basedOn w:val="a1"/>
    <w:next w:val="a1"/>
    <w:autoRedefine/>
    <w:semiHidden/>
    <w:rsid w:val="007E6BF9"/>
    <w:pPr>
      <w:widowControl/>
      <w:ind w:leftChars="800" w:left="800"/>
    </w:pPr>
    <w:rPr>
      <w:rFonts w:ascii="Arial" w:hAnsi="Arial"/>
      <w:kern w:val="0"/>
      <w:sz w:val="24"/>
      <w:lang w:eastAsia="en-US"/>
    </w:rPr>
  </w:style>
  <w:style w:type="paragraph" w:styleId="61">
    <w:name w:val="index 6"/>
    <w:basedOn w:val="a1"/>
    <w:next w:val="a1"/>
    <w:autoRedefine/>
    <w:semiHidden/>
    <w:rsid w:val="007E6BF9"/>
    <w:pPr>
      <w:widowControl/>
      <w:ind w:leftChars="1000" w:left="1000"/>
    </w:pPr>
    <w:rPr>
      <w:rFonts w:ascii="Arial" w:hAnsi="Arial"/>
      <w:kern w:val="0"/>
      <w:sz w:val="24"/>
      <w:lang w:eastAsia="en-US"/>
    </w:rPr>
  </w:style>
  <w:style w:type="paragraph" w:styleId="71">
    <w:name w:val="index 7"/>
    <w:basedOn w:val="a1"/>
    <w:next w:val="a1"/>
    <w:autoRedefine/>
    <w:semiHidden/>
    <w:rsid w:val="007E6BF9"/>
    <w:pPr>
      <w:widowControl/>
      <w:ind w:leftChars="1200" w:left="1200"/>
    </w:pPr>
    <w:rPr>
      <w:rFonts w:ascii="Arial" w:hAnsi="Arial"/>
      <w:kern w:val="0"/>
      <w:sz w:val="24"/>
      <w:lang w:eastAsia="en-US"/>
    </w:rPr>
  </w:style>
  <w:style w:type="paragraph" w:styleId="91">
    <w:name w:val="index 9"/>
    <w:basedOn w:val="a1"/>
    <w:next w:val="a1"/>
    <w:autoRedefine/>
    <w:semiHidden/>
    <w:rsid w:val="007E6BF9"/>
    <w:pPr>
      <w:widowControl/>
      <w:ind w:leftChars="1600" w:left="1600"/>
    </w:pPr>
    <w:rPr>
      <w:rFonts w:ascii="Arial" w:hAnsi="Arial"/>
      <w:kern w:val="0"/>
      <w:sz w:val="24"/>
      <w:lang w:eastAsia="en-US"/>
    </w:rPr>
  </w:style>
  <w:style w:type="paragraph" w:styleId="afb">
    <w:name w:val="index heading"/>
    <w:basedOn w:val="a1"/>
    <w:next w:val="11"/>
    <w:semiHidden/>
    <w:rsid w:val="007E6BF9"/>
    <w:pPr>
      <w:widowControl/>
    </w:pPr>
    <w:rPr>
      <w:rFonts w:ascii="Arial" w:hAnsi="Arial"/>
      <w:kern w:val="0"/>
      <w:sz w:val="24"/>
      <w:lang w:eastAsia="en-US"/>
    </w:rPr>
  </w:style>
  <w:style w:type="paragraph" w:styleId="afc">
    <w:name w:val="annotation subject"/>
    <w:basedOn w:val="afa"/>
    <w:next w:val="afa"/>
    <w:semiHidden/>
    <w:rsid w:val="007E6BF9"/>
    <w:rPr>
      <w:rFonts w:ascii="Arial" w:hAnsi="Arial"/>
      <w:b/>
      <w:bCs/>
      <w:szCs w:val="24"/>
    </w:rPr>
  </w:style>
  <w:style w:type="paragraph" w:customStyle="1" w:styleId="Bullet1">
    <w:name w:val="Bullet 1"/>
    <w:basedOn w:val="a1"/>
    <w:rsid w:val="00B33B39"/>
    <w:pPr>
      <w:numPr>
        <w:numId w:val="5"/>
      </w:numPr>
      <w:spacing w:beforeLines="20" w:before="48" w:afterLines="20" w:after="48"/>
    </w:pPr>
  </w:style>
  <w:style w:type="character" w:customStyle="1" w:styleId="CharChar10">
    <w:name w:val="Char Char1"/>
    <w:rsid w:val="0018461F"/>
    <w:rPr>
      <w:rFonts w:eastAsia="楷体_GB2312"/>
      <w:noProof w:val="0"/>
      <w:kern w:val="2"/>
      <w:sz w:val="24"/>
      <w:szCs w:val="24"/>
      <w:lang w:val="en-US" w:eastAsia="zh-CN" w:bidi="ar-SA"/>
    </w:rPr>
  </w:style>
  <w:style w:type="paragraph" w:styleId="2">
    <w:name w:val="List Number 2"/>
    <w:basedOn w:val="a1"/>
    <w:rsid w:val="0018461F"/>
    <w:pPr>
      <w:numPr>
        <w:numId w:val="6"/>
      </w:numPr>
    </w:pPr>
  </w:style>
  <w:style w:type="paragraph" w:customStyle="1" w:styleId="afd">
    <w:name w:val="图形"/>
    <w:basedOn w:val="a1"/>
    <w:rsid w:val="0018461F"/>
    <w:pPr>
      <w:keepNext/>
      <w:spacing w:line="360" w:lineRule="auto"/>
      <w:jc w:val="center"/>
    </w:pPr>
    <w:rPr>
      <w:sz w:val="24"/>
      <w:szCs w:val="20"/>
    </w:rPr>
  </w:style>
  <w:style w:type="paragraph" w:styleId="a">
    <w:name w:val="List Number"/>
    <w:basedOn w:val="a1"/>
    <w:rsid w:val="0018461F"/>
    <w:pPr>
      <w:numPr>
        <w:numId w:val="7"/>
      </w:numPr>
    </w:pPr>
  </w:style>
  <w:style w:type="paragraph" w:customStyle="1" w:styleId="GndNormal">
    <w:name w:val="GndNormal"/>
    <w:basedOn w:val="a1"/>
    <w:rsid w:val="0018461F"/>
    <w:pPr>
      <w:spacing w:before="100" w:beforeAutospacing="1" w:after="100" w:afterAutospacing="1" w:line="360" w:lineRule="auto"/>
    </w:pPr>
    <w:rPr>
      <w:rFonts w:ascii="宋体" w:hAnsi="Arial"/>
      <w:sz w:val="24"/>
    </w:rPr>
  </w:style>
  <w:style w:type="character" w:customStyle="1" w:styleId="5CharCharCharChar">
    <w:name w:val="标题 5 Char Char Char Char"/>
    <w:rsid w:val="0018461F"/>
    <w:rPr>
      <w:rFonts w:eastAsia="宋体"/>
      <w:b/>
      <w:bCs/>
      <w:kern w:val="2"/>
      <w:sz w:val="28"/>
      <w:szCs w:val="28"/>
      <w:lang w:val="en-US" w:eastAsia="zh-CN" w:bidi="ar-SA"/>
    </w:rPr>
  </w:style>
  <w:style w:type="paragraph" w:customStyle="1" w:styleId="List">
    <w:name w:val="List_符号"/>
    <w:basedOn w:val="aa"/>
    <w:rsid w:val="0018461F"/>
    <w:pPr>
      <w:tabs>
        <w:tab w:val="num" w:pos="902"/>
      </w:tabs>
      <w:spacing w:after="0" w:line="400" w:lineRule="exact"/>
      <w:ind w:leftChars="0" w:left="907" w:hanging="425"/>
    </w:pPr>
    <w:rPr>
      <w:szCs w:val="20"/>
    </w:rPr>
  </w:style>
  <w:style w:type="paragraph" w:styleId="33">
    <w:name w:val="List Number 3"/>
    <w:basedOn w:val="a1"/>
    <w:rsid w:val="0018461F"/>
    <w:pPr>
      <w:tabs>
        <w:tab w:val="num" w:pos="1355"/>
      </w:tabs>
      <w:spacing w:after="120" w:line="360" w:lineRule="auto"/>
      <w:ind w:left="1355" w:hanging="357"/>
      <w:jc w:val="left"/>
    </w:pPr>
    <w:rPr>
      <w:sz w:val="24"/>
      <w:szCs w:val="20"/>
    </w:rPr>
  </w:style>
  <w:style w:type="paragraph" w:styleId="42">
    <w:name w:val="List Number 4"/>
    <w:basedOn w:val="a1"/>
    <w:rsid w:val="0018461F"/>
    <w:pPr>
      <w:tabs>
        <w:tab w:val="num" w:pos="1854"/>
      </w:tabs>
      <w:spacing w:after="120" w:line="360" w:lineRule="auto"/>
      <w:ind w:left="1854" w:hanging="357"/>
      <w:jc w:val="left"/>
    </w:pPr>
    <w:rPr>
      <w:sz w:val="24"/>
      <w:szCs w:val="20"/>
    </w:rPr>
  </w:style>
  <w:style w:type="paragraph" w:styleId="52">
    <w:name w:val="List Number 5"/>
    <w:basedOn w:val="a1"/>
    <w:rsid w:val="0018461F"/>
    <w:pPr>
      <w:tabs>
        <w:tab w:val="num" w:pos="420"/>
      </w:tabs>
      <w:ind w:left="420" w:hanging="420"/>
    </w:pPr>
  </w:style>
  <w:style w:type="paragraph" w:styleId="43">
    <w:name w:val="List Bullet 4"/>
    <w:basedOn w:val="a1"/>
    <w:autoRedefine/>
    <w:rsid w:val="0018461F"/>
    <w:pPr>
      <w:tabs>
        <w:tab w:val="num" w:pos="1854"/>
      </w:tabs>
      <w:spacing w:after="120" w:line="360" w:lineRule="auto"/>
      <w:ind w:left="1854" w:hanging="357"/>
      <w:jc w:val="left"/>
    </w:pPr>
    <w:rPr>
      <w:sz w:val="24"/>
      <w:szCs w:val="20"/>
    </w:rPr>
  </w:style>
  <w:style w:type="paragraph" w:styleId="53">
    <w:name w:val="List Bullet 5"/>
    <w:basedOn w:val="a1"/>
    <w:autoRedefine/>
    <w:rsid w:val="0018461F"/>
    <w:pPr>
      <w:tabs>
        <w:tab w:val="num" w:pos="2356"/>
      </w:tabs>
      <w:spacing w:after="120" w:line="360" w:lineRule="auto"/>
      <w:ind w:left="2353" w:hanging="357"/>
      <w:jc w:val="left"/>
    </w:pPr>
    <w:rPr>
      <w:sz w:val="24"/>
      <w:szCs w:val="20"/>
    </w:rPr>
  </w:style>
  <w:style w:type="paragraph" w:customStyle="1" w:styleId="afe">
    <w:name w:val="表内文"/>
    <w:basedOn w:val="a8"/>
    <w:rsid w:val="0018461F"/>
    <w:pPr>
      <w:ind w:firstLineChars="0" w:firstLine="0"/>
      <w:jc w:val="left"/>
    </w:pPr>
    <w:rPr>
      <w:rFonts w:ascii="宋体" w:hAnsi="宋体"/>
      <w:szCs w:val="21"/>
    </w:rPr>
  </w:style>
  <w:style w:type="paragraph" w:customStyle="1" w:styleId="Prop">
    <w:name w:val="Prop"/>
    <w:basedOn w:val="a1"/>
    <w:rsid w:val="0018461F"/>
    <w:pPr>
      <w:spacing w:line="360" w:lineRule="auto"/>
      <w:jc w:val="center"/>
    </w:pPr>
    <w:rPr>
      <w:rFonts w:ascii="宋体" w:hAnsi="宋体"/>
      <w:b/>
      <w:bCs/>
      <w:sz w:val="28"/>
      <w:szCs w:val="20"/>
    </w:rPr>
  </w:style>
  <w:style w:type="paragraph" w:customStyle="1" w:styleId="aff">
    <w:name w:val="目录标题"/>
    <w:basedOn w:val="a1"/>
    <w:rsid w:val="0018461F"/>
    <w:pPr>
      <w:spacing w:line="360" w:lineRule="auto"/>
      <w:jc w:val="center"/>
      <w:outlineLvl w:val="0"/>
    </w:pPr>
    <w:rPr>
      <w:sz w:val="40"/>
      <w:szCs w:val="20"/>
    </w:rPr>
  </w:style>
  <w:style w:type="paragraph" w:customStyle="1" w:styleId="Lists">
    <w:name w:val="Lists"/>
    <w:basedOn w:val="a1"/>
    <w:rsid w:val="0018461F"/>
    <w:pPr>
      <w:tabs>
        <w:tab w:val="num" w:pos="1200"/>
      </w:tabs>
      <w:ind w:leftChars="400" w:left="1200" w:hangingChars="200" w:hanging="360"/>
    </w:pPr>
    <w:rPr>
      <w:szCs w:val="20"/>
    </w:rPr>
  </w:style>
  <w:style w:type="character" w:customStyle="1" w:styleId="5CharCharCharCharCharCharCharCharCharCharCharCharCharCharCharCharCharCharCharCharCharCharCharCharCharCharCharCharCharCharCharCharCharCharCharCharCharCharCharCharCharCharCharCharCharCharChar">
    <w:name w:val="标题 5 Char Char Char Char Char Char Char Char Char Char Char Char Char Char Char Char Char Char Char Char Char Char Char Char Char Char Char Char Char Char Char Char Char Char Char Char Char Char Char Char Char Char Char Char Char Char  Char"/>
    <w:rsid w:val="0018461F"/>
    <w:rPr>
      <w:rFonts w:eastAsia="宋体"/>
      <w:b/>
      <w:bCs/>
      <w:kern w:val="2"/>
      <w:sz w:val="28"/>
      <w:szCs w:val="28"/>
      <w:lang w:val="en-US" w:eastAsia="zh-CN" w:bidi="ar-SA"/>
    </w:rPr>
  </w:style>
  <w:style w:type="paragraph" w:customStyle="1" w:styleId="aff0">
    <w:name w:val="表头"/>
    <w:basedOn w:val="a0"/>
    <w:rsid w:val="0018461F"/>
    <w:pPr>
      <w:widowControl w:val="0"/>
      <w:numPr>
        <w:numId w:val="0"/>
      </w:numPr>
      <w:shd w:val="clear" w:color="auto" w:fill="FFFFFF"/>
      <w:tabs>
        <w:tab w:val="clear" w:pos="312"/>
      </w:tabs>
      <w:suppressAutoHyphens w:val="0"/>
      <w:spacing w:after="120"/>
      <w:jc w:val="center"/>
    </w:pPr>
    <w:rPr>
      <w:rFonts w:ascii="Times New Roman" w:eastAsia="PMingLiU" w:hAnsi="Times New Roman"/>
      <w:kern w:val="2"/>
      <w:sz w:val="21"/>
      <w:szCs w:val="21"/>
      <w:lang w:eastAsia="zh-TW"/>
    </w:rPr>
  </w:style>
  <w:style w:type="character" w:customStyle="1" w:styleId="4Char">
    <w:name w:val="标题 4 Char"/>
    <w:rsid w:val="0018461F"/>
    <w:rPr>
      <w:rFonts w:eastAsia="宋体"/>
      <w:b/>
      <w:bCs/>
      <w:color w:val="000000"/>
      <w:sz w:val="24"/>
      <w:szCs w:val="24"/>
      <w:lang w:val="en-US" w:eastAsia="zh-CN" w:bidi="ar-SA"/>
    </w:rPr>
  </w:style>
  <w:style w:type="paragraph" w:customStyle="1" w:styleId="aff1">
    <w:name w:val="封面落款"/>
    <w:rsid w:val="0018461F"/>
    <w:pPr>
      <w:adjustRightInd w:val="0"/>
      <w:snapToGrid w:val="0"/>
      <w:spacing w:line="360" w:lineRule="auto"/>
      <w:jc w:val="center"/>
    </w:pPr>
    <w:rPr>
      <w:rFonts w:eastAsia="楷体_GB2312"/>
      <w:b/>
      <w:snapToGrid w:val="0"/>
      <w:color w:val="000000"/>
      <w:spacing w:val="60"/>
      <w:sz w:val="30"/>
      <w:szCs w:val="30"/>
    </w:rPr>
  </w:style>
  <w:style w:type="paragraph" w:customStyle="1" w:styleId="TableHeader">
    <w:name w:val="Table Header"/>
    <w:basedOn w:val="a2"/>
    <w:rsid w:val="0018461F"/>
    <w:pPr>
      <w:widowControl w:val="0"/>
      <w:spacing w:before="80" w:after="40"/>
    </w:pPr>
    <w:rPr>
      <w:b/>
      <w:sz w:val="20"/>
      <w:lang w:eastAsia="en-US"/>
    </w:rPr>
  </w:style>
  <w:style w:type="paragraph" w:customStyle="1" w:styleId="Guideline">
    <w:name w:val="Guideline"/>
    <w:basedOn w:val="a8"/>
    <w:rsid w:val="0018461F"/>
    <w:pPr>
      <w:widowControl/>
      <w:ind w:left="432" w:firstLineChars="0" w:firstLine="0"/>
    </w:pPr>
    <w:rPr>
      <w:i/>
      <w:color w:val="0000FF"/>
      <w:kern w:val="0"/>
      <w:sz w:val="24"/>
      <w:szCs w:val="20"/>
      <w:lang w:val="en-AU"/>
    </w:rPr>
  </w:style>
  <w:style w:type="paragraph" w:customStyle="1" w:styleId="aff2">
    <w:name w:val="正文a）"/>
    <w:basedOn w:val="a1"/>
    <w:rsid w:val="0018461F"/>
    <w:pPr>
      <w:tabs>
        <w:tab w:val="num" w:pos="420"/>
      </w:tabs>
      <w:spacing w:after="120" w:line="360" w:lineRule="auto"/>
      <w:ind w:left="420" w:hanging="420"/>
    </w:pPr>
    <w:rPr>
      <w:rFonts w:ascii="Arial" w:hAnsi="Arial"/>
      <w:sz w:val="24"/>
      <w:szCs w:val="20"/>
    </w:rPr>
  </w:style>
  <w:style w:type="paragraph" w:customStyle="1" w:styleId="aff3">
    <w:name w:val="标识文字"/>
    <w:basedOn w:val="a1"/>
    <w:rsid w:val="0018461F"/>
    <w:pPr>
      <w:spacing w:line="360" w:lineRule="auto"/>
    </w:pPr>
    <w:rPr>
      <w:rFonts w:ascii="Arial" w:hAnsi="Arial"/>
      <w:noProof/>
      <w:szCs w:val="20"/>
    </w:rPr>
  </w:style>
  <w:style w:type="paragraph" w:styleId="34">
    <w:name w:val="Body Text 3"/>
    <w:basedOn w:val="a1"/>
    <w:rsid w:val="0018461F"/>
    <w:pPr>
      <w:spacing w:after="120"/>
    </w:pPr>
    <w:rPr>
      <w:sz w:val="16"/>
      <w:szCs w:val="16"/>
    </w:rPr>
  </w:style>
  <w:style w:type="paragraph" w:styleId="25">
    <w:name w:val="Body Text 2"/>
    <w:basedOn w:val="a1"/>
    <w:rsid w:val="0018461F"/>
    <w:pPr>
      <w:spacing w:after="120" w:line="480" w:lineRule="auto"/>
    </w:pPr>
  </w:style>
  <w:style w:type="paragraph" w:customStyle="1" w:styleId="aff4">
    <w:name w:val="正文文字"/>
    <w:basedOn w:val="a1"/>
    <w:rsid w:val="0018461F"/>
    <w:pPr>
      <w:jc w:val="center"/>
    </w:pPr>
    <w:rPr>
      <w:szCs w:val="21"/>
    </w:rPr>
  </w:style>
  <w:style w:type="numbering" w:styleId="1111110">
    <w:name w:val="Outline List 1"/>
    <w:basedOn w:val="a5"/>
    <w:rsid w:val="0018461F"/>
    <w:pPr>
      <w:numPr>
        <w:numId w:val="8"/>
      </w:numPr>
    </w:pPr>
  </w:style>
  <w:style w:type="paragraph" w:customStyle="1" w:styleId="SectionLabel">
    <w:name w:val="Section Label"/>
    <w:basedOn w:val="a1"/>
    <w:next w:val="a1"/>
    <w:rsid w:val="0018461F"/>
    <w:pPr>
      <w:widowControl/>
      <w:spacing w:before="2040" w:after="360" w:line="480" w:lineRule="atLeast"/>
      <w:jc w:val="left"/>
    </w:pPr>
    <w:rPr>
      <w:rFonts w:ascii="Arial Black" w:eastAsia="Times New Roman" w:hAnsi="Arial Black"/>
      <w:color w:val="808080"/>
      <w:spacing w:val="-35"/>
      <w:kern w:val="0"/>
      <w:sz w:val="48"/>
      <w:szCs w:val="20"/>
      <w:lang w:val="en-CA" w:eastAsia="en-US"/>
    </w:rPr>
  </w:style>
  <w:style w:type="paragraph" w:customStyle="1" w:styleId="CopyrightInfo">
    <w:name w:val="Copyright Info"/>
    <w:basedOn w:val="a1"/>
    <w:rsid w:val="0018461F"/>
    <w:pPr>
      <w:widowControl/>
      <w:spacing w:after="120"/>
      <w:jc w:val="left"/>
    </w:pPr>
    <w:rPr>
      <w:rFonts w:ascii="Garamond" w:eastAsia="Times New Roman" w:hAnsi="Garamond"/>
      <w:kern w:val="0"/>
      <w:sz w:val="16"/>
      <w:szCs w:val="20"/>
      <w:lang w:val="en-CA" w:eastAsia="en-US"/>
    </w:rPr>
  </w:style>
  <w:style w:type="character" w:styleId="aff5">
    <w:name w:val="annotation reference"/>
    <w:uiPriority w:val="99"/>
    <w:semiHidden/>
    <w:rsid w:val="0018461F"/>
    <w:rPr>
      <w:sz w:val="16"/>
      <w:szCs w:val="16"/>
    </w:rPr>
  </w:style>
  <w:style w:type="paragraph" w:customStyle="1" w:styleId="220">
    <w:name w:val="正文（2，2）"/>
    <w:basedOn w:val="a8"/>
    <w:rsid w:val="0018461F"/>
    <w:pPr>
      <w:spacing w:line="360" w:lineRule="auto"/>
      <w:ind w:leftChars="200" w:left="200" w:firstLine="200"/>
      <w:jc w:val="left"/>
    </w:pPr>
    <w:rPr>
      <w:sz w:val="24"/>
      <w:szCs w:val="20"/>
    </w:rPr>
  </w:style>
  <w:style w:type="paragraph" w:customStyle="1" w:styleId="13">
    <w:name w:val="正文文字 1"/>
    <w:basedOn w:val="a1"/>
    <w:rsid w:val="0018461F"/>
    <w:pPr>
      <w:spacing w:line="360" w:lineRule="auto"/>
      <w:ind w:firstLineChars="100" w:firstLine="236"/>
      <w:jc w:val="left"/>
      <w:outlineLvl w:val="5"/>
    </w:pPr>
    <w:rPr>
      <w:b/>
      <w:sz w:val="24"/>
    </w:rPr>
  </w:style>
  <w:style w:type="paragraph" w:customStyle="1" w:styleId="14">
    <w:name w:val="正文文字（1）"/>
    <w:basedOn w:val="a1"/>
    <w:rsid w:val="0018461F"/>
    <w:pPr>
      <w:spacing w:line="360" w:lineRule="auto"/>
      <w:ind w:leftChars="200" w:left="1150" w:hangingChars="950" w:hanging="950"/>
      <w:jc w:val="left"/>
    </w:pPr>
    <w:rPr>
      <w:sz w:val="24"/>
    </w:rPr>
  </w:style>
  <w:style w:type="paragraph" w:customStyle="1" w:styleId="Aff6">
    <w:name w:val="正文文字 A、"/>
    <w:basedOn w:val="a1"/>
    <w:rsid w:val="0018461F"/>
    <w:pPr>
      <w:spacing w:line="360" w:lineRule="auto"/>
      <w:ind w:leftChars="950" w:left="1100" w:hangingChars="150" w:hanging="150"/>
      <w:jc w:val="left"/>
    </w:pPr>
    <w:rPr>
      <w:sz w:val="24"/>
    </w:rPr>
  </w:style>
  <w:style w:type="paragraph" w:customStyle="1" w:styleId="Appendix-Heading4">
    <w:name w:val="Appendix-Heading 4"/>
    <w:basedOn w:val="a1"/>
    <w:next w:val="a2"/>
    <w:rsid w:val="0018461F"/>
    <w:pPr>
      <w:widowControl/>
      <w:spacing w:after="120"/>
      <w:jc w:val="left"/>
      <w:outlineLvl w:val="3"/>
    </w:pPr>
    <w:rPr>
      <w:rFonts w:ascii="Arial" w:eastAsia="Times New Roman" w:hAnsi="Arial"/>
      <w:b/>
      <w:snapToGrid w:val="0"/>
      <w:kern w:val="0"/>
      <w:sz w:val="20"/>
      <w:szCs w:val="20"/>
      <w:lang w:eastAsia="zh-TW"/>
    </w:rPr>
  </w:style>
  <w:style w:type="paragraph" w:customStyle="1" w:styleId="IBMChar">
    <w:name w:val="IBM 正文 Char"/>
    <w:basedOn w:val="a1"/>
    <w:rsid w:val="0018461F"/>
    <w:pPr>
      <w:adjustRightInd w:val="0"/>
      <w:snapToGrid w:val="0"/>
      <w:spacing w:line="360" w:lineRule="exact"/>
    </w:pPr>
    <w:rPr>
      <w:sz w:val="24"/>
      <w:szCs w:val="20"/>
    </w:rPr>
  </w:style>
  <w:style w:type="paragraph" w:customStyle="1" w:styleId="font5">
    <w:name w:val="font5"/>
    <w:basedOn w:val="a1"/>
    <w:rsid w:val="0018461F"/>
    <w:pPr>
      <w:widowControl/>
      <w:spacing w:before="100" w:beforeAutospacing="1" w:after="100" w:afterAutospacing="1"/>
      <w:jc w:val="left"/>
    </w:pPr>
    <w:rPr>
      <w:rFonts w:ascii="宋体" w:hAnsi="宋体" w:hint="eastAsia"/>
      <w:b/>
      <w:bCs/>
      <w:kern w:val="0"/>
      <w:sz w:val="24"/>
      <w:lang w:eastAsia="en-US"/>
    </w:rPr>
  </w:style>
  <w:style w:type="paragraph" w:customStyle="1" w:styleId="font7">
    <w:name w:val="font7"/>
    <w:basedOn w:val="a1"/>
    <w:rsid w:val="0018461F"/>
    <w:pPr>
      <w:widowControl/>
      <w:spacing w:before="100" w:beforeAutospacing="1" w:after="100" w:afterAutospacing="1"/>
      <w:jc w:val="left"/>
    </w:pPr>
    <w:rPr>
      <w:rFonts w:ascii="宋体" w:hAnsi="宋体" w:hint="eastAsia"/>
      <w:kern w:val="0"/>
      <w:szCs w:val="21"/>
    </w:rPr>
  </w:style>
  <w:style w:type="paragraph" w:customStyle="1" w:styleId="15">
    <w:name w:val="正文1"/>
    <w:basedOn w:val="a1"/>
    <w:rsid w:val="0018461F"/>
    <w:rPr>
      <w:lang w:eastAsia="en-US"/>
    </w:rPr>
  </w:style>
  <w:style w:type="character" w:customStyle="1" w:styleId="5Char1">
    <w:name w:val="标题 5 Char1"/>
    <w:aliases w:val="Level 5 Head Char,H5 Char,sect1.2.3.4.5 + 行距: 固定值 16 磅 + 楷体_GB2312 Char,天蓝 Char,行距: 固定值 ... Char,dash Char,ds Char,dd Char,PIM 5 Char,h5 Char,Second Subheading Char,标题 5 Char Char,Table label Char,l5 Char,hm Char,mh2 Char,Head 5 Char,5 Char"/>
    <w:link w:val="5"/>
    <w:rsid w:val="0018461F"/>
    <w:rPr>
      <w:kern w:val="2"/>
      <w:sz w:val="22"/>
      <w:szCs w:val="24"/>
      <w:lang w:val="da-DK" w:eastAsia="x-none"/>
    </w:rPr>
  </w:style>
  <w:style w:type="paragraph" w:customStyle="1" w:styleId="Bullet">
    <w:name w:val="Bullet"/>
    <w:basedOn w:val="a1"/>
    <w:autoRedefine/>
    <w:rsid w:val="0018461F"/>
    <w:pPr>
      <w:widowControl/>
      <w:numPr>
        <w:numId w:val="9"/>
      </w:numPr>
      <w:tabs>
        <w:tab w:val="clear" w:pos="360"/>
        <w:tab w:val="num" w:pos="720"/>
      </w:tabs>
      <w:spacing w:line="360" w:lineRule="exact"/>
      <w:ind w:left="714" w:hanging="357"/>
      <w:jc w:val="left"/>
    </w:pPr>
    <w:rPr>
      <w:noProof/>
      <w:kern w:val="0"/>
      <w:sz w:val="24"/>
      <w:szCs w:val="20"/>
    </w:rPr>
  </w:style>
  <w:style w:type="paragraph" w:customStyle="1" w:styleId="1Heading0H1h1Fab-1PIM1Heading11level1Level1H">
    <w:name w:val="样式 样式 标题 1Heading 0H1h1Fab-1PIM 1Heading 11level 1Level 1 H... +..."/>
    <w:basedOn w:val="a1"/>
    <w:rsid w:val="0018461F"/>
    <w:pPr>
      <w:keepNext/>
      <w:keepLines/>
      <w:pageBreakBefore/>
      <w:tabs>
        <w:tab w:val="num" w:pos="284"/>
        <w:tab w:val="num" w:pos="1080"/>
      </w:tabs>
      <w:outlineLvl w:val="0"/>
    </w:pPr>
    <w:rPr>
      <w:rFonts w:ascii="宋体" w:hAnsi="宋体" w:cs="宋体"/>
      <w:b/>
      <w:bCs/>
      <w:kern w:val="28"/>
      <w:sz w:val="36"/>
      <w:szCs w:val="20"/>
    </w:rPr>
  </w:style>
  <w:style w:type="numbering" w:styleId="111111">
    <w:name w:val="Outline List 2"/>
    <w:basedOn w:val="a5"/>
    <w:rsid w:val="0018461F"/>
    <w:pPr>
      <w:numPr>
        <w:numId w:val="10"/>
      </w:numPr>
    </w:pPr>
  </w:style>
  <w:style w:type="character" w:customStyle="1" w:styleId="Char">
    <w:name w:val="正文文本 Char"/>
    <w:aliases w:val="Body Text(ch) Char,Body Text Char Char,body text Char,bt Char,?y????×? Char,BODY TEXT Char,t Char,Text Char,Tempo Body Text Char,表格内文字 Char"/>
    <w:link w:val="a2"/>
    <w:rsid w:val="0030539C"/>
    <w:rPr>
      <w:rFonts w:eastAsia="宋体"/>
      <w:sz w:val="24"/>
      <w:lang w:val="en-US" w:eastAsia="zh-CN" w:bidi="ar-SA"/>
    </w:rPr>
  </w:style>
  <w:style w:type="paragraph" w:customStyle="1" w:styleId="Char2">
    <w:name w:val="Char"/>
    <w:basedOn w:val="a1"/>
    <w:autoRedefine/>
    <w:rsid w:val="004F0FC4"/>
    <w:pPr>
      <w:pageBreakBefore/>
    </w:pPr>
    <w:rPr>
      <w:rFonts w:ascii="Tahoma" w:hAnsi="Tahoma"/>
      <w:sz w:val="24"/>
      <w:szCs w:val="20"/>
    </w:rPr>
  </w:style>
  <w:style w:type="character" w:styleId="aff7">
    <w:name w:val="Strong"/>
    <w:qFormat/>
    <w:rsid w:val="00D4326C"/>
    <w:rPr>
      <w:b/>
      <w:bCs/>
    </w:rPr>
  </w:style>
  <w:style w:type="paragraph" w:customStyle="1" w:styleId="3GB23121313173">
    <w:name w:val="样式 标题 3 + 仿宋_GB2312 两端对齐 段前: 13 磅 段后: 13 磅 行距: 多倍行距 1.73 字行"/>
    <w:basedOn w:val="3"/>
    <w:rsid w:val="00636E16"/>
    <w:pPr>
      <w:keepNext w:val="0"/>
      <w:spacing w:beforeLines="0" w:before="260" w:afterLines="0" w:after="260" w:line="416" w:lineRule="auto"/>
    </w:pPr>
    <w:rPr>
      <w:rFonts w:ascii="仿宋_GB2312" w:eastAsia="楷体_GB2312" w:hAnsi="仿宋_GB2312" w:cs="宋体"/>
      <w:b w:val="0"/>
      <w:i w:val="0"/>
      <w:kern w:val="0"/>
      <w:szCs w:val="20"/>
    </w:rPr>
  </w:style>
  <w:style w:type="paragraph" w:customStyle="1" w:styleId="4GB2312515">
    <w:name w:val="样式 标题 4 + 仿宋_GB2312 加粗 两端对齐 段前: 5 磅 行距: 1.5 倍行距"/>
    <w:basedOn w:val="4"/>
    <w:rsid w:val="00636E16"/>
    <w:pPr>
      <w:keepNext w:val="0"/>
      <w:tabs>
        <w:tab w:val="clear" w:pos="0"/>
        <w:tab w:val="num" w:pos="864"/>
      </w:tabs>
      <w:spacing w:beforeLines="0" w:before="100" w:afterLines="0" w:after="0" w:line="360" w:lineRule="auto"/>
      <w:ind w:left="864" w:hanging="864"/>
    </w:pPr>
    <w:rPr>
      <w:rFonts w:ascii="楷体_GB2312" w:eastAsia="楷体_GB2312" w:hAnsi="仿宋_GB2312" w:cs="宋体"/>
      <w:b w:val="0"/>
      <w:iCs w:val="0"/>
      <w:kern w:val="0"/>
      <w:sz w:val="28"/>
      <w:szCs w:val="28"/>
    </w:rPr>
  </w:style>
  <w:style w:type="paragraph" w:customStyle="1" w:styleId="CharCharCharCharCharCharCharCharCharChar">
    <w:name w:val="Char Char Char Char Char Char Char Char Char Char"/>
    <w:basedOn w:val="a1"/>
    <w:autoRedefine/>
    <w:rsid w:val="002421CF"/>
    <w:pPr>
      <w:pageBreakBefore/>
    </w:pPr>
    <w:rPr>
      <w:rFonts w:ascii="楷体_GB2312" w:eastAsia="楷体_GB2312" w:hAnsi="Tahoma"/>
      <w:sz w:val="28"/>
      <w:szCs w:val="28"/>
      <w:lang w:val="zh-CN"/>
    </w:rPr>
  </w:style>
  <w:style w:type="paragraph" w:customStyle="1" w:styleId="3GB231213131730">
    <w:name w:val="样式 样式 标题 3 + 仿宋_GB2312 两端对齐 段前: 13 磅 段后: 13 磅 行距: 多倍行距 1.73 字行 +..."/>
    <w:basedOn w:val="3GB23121313173"/>
    <w:rsid w:val="00A300F3"/>
    <w:pPr>
      <w:tabs>
        <w:tab w:val="num" w:pos="1455"/>
      </w:tabs>
      <w:ind w:left="1455" w:rightChars="100" w:right="100" w:hanging="720"/>
    </w:pPr>
    <w:rPr>
      <w:kern w:val="2"/>
    </w:rPr>
  </w:style>
  <w:style w:type="paragraph" w:customStyle="1" w:styleId="Char3">
    <w:name w:val="Char"/>
    <w:basedOn w:val="a1"/>
    <w:autoRedefine/>
    <w:rsid w:val="00A3693B"/>
    <w:pPr>
      <w:pageBreakBefore/>
    </w:pPr>
    <w:rPr>
      <w:rFonts w:ascii="Tahoma" w:hAnsi="Tahoma"/>
      <w:sz w:val="24"/>
      <w:szCs w:val="20"/>
    </w:rPr>
  </w:style>
  <w:style w:type="paragraph" w:customStyle="1" w:styleId="CharCharCharChar">
    <w:name w:val="Char Char Char Char"/>
    <w:basedOn w:val="a1"/>
    <w:autoRedefine/>
    <w:rsid w:val="00236853"/>
    <w:pPr>
      <w:pageBreakBefore/>
    </w:pPr>
    <w:rPr>
      <w:rFonts w:ascii="Tahoma" w:hAnsi="Tahoma"/>
      <w:sz w:val="24"/>
      <w:szCs w:val="20"/>
    </w:rPr>
  </w:style>
  <w:style w:type="paragraph" w:customStyle="1" w:styleId="Body">
    <w:name w:val="Body"/>
    <w:rsid w:val="002D3850"/>
    <w:pPr>
      <w:spacing w:before="200"/>
      <w:jc w:val="both"/>
    </w:pPr>
    <w:rPr>
      <w:rFonts w:ascii="Palatino" w:hAnsi="Palatino"/>
      <w:sz w:val="24"/>
    </w:rPr>
  </w:style>
  <w:style w:type="paragraph" w:customStyle="1" w:styleId="CharCharCharCharCharCharCharCharCharCharCharCharCharCharCharChar1CharCharCharChar">
    <w:name w:val="Char Char Char Char Char Char Char Char Char Char Char Char Char Char Char Char1 Char Char Char Char"/>
    <w:basedOn w:val="a1"/>
    <w:autoRedefine/>
    <w:rsid w:val="004167E0"/>
    <w:pPr>
      <w:spacing w:line="360" w:lineRule="auto"/>
      <w:ind w:leftChars="1260" w:left="2520"/>
    </w:pPr>
    <w:rPr>
      <w:rFonts w:ascii="Tahoma" w:hAnsi="Tahoma"/>
      <w:sz w:val="24"/>
    </w:rPr>
  </w:style>
  <w:style w:type="paragraph" w:customStyle="1" w:styleId="CharCharCharCharCharCharCharCharChar">
    <w:name w:val="Char Char Char Char Char Char Char Char Char"/>
    <w:basedOn w:val="a1"/>
    <w:autoRedefine/>
    <w:rsid w:val="006010DE"/>
    <w:pPr>
      <w:ind w:leftChars="100" w:left="100" w:rightChars="100" w:right="100"/>
    </w:pPr>
    <w:rPr>
      <w:rFonts w:ascii="Tahoma" w:eastAsia="彩虹楷体" w:hAnsi="Tahoma"/>
      <w:sz w:val="24"/>
    </w:rPr>
  </w:style>
  <w:style w:type="paragraph" w:customStyle="1" w:styleId="CharCharChar1Char">
    <w:name w:val="Char Char Char1 Char"/>
    <w:basedOn w:val="a1"/>
    <w:autoRedefine/>
    <w:rsid w:val="00883769"/>
    <w:rPr>
      <w:rFonts w:ascii="Tahoma" w:hAnsi="Tahoma"/>
      <w:sz w:val="24"/>
    </w:rPr>
  </w:style>
  <w:style w:type="character" w:customStyle="1" w:styleId="2Char">
    <w:name w:val="标题 2 Char"/>
    <w:aliases w:val="标题 2 Char1 Char,标题 2 Char Char Char,第一层条 Char,标题 ５ Char,第一节 标题 2 Char,H2 Char,2nd level Char,h2 Char,2 Char,l2 Char,DO NOT USE_h2 Char,chn Char,Chapter Number/Appendix Letter Char,sect 1.2 Char,Heading 2 Hidden Char,Heading 2 CCBS Char,第 Char"/>
    <w:link w:val="20"/>
    <w:rsid w:val="001051EE"/>
    <w:rPr>
      <w:b/>
      <w:kern w:val="2"/>
      <w:sz w:val="32"/>
      <w:szCs w:val="24"/>
      <w:lang w:val="x-none" w:eastAsia="x-none"/>
    </w:rPr>
  </w:style>
  <w:style w:type="character" w:customStyle="1" w:styleId="Char1">
    <w:name w:val="正文缩进 Char1"/>
    <w:aliases w:val="表正文 Char,正文非缩进 Char,特点 Char,正文缩进 Char Char,正文（首行缩进两字） Char Char,正文缩进 Char1 Char Char,正文缩进 Char Char Char Char,正文缩进 Char1 Char Char Char Char,正文缩进 Char Char Char Char Char Char,正文缩进 Char1 Char Char Char Char Char Char,段1 Char,正文缩进1 Char"/>
    <w:link w:val="a8"/>
    <w:rsid w:val="00F632E8"/>
    <w:rPr>
      <w:rFonts w:eastAsia="宋体"/>
      <w:kern w:val="2"/>
      <w:sz w:val="21"/>
      <w:szCs w:val="24"/>
      <w:lang w:val="en-US" w:eastAsia="zh-CN" w:bidi="ar-SA"/>
    </w:rPr>
  </w:style>
  <w:style w:type="character" w:customStyle="1" w:styleId="4Char1">
    <w:name w:val="标题 4 Char1"/>
    <w:aliases w:val="H4 Char1,Fab-4 Char1,T5 Char1,h4 Char1,bullet Char1,bl Char1,bb Char1,标题 4 Char Char Char2,标题 4 Char Char Char Char1,4 Char1,I4 Char1,l4 Char1,list 4 Char1,mh1l Char1,Module heading 1 large (18 points) Char1,Head 4 Char1,PIM 4 Char1,rh1 Char1"/>
    <w:link w:val="4"/>
    <w:locked/>
    <w:rsid w:val="009073D2"/>
    <w:rPr>
      <w:b/>
      <w:iCs/>
      <w:kern w:val="2"/>
      <w:sz w:val="24"/>
      <w:szCs w:val="24"/>
      <w:lang w:val="x-none" w:eastAsia="x-none"/>
    </w:rPr>
  </w:style>
  <w:style w:type="character" w:customStyle="1" w:styleId="H4Char">
    <w:name w:val="H4 Char"/>
    <w:aliases w:val="Fab-4 Char,T5 Char,h4 Char,bullet Char,bl Char,bb Char,标题 4 Char Char Char1,标题 4 Char Char Char Char,4 Char,I4 Char,l4 Char,list 4 Char,mh1l Char,Module heading 1 large (18 points) Char,Head 4 Char,PIM 4 Char,Ref Heading 1 Char,rh1 Char,bl1 Char"/>
    <w:locked/>
    <w:rsid w:val="002F6825"/>
    <w:rPr>
      <w:b/>
      <w:iCs/>
      <w:kern w:val="2"/>
      <w:sz w:val="24"/>
      <w:szCs w:val="24"/>
    </w:rPr>
  </w:style>
  <w:style w:type="paragraph" w:styleId="aff8">
    <w:name w:val="Salutation"/>
    <w:basedOn w:val="a1"/>
    <w:next w:val="a1"/>
    <w:rsid w:val="000F5D94"/>
    <w:rPr>
      <w:szCs w:val="20"/>
    </w:rPr>
  </w:style>
  <w:style w:type="paragraph" w:styleId="aff9">
    <w:name w:val="Note Heading"/>
    <w:basedOn w:val="a1"/>
    <w:next w:val="a1"/>
    <w:rsid w:val="000F5D94"/>
    <w:pPr>
      <w:jc w:val="center"/>
    </w:pPr>
    <w:rPr>
      <w:szCs w:val="20"/>
    </w:rPr>
  </w:style>
  <w:style w:type="paragraph" w:styleId="affa">
    <w:name w:val="List Paragraph"/>
    <w:basedOn w:val="a1"/>
    <w:uiPriority w:val="34"/>
    <w:qFormat/>
    <w:rsid w:val="004855EA"/>
    <w:pPr>
      <w:ind w:firstLineChars="200" w:firstLine="420"/>
    </w:pPr>
  </w:style>
  <w:style w:type="paragraph" w:customStyle="1" w:styleId="1Char0">
    <w:name w:val="1 Char"/>
    <w:basedOn w:val="a1"/>
    <w:autoRedefine/>
    <w:rsid w:val="00844845"/>
    <w:rPr>
      <w:rFonts w:ascii="Arial" w:hAnsi="Arial"/>
      <w:b/>
      <w:sz w:val="28"/>
      <w:szCs w:val="28"/>
    </w:rPr>
  </w:style>
  <w:style w:type="paragraph" w:customStyle="1" w:styleId="InfoBlue">
    <w:name w:val="InfoBlue"/>
    <w:basedOn w:val="a1"/>
    <w:next w:val="a2"/>
    <w:autoRedefine/>
    <w:rsid w:val="00844845"/>
    <w:pPr>
      <w:tabs>
        <w:tab w:val="left" w:pos="540"/>
        <w:tab w:val="left" w:pos="1260"/>
      </w:tabs>
      <w:spacing w:after="120"/>
    </w:pPr>
    <w:rPr>
      <w:rFonts w:ascii="楷体_GB2312" w:eastAsia="楷体_GB2312" w:cs="宋体"/>
      <w:iCs/>
      <w:kern w:val="0"/>
      <w:szCs w:val="21"/>
    </w:rPr>
  </w:style>
  <w:style w:type="paragraph" w:customStyle="1" w:styleId="Char2CharCharChar1CharCharCharCharCharChar">
    <w:name w:val="Char2 Char Char Char1 Char Char Char Char Char Char"/>
    <w:basedOn w:val="a1"/>
    <w:autoRedefine/>
    <w:rsid w:val="002B600F"/>
    <w:rPr>
      <w:rFonts w:ascii="Tahoma" w:hAnsi="Tahoma"/>
      <w:sz w:val="24"/>
    </w:rPr>
  </w:style>
  <w:style w:type="paragraph" w:customStyle="1" w:styleId="affb">
    <w:name w:val="需求规格说明书正文"/>
    <w:basedOn w:val="a1"/>
    <w:next w:val="affc"/>
    <w:rsid w:val="00BD6BA3"/>
    <w:pPr>
      <w:keepLines/>
      <w:spacing w:line="360" w:lineRule="auto"/>
      <w:ind w:left="907" w:firstLineChars="200" w:firstLine="200"/>
      <w:jc w:val="left"/>
    </w:pPr>
    <w:rPr>
      <w:rFonts w:ascii="楷体_GB2312" w:eastAsia="楷体_GB2312" w:hAnsi="楷体_GB2312" w:cs="宋体"/>
      <w:kern w:val="0"/>
      <w:sz w:val="24"/>
      <w:szCs w:val="20"/>
    </w:rPr>
  </w:style>
  <w:style w:type="paragraph" w:styleId="affc">
    <w:name w:val="Body Text First Indent"/>
    <w:basedOn w:val="a2"/>
    <w:link w:val="Char4"/>
    <w:rsid w:val="00BD6BA3"/>
    <w:pPr>
      <w:widowControl w:val="0"/>
      <w:ind w:firstLineChars="100" w:firstLine="420"/>
      <w:jc w:val="both"/>
    </w:pPr>
    <w:rPr>
      <w:kern w:val="2"/>
      <w:sz w:val="21"/>
      <w:szCs w:val="24"/>
    </w:rPr>
  </w:style>
  <w:style w:type="character" w:customStyle="1" w:styleId="Char4">
    <w:name w:val="正文首行缩进 Char"/>
    <w:link w:val="affc"/>
    <w:rsid w:val="00BD6BA3"/>
    <w:rPr>
      <w:rFonts w:eastAsia="宋体"/>
      <w:kern w:val="2"/>
      <w:sz w:val="21"/>
      <w:szCs w:val="24"/>
      <w:lang w:val="en-US" w:eastAsia="zh-CN" w:bidi="ar-SA"/>
    </w:rPr>
  </w:style>
  <w:style w:type="character" w:customStyle="1" w:styleId="1Char">
    <w:name w:val="标题 1 Char"/>
    <w:aliases w:val="标题 0 Char,H1 Char,H11 Char,H12 Char,H13 Char,H14 Char,H15 Char,H16 Char,H17 Char,H18 Char,H19 Char,H110 Char,H111 Char,H112 Char,H121 Char,H131 Char,H141 Char,H151 Char,H161 Char,H171 Char,H181 Char,H191 Char,H1101 Char,H1111 Char,H113 Char"/>
    <w:link w:val="1"/>
    <w:rsid w:val="00217A88"/>
    <w:rPr>
      <w:b/>
      <w:kern w:val="28"/>
      <w:sz w:val="36"/>
      <w:szCs w:val="24"/>
      <w:lang w:val="x-none" w:eastAsia="x-none"/>
    </w:rPr>
  </w:style>
  <w:style w:type="paragraph" w:styleId="TOC">
    <w:name w:val="TOC Heading"/>
    <w:basedOn w:val="1"/>
    <w:next w:val="a1"/>
    <w:uiPriority w:val="39"/>
    <w:qFormat/>
    <w:rsid w:val="00DC1CF5"/>
    <w:pPr>
      <w:pageBreakBefore w:val="0"/>
      <w:widowControl/>
      <w:numPr>
        <w:numId w:val="0"/>
      </w:numPr>
      <w:spacing w:beforeLines="0" w:before="480" w:afterLines="0" w:after="0" w:line="276" w:lineRule="auto"/>
      <w:jc w:val="left"/>
      <w:outlineLvl w:val="9"/>
    </w:pPr>
    <w:rPr>
      <w:rFonts w:ascii="Cambria" w:hAnsi="Cambria"/>
      <w:bCs/>
      <w:color w:val="365F91"/>
      <w:kern w:val="0"/>
      <w:sz w:val="28"/>
      <w:szCs w:val="28"/>
    </w:rPr>
  </w:style>
  <w:style w:type="character" w:customStyle="1" w:styleId="Char0">
    <w:name w:val="批注文字 Char"/>
    <w:link w:val="afa"/>
    <w:uiPriority w:val="99"/>
    <w:semiHidden/>
    <w:rsid w:val="001172D6"/>
    <w:rPr>
      <w:sz w:val="24"/>
      <w:lang w:eastAsia="en-US"/>
    </w:rPr>
  </w:style>
  <w:style w:type="paragraph" w:customStyle="1" w:styleId="CharChar1Char">
    <w:name w:val="Char Char1 Char"/>
    <w:basedOn w:val="a1"/>
    <w:rsid w:val="00AB1885"/>
    <w:pPr>
      <w:tabs>
        <w:tab w:val="num" w:pos="851"/>
        <w:tab w:val="num" w:pos="3360"/>
      </w:tabs>
      <w:ind w:left="3360" w:hanging="420"/>
    </w:pPr>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9249">
      <w:bodyDiv w:val="1"/>
      <w:marLeft w:val="0"/>
      <w:marRight w:val="0"/>
      <w:marTop w:val="0"/>
      <w:marBottom w:val="0"/>
      <w:divBdr>
        <w:top w:val="none" w:sz="0" w:space="0" w:color="auto"/>
        <w:left w:val="none" w:sz="0" w:space="0" w:color="auto"/>
        <w:bottom w:val="none" w:sz="0" w:space="0" w:color="auto"/>
        <w:right w:val="none" w:sz="0" w:space="0" w:color="auto"/>
      </w:divBdr>
    </w:div>
    <w:div w:id="99879809">
      <w:bodyDiv w:val="1"/>
      <w:marLeft w:val="0"/>
      <w:marRight w:val="0"/>
      <w:marTop w:val="0"/>
      <w:marBottom w:val="0"/>
      <w:divBdr>
        <w:top w:val="none" w:sz="0" w:space="0" w:color="auto"/>
        <w:left w:val="none" w:sz="0" w:space="0" w:color="auto"/>
        <w:bottom w:val="none" w:sz="0" w:space="0" w:color="auto"/>
        <w:right w:val="none" w:sz="0" w:space="0" w:color="auto"/>
      </w:divBdr>
    </w:div>
    <w:div w:id="171186272">
      <w:bodyDiv w:val="1"/>
      <w:marLeft w:val="0"/>
      <w:marRight w:val="0"/>
      <w:marTop w:val="0"/>
      <w:marBottom w:val="0"/>
      <w:divBdr>
        <w:top w:val="none" w:sz="0" w:space="0" w:color="auto"/>
        <w:left w:val="none" w:sz="0" w:space="0" w:color="auto"/>
        <w:bottom w:val="none" w:sz="0" w:space="0" w:color="auto"/>
        <w:right w:val="none" w:sz="0" w:space="0" w:color="auto"/>
      </w:divBdr>
    </w:div>
    <w:div w:id="192808524">
      <w:bodyDiv w:val="1"/>
      <w:marLeft w:val="0"/>
      <w:marRight w:val="0"/>
      <w:marTop w:val="0"/>
      <w:marBottom w:val="0"/>
      <w:divBdr>
        <w:top w:val="none" w:sz="0" w:space="0" w:color="auto"/>
        <w:left w:val="none" w:sz="0" w:space="0" w:color="auto"/>
        <w:bottom w:val="none" w:sz="0" w:space="0" w:color="auto"/>
        <w:right w:val="none" w:sz="0" w:space="0" w:color="auto"/>
      </w:divBdr>
    </w:div>
    <w:div w:id="211237708">
      <w:bodyDiv w:val="1"/>
      <w:marLeft w:val="0"/>
      <w:marRight w:val="0"/>
      <w:marTop w:val="0"/>
      <w:marBottom w:val="0"/>
      <w:divBdr>
        <w:top w:val="none" w:sz="0" w:space="0" w:color="auto"/>
        <w:left w:val="none" w:sz="0" w:space="0" w:color="auto"/>
        <w:bottom w:val="none" w:sz="0" w:space="0" w:color="auto"/>
        <w:right w:val="none" w:sz="0" w:space="0" w:color="auto"/>
      </w:divBdr>
    </w:div>
    <w:div w:id="603536550">
      <w:bodyDiv w:val="1"/>
      <w:marLeft w:val="0"/>
      <w:marRight w:val="0"/>
      <w:marTop w:val="0"/>
      <w:marBottom w:val="0"/>
      <w:divBdr>
        <w:top w:val="none" w:sz="0" w:space="0" w:color="auto"/>
        <w:left w:val="none" w:sz="0" w:space="0" w:color="auto"/>
        <w:bottom w:val="none" w:sz="0" w:space="0" w:color="auto"/>
        <w:right w:val="none" w:sz="0" w:space="0" w:color="auto"/>
      </w:divBdr>
    </w:div>
    <w:div w:id="637034945">
      <w:bodyDiv w:val="1"/>
      <w:marLeft w:val="0"/>
      <w:marRight w:val="0"/>
      <w:marTop w:val="0"/>
      <w:marBottom w:val="0"/>
      <w:divBdr>
        <w:top w:val="none" w:sz="0" w:space="0" w:color="auto"/>
        <w:left w:val="none" w:sz="0" w:space="0" w:color="auto"/>
        <w:bottom w:val="none" w:sz="0" w:space="0" w:color="auto"/>
        <w:right w:val="none" w:sz="0" w:space="0" w:color="auto"/>
      </w:divBdr>
    </w:div>
    <w:div w:id="686252982">
      <w:bodyDiv w:val="1"/>
      <w:marLeft w:val="0"/>
      <w:marRight w:val="0"/>
      <w:marTop w:val="0"/>
      <w:marBottom w:val="0"/>
      <w:divBdr>
        <w:top w:val="none" w:sz="0" w:space="0" w:color="auto"/>
        <w:left w:val="none" w:sz="0" w:space="0" w:color="auto"/>
        <w:bottom w:val="none" w:sz="0" w:space="0" w:color="auto"/>
        <w:right w:val="none" w:sz="0" w:space="0" w:color="auto"/>
      </w:divBdr>
    </w:div>
    <w:div w:id="713891528">
      <w:bodyDiv w:val="1"/>
      <w:marLeft w:val="0"/>
      <w:marRight w:val="0"/>
      <w:marTop w:val="0"/>
      <w:marBottom w:val="0"/>
      <w:divBdr>
        <w:top w:val="none" w:sz="0" w:space="0" w:color="auto"/>
        <w:left w:val="none" w:sz="0" w:space="0" w:color="auto"/>
        <w:bottom w:val="none" w:sz="0" w:space="0" w:color="auto"/>
        <w:right w:val="none" w:sz="0" w:space="0" w:color="auto"/>
      </w:divBdr>
    </w:div>
    <w:div w:id="749275311">
      <w:bodyDiv w:val="1"/>
      <w:marLeft w:val="0"/>
      <w:marRight w:val="0"/>
      <w:marTop w:val="0"/>
      <w:marBottom w:val="0"/>
      <w:divBdr>
        <w:top w:val="none" w:sz="0" w:space="0" w:color="auto"/>
        <w:left w:val="none" w:sz="0" w:space="0" w:color="auto"/>
        <w:bottom w:val="none" w:sz="0" w:space="0" w:color="auto"/>
        <w:right w:val="none" w:sz="0" w:space="0" w:color="auto"/>
      </w:divBdr>
    </w:div>
    <w:div w:id="823394853">
      <w:bodyDiv w:val="1"/>
      <w:marLeft w:val="0"/>
      <w:marRight w:val="0"/>
      <w:marTop w:val="0"/>
      <w:marBottom w:val="0"/>
      <w:divBdr>
        <w:top w:val="none" w:sz="0" w:space="0" w:color="auto"/>
        <w:left w:val="none" w:sz="0" w:space="0" w:color="auto"/>
        <w:bottom w:val="none" w:sz="0" w:space="0" w:color="auto"/>
        <w:right w:val="none" w:sz="0" w:space="0" w:color="auto"/>
      </w:divBdr>
    </w:div>
    <w:div w:id="847476738">
      <w:bodyDiv w:val="1"/>
      <w:marLeft w:val="0"/>
      <w:marRight w:val="0"/>
      <w:marTop w:val="0"/>
      <w:marBottom w:val="0"/>
      <w:divBdr>
        <w:top w:val="none" w:sz="0" w:space="0" w:color="auto"/>
        <w:left w:val="none" w:sz="0" w:space="0" w:color="auto"/>
        <w:bottom w:val="none" w:sz="0" w:space="0" w:color="auto"/>
        <w:right w:val="none" w:sz="0" w:space="0" w:color="auto"/>
      </w:divBdr>
    </w:div>
    <w:div w:id="1103652853">
      <w:bodyDiv w:val="1"/>
      <w:marLeft w:val="0"/>
      <w:marRight w:val="0"/>
      <w:marTop w:val="0"/>
      <w:marBottom w:val="0"/>
      <w:divBdr>
        <w:top w:val="none" w:sz="0" w:space="0" w:color="auto"/>
        <w:left w:val="none" w:sz="0" w:space="0" w:color="auto"/>
        <w:bottom w:val="none" w:sz="0" w:space="0" w:color="auto"/>
        <w:right w:val="none" w:sz="0" w:space="0" w:color="auto"/>
      </w:divBdr>
    </w:div>
    <w:div w:id="1288699975">
      <w:bodyDiv w:val="1"/>
      <w:marLeft w:val="0"/>
      <w:marRight w:val="0"/>
      <w:marTop w:val="0"/>
      <w:marBottom w:val="0"/>
      <w:divBdr>
        <w:top w:val="none" w:sz="0" w:space="0" w:color="auto"/>
        <w:left w:val="none" w:sz="0" w:space="0" w:color="auto"/>
        <w:bottom w:val="none" w:sz="0" w:space="0" w:color="auto"/>
        <w:right w:val="none" w:sz="0" w:space="0" w:color="auto"/>
      </w:divBdr>
    </w:div>
    <w:div w:id="1313024286">
      <w:bodyDiv w:val="1"/>
      <w:marLeft w:val="0"/>
      <w:marRight w:val="0"/>
      <w:marTop w:val="0"/>
      <w:marBottom w:val="0"/>
      <w:divBdr>
        <w:top w:val="none" w:sz="0" w:space="0" w:color="auto"/>
        <w:left w:val="none" w:sz="0" w:space="0" w:color="auto"/>
        <w:bottom w:val="none" w:sz="0" w:space="0" w:color="auto"/>
        <w:right w:val="none" w:sz="0" w:space="0" w:color="auto"/>
      </w:divBdr>
    </w:div>
    <w:div w:id="1379669349">
      <w:bodyDiv w:val="1"/>
      <w:marLeft w:val="0"/>
      <w:marRight w:val="0"/>
      <w:marTop w:val="0"/>
      <w:marBottom w:val="0"/>
      <w:divBdr>
        <w:top w:val="none" w:sz="0" w:space="0" w:color="auto"/>
        <w:left w:val="none" w:sz="0" w:space="0" w:color="auto"/>
        <w:bottom w:val="none" w:sz="0" w:space="0" w:color="auto"/>
        <w:right w:val="none" w:sz="0" w:space="0" w:color="auto"/>
      </w:divBdr>
    </w:div>
    <w:div w:id="1561557693">
      <w:bodyDiv w:val="1"/>
      <w:marLeft w:val="0"/>
      <w:marRight w:val="0"/>
      <w:marTop w:val="0"/>
      <w:marBottom w:val="0"/>
      <w:divBdr>
        <w:top w:val="none" w:sz="0" w:space="0" w:color="auto"/>
        <w:left w:val="none" w:sz="0" w:space="0" w:color="auto"/>
        <w:bottom w:val="none" w:sz="0" w:space="0" w:color="auto"/>
        <w:right w:val="none" w:sz="0" w:space="0" w:color="auto"/>
      </w:divBdr>
    </w:div>
    <w:div w:id="1808738320">
      <w:bodyDiv w:val="1"/>
      <w:marLeft w:val="0"/>
      <w:marRight w:val="0"/>
      <w:marTop w:val="0"/>
      <w:marBottom w:val="0"/>
      <w:divBdr>
        <w:top w:val="none" w:sz="0" w:space="0" w:color="auto"/>
        <w:left w:val="none" w:sz="0" w:space="0" w:color="auto"/>
        <w:bottom w:val="none" w:sz="0" w:space="0" w:color="auto"/>
        <w:right w:val="none" w:sz="0" w:space="0" w:color="auto"/>
      </w:divBdr>
    </w:div>
    <w:div w:id="1810392853">
      <w:bodyDiv w:val="1"/>
      <w:marLeft w:val="0"/>
      <w:marRight w:val="0"/>
      <w:marTop w:val="0"/>
      <w:marBottom w:val="0"/>
      <w:divBdr>
        <w:top w:val="none" w:sz="0" w:space="0" w:color="auto"/>
        <w:left w:val="none" w:sz="0" w:space="0" w:color="auto"/>
        <w:bottom w:val="none" w:sz="0" w:space="0" w:color="auto"/>
        <w:right w:val="none" w:sz="0" w:space="0" w:color="auto"/>
      </w:divBdr>
    </w:div>
    <w:div w:id="1917275468">
      <w:bodyDiv w:val="1"/>
      <w:marLeft w:val="0"/>
      <w:marRight w:val="0"/>
      <w:marTop w:val="0"/>
      <w:marBottom w:val="0"/>
      <w:divBdr>
        <w:top w:val="none" w:sz="0" w:space="0" w:color="auto"/>
        <w:left w:val="none" w:sz="0" w:space="0" w:color="auto"/>
        <w:bottom w:val="none" w:sz="0" w:space="0" w:color="auto"/>
        <w:right w:val="none" w:sz="0" w:space="0" w:color="auto"/>
      </w:divBdr>
    </w:div>
    <w:div w:id="1943683352">
      <w:bodyDiv w:val="1"/>
      <w:marLeft w:val="0"/>
      <w:marRight w:val="0"/>
      <w:marTop w:val="0"/>
      <w:marBottom w:val="0"/>
      <w:divBdr>
        <w:top w:val="none" w:sz="0" w:space="0" w:color="auto"/>
        <w:left w:val="none" w:sz="0" w:space="0" w:color="auto"/>
        <w:bottom w:val="none" w:sz="0" w:space="0" w:color="auto"/>
        <w:right w:val="none" w:sz="0" w:space="0" w:color="auto"/>
      </w:divBdr>
    </w:div>
    <w:div w:id="1949042793">
      <w:bodyDiv w:val="1"/>
      <w:marLeft w:val="0"/>
      <w:marRight w:val="0"/>
      <w:marTop w:val="0"/>
      <w:marBottom w:val="0"/>
      <w:divBdr>
        <w:top w:val="none" w:sz="0" w:space="0" w:color="auto"/>
        <w:left w:val="none" w:sz="0" w:space="0" w:color="auto"/>
        <w:bottom w:val="none" w:sz="0" w:space="0" w:color="auto"/>
        <w:right w:val="none" w:sz="0" w:space="0" w:color="auto"/>
      </w:divBdr>
      <w:divsChild>
        <w:div w:id="1048649213">
          <w:marLeft w:val="0"/>
          <w:marRight w:val="0"/>
          <w:marTop w:val="0"/>
          <w:marBottom w:val="0"/>
          <w:divBdr>
            <w:top w:val="none" w:sz="0" w:space="0" w:color="auto"/>
            <w:left w:val="none" w:sz="0" w:space="0" w:color="auto"/>
            <w:bottom w:val="none" w:sz="0" w:space="0" w:color="auto"/>
            <w:right w:val="none" w:sz="0" w:space="0" w:color="auto"/>
          </w:divBdr>
          <w:divsChild>
            <w:div w:id="1447772396">
              <w:marLeft w:val="0"/>
              <w:marRight w:val="0"/>
              <w:marTop w:val="0"/>
              <w:marBottom w:val="0"/>
              <w:divBdr>
                <w:top w:val="none" w:sz="0" w:space="0" w:color="auto"/>
                <w:left w:val="none" w:sz="0" w:space="0" w:color="auto"/>
                <w:bottom w:val="none" w:sz="0" w:space="0" w:color="auto"/>
                <w:right w:val="none" w:sz="0" w:space="0" w:color="auto"/>
              </w:divBdr>
            </w:div>
            <w:div w:id="19661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339">
      <w:bodyDiv w:val="1"/>
      <w:marLeft w:val="0"/>
      <w:marRight w:val="0"/>
      <w:marTop w:val="0"/>
      <w:marBottom w:val="0"/>
      <w:divBdr>
        <w:top w:val="none" w:sz="0" w:space="0" w:color="auto"/>
        <w:left w:val="none" w:sz="0" w:space="0" w:color="auto"/>
        <w:bottom w:val="none" w:sz="0" w:space="0" w:color="auto"/>
        <w:right w:val="none" w:sz="0" w:space="0" w:color="auto"/>
      </w:divBdr>
    </w:div>
    <w:div w:id="210541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___2.xls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1.xlsx"/><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3.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package" Target="embeddings/Microsoft_Excel____3.xlsx"/></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0689E-420A-4072-9B8A-77ED5D9B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6078</TotalTime>
  <Pages>30</Pages>
  <Words>1713</Words>
  <Characters>9769</Characters>
  <Application>Microsoft Office Word</Application>
  <DocSecurity>0</DocSecurity>
  <Lines>81</Lines>
  <Paragraphs>22</Paragraphs>
  <ScaleCrop>false</ScaleCrop>
  <Company>ccb</Company>
  <LinksUpToDate>false</LinksUpToDate>
  <CharactersWithSpaces>11460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ccb</dc:creator>
  <cp:lastModifiedBy>huangjj</cp:lastModifiedBy>
  <cp:revision>20</cp:revision>
  <cp:lastPrinted>2010-05-28T05:49:00Z</cp:lastPrinted>
  <dcterms:created xsi:type="dcterms:W3CDTF">2013-04-03T02:43:00Z</dcterms:created>
  <dcterms:modified xsi:type="dcterms:W3CDTF">2013-04-19T07:30:00Z</dcterms:modified>
</cp:coreProperties>
</file>